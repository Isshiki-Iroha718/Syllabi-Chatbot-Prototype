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2521" w14:textId="77777777" w:rsidR="006B25A8" w:rsidRDefault="006B25A8" w:rsidP="006B25A8">
      <w:pPr>
        <w:jc w:val="center"/>
        <w:rPr>
          <w:b/>
          <w:sz w:val="32"/>
          <w:szCs w:val="32"/>
        </w:rPr>
      </w:pPr>
    </w:p>
    <w:p w14:paraId="65732393" w14:textId="77777777" w:rsidR="006B25A8" w:rsidRPr="00316F36" w:rsidRDefault="006B25A8" w:rsidP="006B25A8">
      <w:pPr>
        <w:jc w:val="center"/>
        <w:rPr>
          <w:b/>
          <w:sz w:val="32"/>
          <w:szCs w:val="32"/>
        </w:rPr>
      </w:pPr>
      <w:r w:rsidRPr="00316F36">
        <w:rPr>
          <w:b/>
          <w:sz w:val="32"/>
          <w:szCs w:val="32"/>
        </w:rPr>
        <w:t>Research Process &amp; Methodology</w:t>
      </w:r>
    </w:p>
    <w:p w14:paraId="0D28AE46" w14:textId="4DE36EC8" w:rsidR="006B25A8" w:rsidRPr="00316F36" w:rsidRDefault="006B25A8" w:rsidP="006B25A8">
      <w:pPr>
        <w:widowControl w:val="0"/>
        <w:jc w:val="center"/>
        <w:rPr>
          <w:b/>
        </w:rPr>
      </w:pPr>
      <w:r w:rsidRPr="00316F36">
        <w:rPr>
          <w:b/>
        </w:rPr>
        <w:t>MASY1-GC 1260</w:t>
      </w:r>
      <w:r>
        <w:rPr>
          <w:b/>
        </w:rPr>
        <w:t xml:space="preserve"> | </w:t>
      </w:r>
      <w:r>
        <w:rPr>
          <w:rFonts w:cs="Arial"/>
          <w:b/>
          <w:szCs w:val="22"/>
        </w:rPr>
        <w:t xml:space="preserve">104 </w:t>
      </w:r>
      <w:r w:rsidRPr="00316F36">
        <w:rPr>
          <w:b/>
        </w:rPr>
        <w:t xml:space="preserve">| Fall </w:t>
      </w:r>
      <w:r w:rsidR="002E62FC">
        <w:rPr>
          <w:b/>
        </w:rPr>
        <w:t>2024</w:t>
      </w:r>
      <w:r w:rsidRPr="00316F36">
        <w:rPr>
          <w:b/>
        </w:rPr>
        <w:t xml:space="preserve"> | </w:t>
      </w:r>
      <w:r w:rsidRPr="00316F36">
        <w:rPr>
          <w:rFonts w:eastAsia="Roboto Light" w:cs="Arial"/>
          <w:b/>
          <w:szCs w:val="22"/>
        </w:rPr>
        <w:t>9/</w:t>
      </w:r>
      <w:r w:rsidR="002E62FC">
        <w:rPr>
          <w:rFonts w:eastAsia="Roboto Light" w:cs="Arial"/>
          <w:b/>
          <w:szCs w:val="22"/>
        </w:rPr>
        <w:t>03</w:t>
      </w:r>
      <w:r w:rsidRPr="00316F36">
        <w:rPr>
          <w:rFonts w:eastAsia="Roboto Light" w:cs="Arial"/>
          <w:b/>
          <w:szCs w:val="22"/>
        </w:rPr>
        <w:t>/</w:t>
      </w:r>
      <w:r w:rsidR="002E62FC">
        <w:rPr>
          <w:rFonts w:eastAsia="Roboto Light" w:cs="Arial"/>
          <w:b/>
          <w:szCs w:val="22"/>
        </w:rPr>
        <w:t>2024</w:t>
      </w:r>
      <w:r w:rsidRPr="00316F36">
        <w:rPr>
          <w:rFonts w:eastAsia="Roboto Light" w:cs="Arial"/>
          <w:b/>
          <w:szCs w:val="22"/>
        </w:rPr>
        <w:t xml:space="preserve"> - </w:t>
      </w:r>
      <w:r w:rsidR="002E62FC">
        <w:rPr>
          <w:rFonts w:eastAsia="Roboto Light" w:cs="Arial"/>
          <w:b/>
          <w:szCs w:val="22"/>
        </w:rPr>
        <w:t>12/10</w:t>
      </w:r>
      <w:r w:rsidRPr="00316F36">
        <w:rPr>
          <w:rFonts w:eastAsia="Roboto Light" w:cs="Arial"/>
          <w:b/>
          <w:szCs w:val="22"/>
        </w:rPr>
        <w:t>/</w:t>
      </w:r>
      <w:r w:rsidR="002E62FC">
        <w:rPr>
          <w:rFonts w:eastAsia="Roboto Light" w:cs="Arial"/>
          <w:b/>
          <w:szCs w:val="22"/>
        </w:rPr>
        <w:t>2024</w:t>
      </w:r>
      <w:r w:rsidRPr="00316F36">
        <w:rPr>
          <w:rFonts w:eastAsia="Roboto Light" w:cs="Arial"/>
          <w:b/>
          <w:szCs w:val="22"/>
        </w:rPr>
        <w:t xml:space="preserve"> </w:t>
      </w:r>
      <w:r w:rsidRPr="00316F36">
        <w:rPr>
          <w:b/>
        </w:rPr>
        <w:t>| 3 Credits</w:t>
      </w:r>
    </w:p>
    <w:p w14:paraId="6CB26E2C" w14:textId="77777777" w:rsidR="006B25A8" w:rsidRPr="00CC5939" w:rsidRDefault="006B25A8" w:rsidP="006B25A8">
      <w:pPr>
        <w:widowControl w:val="0"/>
        <w:jc w:val="center"/>
      </w:pPr>
      <w:r w:rsidRPr="00316F36">
        <w:rPr>
          <w:b/>
        </w:rPr>
        <w:t>Modality:</w:t>
      </w:r>
      <w:r w:rsidRPr="00CC5939">
        <w:t xml:space="preserve"> </w:t>
      </w:r>
      <w:r>
        <w:rPr>
          <w:rFonts w:eastAsia="Roboto Light" w:cs="Arial"/>
          <w:szCs w:val="22"/>
        </w:rPr>
        <w:t>In-Person</w:t>
      </w:r>
    </w:p>
    <w:p w14:paraId="14397769" w14:textId="77777777" w:rsidR="006B25A8" w:rsidRPr="007937B1" w:rsidRDefault="006B25A8" w:rsidP="006B25A8">
      <w:pPr>
        <w:widowControl w:val="0"/>
        <w:jc w:val="center"/>
        <w:rPr>
          <w:rFonts w:eastAsia="Roboto Light" w:cs="Arial"/>
          <w:szCs w:val="22"/>
        </w:rPr>
      </w:pPr>
      <w:r w:rsidRPr="007937B1">
        <w:rPr>
          <w:rFonts w:eastAsia="Roboto Light" w:cs="Arial"/>
          <w:szCs w:val="22"/>
        </w:rPr>
        <w:t xml:space="preserve">Course Site URL: </w:t>
      </w:r>
      <w:r w:rsidRPr="007937B1">
        <w:rPr>
          <w:rStyle w:val="Hyperlink"/>
        </w:rPr>
        <w:t>https://brightspace.nyu.edu</w:t>
      </w:r>
    </w:p>
    <w:p w14:paraId="7BA6C07F" w14:textId="77777777" w:rsidR="006B25A8" w:rsidRDefault="006B25A8" w:rsidP="006B25A8">
      <w:bookmarkStart w:id="0" w:name="bookmark=id.a6wzg5ed4i34" w:colFirst="0" w:colLast="0"/>
      <w:bookmarkEnd w:id="0"/>
    </w:p>
    <w:p w14:paraId="4733C1AC" w14:textId="77777777" w:rsidR="006B25A8" w:rsidRPr="00316F36" w:rsidRDefault="006B25A8" w:rsidP="006B25A8">
      <w:pPr>
        <w:rPr>
          <w:b/>
        </w:rPr>
      </w:pPr>
      <w:r w:rsidRPr="00316F36">
        <w:rPr>
          <w:b/>
        </w:rPr>
        <w:t>General Course Information</w:t>
      </w:r>
    </w:p>
    <w:p w14:paraId="2799AEF0" w14:textId="77777777" w:rsidR="006B25A8" w:rsidRPr="007937B1" w:rsidRDefault="006B25A8" w:rsidP="006B25A8">
      <w:pPr>
        <w:rPr>
          <w:rFonts w:eastAsia="Roboto Light" w:cs="Arial"/>
          <w:szCs w:val="22"/>
        </w:rPr>
      </w:pPr>
      <w:r w:rsidRPr="007937B1">
        <w:rPr>
          <w:rFonts w:eastAsia="Roboto Light" w:cs="Arial"/>
          <w:b/>
          <w:bCs/>
          <w:szCs w:val="22"/>
        </w:rPr>
        <w:t>Name/Title:</w:t>
      </w:r>
      <w:r w:rsidRPr="007937B1">
        <w:rPr>
          <w:rFonts w:eastAsia="Roboto Light" w:cs="Arial"/>
          <w:szCs w:val="22"/>
        </w:rPr>
        <w:t xml:space="preserve"> </w:t>
      </w:r>
      <w:r w:rsidRPr="007937B1">
        <w:rPr>
          <w:rFonts w:cs="Arial"/>
          <w:szCs w:val="22"/>
        </w:rPr>
        <w:t>Dr. Andres Fortino</w:t>
      </w:r>
      <w:r w:rsidRPr="007937B1">
        <w:rPr>
          <w:rFonts w:eastAsia="Roboto Light" w:cs="Arial"/>
          <w:szCs w:val="22"/>
        </w:rPr>
        <w:t xml:space="preserve">, </w:t>
      </w:r>
      <w:r w:rsidRPr="007937B1">
        <w:rPr>
          <w:rFonts w:cs="Arial"/>
          <w:szCs w:val="22"/>
        </w:rPr>
        <w:t>Clinical Associate Professor</w:t>
      </w:r>
      <w:r w:rsidRPr="007937B1">
        <w:rPr>
          <w:rFonts w:eastAsia="Roboto Light" w:cs="Arial"/>
          <w:szCs w:val="22"/>
        </w:rPr>
        <w:t>,</w:t>
      </w:r>
      <w:r>
        <w:rPr>
          <w:rFonts w:eastAsia="Roboto Light" w:cs="Arial"/>
          <w:szCs w:val="22"/>
        </w:rPr>
        <w:t xml:space="preserve"> He/Him/His</w:t>
      </w:r>
    </w:p>
    <w:p w14:paraId="4DD903A7" w14:textId="77777777" w:rsidR="006B25A8" w:rsidRPr="007937B1" w:rsidRDefault="006B25A8" w:rsidP="006B25A8">
      <w:pPr>
        <w:rPr>
          <w:rFonts w:eastAsia="Roboto Light" w:cs="Arial"/>
          <w:szCs w:val="22"/>
        </w:rPr>
      </w:pPr>
      <w:r w:rsidRPr="007937B1">
        <w:rPr>
          <w:rFonts w:eastAsia="Roboto Light" w:cs="Arial"/>
          <w:b/>
          <w:bCs/>
          <w:szCs w:val="22"/>
        </w:rPr>
        <w:t>NYU Email:</w:t>
      </w:r>
      <w:r w:rsidRPr="007937B1">
        <w:rPr>
          <w:rFonts w:eastAsia="Roboto Light" w:cs="Arial"/>
          <w:szCs w:val="22"/>
        </w:rPr>
        <w:t xml:space="preserve"> </w:t>
      </w:r>
      <w:r w:rsidRPr="007937B1">
        <w:rPr>
          <w:rFonts w:cs="Arial"/>
          <w:szCs w:val="22"/>
        </w:rPr>
        <w:t>agf249@nyu.edu</w:t>
      </w:r>
    </w:p>
    <w:p w14:paraId="196E0F0A" w14:textId="7ACC8D4C" w:rsidR="006B25A8" w:rsidRPr="00343736" w:rsidRDefault="006B25A8" w:rsidP="006B25A8">
      <w:r w:rsidRPr="00CC5939">
        <w:rPr>
          <w:b/>
        </w:rPr>
        <w:t>Class Meeting Schedule:</w:t>
      </w:r>
      <w:r w:rsidRPr="00CC5939">
        <w:t xml:space="preserve"> </w:t>
      </w:r>
      <w:r>
        <w:rPr>
          <w:rFonts w:cs="Arial"/>
          <w:szCs w:val="22"/>
        </w:rPr>
        <w:t>9/0</w:t>
      </w:r>
      <w:r w:rsidR="002E62FC">
        <w:rPr>
          <w:rFonts w:cs="Arial"/>
          <w:szCs w:val="22"/>
        </w:rPr>
        <w:t>3</w:t>
      </w:r>
      <w:r>
        <w:rPr>
          <w:rFonts w:cs="Arial"/>
          <w:szCs w:val="22"/>
        </w:rPr>
        <w:t>/202</w:t>
      </w:r>
      <w:r w:rsidR="002E62FC">
        <w:rPr>
          <w:rFonts w:cs="Arial"/>
          <w:szCs w:val="22"/>
        </w:rPr>
        <w:t>4</w:t>
      </w:r>
      <w:r>
        <w:rPr>
          <w:rFonts w:cs="Arial"/>
          <w:szCs w:val="22"/>
        </w:rPr>
        <w:t xml:space="preserve"> - 12/1</w:t>
      </w:r>
      <w:r w:rsidR="002E62FC">
        <w:rPr>
          <w:rFonts w:cs="Arial"/>
          <w:szCs w:val="22"/>
        </w:rPr>
        <w:t>0</w:t>
      </w:r>
      <w:r>
        <w:rPr>
          <w:rFonts w:cs="Arial"/>
          <w:szCs w:val="22"/>
        </w:rPr>
        <w:t>/202</w:t>
      </w:r>
      <w:r w:rsidR="002E62FC">
        <w:rPr>
          <w:rFonts w:cs="Arial"/>
          <w:szCs w:val="22"/>
        </w:rPr>
        <w:t>4</w:t>
      </w:r>
      <w:r>
        <w:rPr>
          <w:rFonts w:cs="Arial"/>
          <w:szCs w:val="22"/>
        </w:rPr>
        <w:t xml:space="preserve"> | Thu</w:t>
      </w:r>
      <w:r w:rsidR="002100E8">
        <w:rPr>
          <w:rFonts w:cs="Arial"/>
          <w:szCs w:val="22"/>
        </w:rPr>
        <w:t>r</w:t>
      </w:r>
      <w:r w:rsidR="002E62FC">
        <w:rPr>
          <w:rFonts w:cs="Arial"/>
          <w:szCs w:val="22"/>
        </w:rPr>
        <w:t>sd</w:t>
      </w:r>
      <w:r>
        <w:rPr>
          <w:rFonts w:cs="Arial"/>
          <w:szCs w:val="22"/>
        </w:rPr>
        <w:t>ays</w:t>
      </w:r>
      <w:r w:rsidRPr="007937B1">
        <w:rPr>
          <w:rFonts w:cs="Arial"/>
          <w:szCs w:val="22"/>
        </w:rPr>
        <w:t xml:space="preserve"> </w:t>
      </w:r>
      <w:r>
        <w:rPr>
          <w:rFonts w:eastAsia="Roboto Light" w:cs="Arial"/>
          <w:szCs w:val="22"/>
        </w:rPr>
        <w:t>|</w:t>
      </w:r>
      <w:r w:rsidRPr="007937B1">
        <w:rPr>
          <w:rFonts w:eastAsia="Roboto Light" w:cs="Arial"/>
          <w:szCs w:val="22"/>
        </w:rPr>
        <w:t xml:space="preserve"> </w:t>
      </w:r>
      <w:r>
        <w:rPr>
          <w:rFonts w:eastAsia="Roboto Light" w:cs="Arial"/>
          <w:szCs w:val="22"/>
        </w:rPr>
        <w:t>2:00 pm - 4:35 pm ET</w:t>
      </w:r>
    </w:p>
    <w:p w14:paraId="2E439F4B" w14:textId="0BBF6473" w:rsidR="006B25A8" w:rsidRPr="00343736" w:rsidRDefault="006B25A8" w:rsidP="002E789E">
      <w:r w:rsidRPr="00343736">
        <w:rPr>
          <w:b/>
        </w:rPr>
        <w:t>Class Location:</w:t>
      </w:r>
      <w:r w:rsidR="002E789E">
        <w:t xml:space="preserve"> MIDC Room </w:t>
      </w:r>
      <w:r w:rsidR="002E62FC">
        <w:t>1018</w:t>
      </w:r>
      <w:r w:rsidR="002E789E">
        <w:t xml:space="preserve"> Loc: Midtown Center</w:t>
      </w:r>
    </w:p>
    <w:p w14:paraId="7342BD9C" w14:textId="77777777" w:rsidR="006B25A8" w:rsidRPr="007937B1" w:rsidRDefault="006B25A8" w:rsidP="006B25A8">
      <w:pPr>
        <w:rPr>
          <w:rFonts w:cs="Arial"/>
          <w:szCs w:val="22"/>
          <w:highlight w:val="white"/>
        </w:rPr>
      </w:pPr>
      <w:r w:rsidRPr="007937B1">
        <w:rPr>
          <w:rFonts w:eastAsia="Roboto Light" w:cs="Arial"/>
          <w:b/>
          <w:bCs/>
          <w:szCs w:val="22"/>
        </w:rPr>
        <w:t>Office Hours:</w:t>
      </w:r>
      <w:r w:rsidRPr="007937B1">
        <w:rPr>
          <w:rFonts w:eastAsia="Roboto Light" w:cs="Arial"/>
          <w:szCs w:val="22"/>
        </w:rPr>
        <w:t xml:space="preserve"> </w:t>
      </w:r>
      <w:r w:rsidRPr="007937B1">
        <w:rPr>
          <w:rFonts w:cs="Arial"/>
          <w:szCs w:val="22"/>
        </w:rPr>
        <w:t>Thursday, 5:00-6:00 PM, by appointment only</w:t>
      </w:r>
      <w:r w:rsidRPr="007937B1">
        <w:rPr>
          <w:rFonts w:cs="Arial"/>
          <w:szCs w:val="22"/>
          <w:highlight w:val="white"/>
        </w:rPr>
        <w:t>.</w:t>
      </w:r>
      <w:r w:rsidRPr="007937B1">
        <w:rPr>
          <w:rFonts w:cs="Arial"/>
          <w:szCs w:val="22"/>
        </w:rPr>
        <w:t xml:space="preserve"> If you would like to schedule a meeting, please send an email to the instructor at least two days prior to the date you would like to meet</w:t>
      </w:r>
      <w:r w:rsidRPr="007937B1">
        <w:rPr>
          <w:rFonts w:cs="Arial"/>
          <w:szCs w:val="22"/>
          <w:highlight w:val="white"/>
        </w:rPr>
        <w:t>.</w:t>
      </w:r>
    </w:p>
    <w:p w14:paraId="627100CE" w14:textId="77777777" w:rsidR="006B25A8" w:rsidRPr="00316F36" w:rsidRDefault="006B25A8" w:rsidP="006B25A8">
      <w:pPr>
        <w:rPr>
          <w:b/>
        </w:rPr>
      </w:pPr>
      <w:bookmarkStart w:id="1" w:name="bookmark=id.7mrk3kmd7hcg" w:colFirst="0" w:colLast="0"/>
      <w:bookmarkEnd w:id="1"/>
    </w:p>
    <w:p w14:paraId="2438D7D9" w14:textId="77777777" w:rsidR="006B25A8" w:rsidRPr="00316F36" w:rsidRDefault="006B25A8" w:rsidP="006B25A8">
      <w:pPr>
        <w:rPr>
          <w:b/>
          <w:i/>
          <w:noProof/>
        </w:rPr>
      </w:pPr>
      <w:r w:rsidRPr="00316F36">
        <w:rPr>
          <w:b/>
        </w:rPr>
        <w:t xml:space="preserve">Description </w:t>
      </w:r>
    </w:p>
    <w:p w14:paraId="33BD60B9" w14:textId="77777777" w:rsidR="006B25A8" w:rsidRPr="007937B1" w:rsidRDefault="006B25A8" w:rsidP="006B25A8">
      <w:pPr>
        <w:rPr>
          <w:rFonts w:cs="Arial"/>
          <w:b/>
          <w:szCs w:val="22"/>
        </w:rPr>
      </w:pPr>
      <w:bookmarkStart w:id="2" w:name="bookmark=id.vf9ofadcoe16" w:colFirst="0" w:colLast="0"/>
      <w:bookmarkEnd w:id="2"/>
      <w:r w:rsidRPr="007937B1">
        <w:rPr>
          <w:rFonts w:cs="Arial"/>
          <w:szCs w:val="22"/>
        </w:rPr>
        <w:t xml:space="preserve">This course prepares students with the required research skills </w:t>
      </w:r>
      <w:r w:rsidRPr="007937B1">
        <w:t>necessary</w:t>
      </w:r>
      <w:r w:rsidRPr="007937B1">
        <w:rPr>
          <w:rFonts w:cs="Arial"/>
          <w:szCs w:val="22"/>
        </w:rPr>
        <w:t xml:space="preserve">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0334583A" w14:textId="77777777" w:rsidR="006B25A8" w:rsidRDefault="006B25A8" w:rsidP="006B25A8"/>
    <w:p w14:paraId="0A295355" w14:textId="77777777" w:rsidR="006B25A8" w:rsidRPr="00316F36" w:rsidRDefault="006B25A8" w:rsidP="006B25A8">
      <w:pPr>
        <w:rPr>
          <w:b/>
        </w:rPr>
      </w:pPr>
      <w:r w:rsidRPr="00316F36">
        <w:rPr>
          <w:b/>
        </w:rPr>
        <w:t>Prerequisites</w:t>
      </w:r>
    </w:p>
    <w:p w14:paraId="6E6EA870" w14:textId="77777777" w:rsidR="006B25A8" w:rsidRPr="007937B1" w:rsidRDefault="006B25A8" w:rsidP="006B25A8">
      <w:pPr>
        <w:rPr>
          <w:rFonts w:cs="Arial"/>
          <w:szCs w:val="22"/>
        </w:rPr>
      </w:pPr>
      <w:bookmarkStart w:id="3" w:name="bookmark=id.40qyr265vs3a" w:colFirst="0" w:colLast="0"/>
      <w:bookmarkEnd w:id="3"/>
      <w:r w:rsidRPr="007937B1">
        <w:rPr>
          <w:rFonts w:cs="Arial"/>
          <w:szCs w:val="22"/>
        </w:rPr>
        <w:t>12</w:t>
      </w:r>
      <w:r w:rsidRPr="00343736">
        <w:t>1</w:t>
      </w:r>
      <w:r w:rsidRPr="007937B1">
        <w:rPr>
          <w:rFonts w:cs="Arial"/>
          <w:szCs w:val="22"/>
        </w:rPr>
        <w:t xml:space="preserve">0 – Quantitative Models for Decision Makers </w:t>
      </w:r>
    </w:p>
    <w:p w14:paraId="2640C93D" w14:textId="77777777" w:rsidR="006B25A8" w:rsidRDefault="006B25A8" w:rsidP="006B25A8"/>
    <w:p w14:paraId="1E74FDC2" w14:textId="77777777" w:rsidR="006B25A8" w:rsidRPr="00316F36" w:rsidRDefault="006B25A8" w:rsidP="006B25A8">
      <w:pPr>
        <w:rPr>
          <w:rFonts w:eastAsia="Roboto Light"/>
          <w:b/>
          <w:color w:val="57068C"/>
        </w:rPr>
      </w:pPr>
      <w:r w:rsidRPr="00316F36">
        <w:rPr>
          <w:b/>
        </w:rPr>
        <w:t>Learning Outcomes</w:t>
      </w:r>
    </w:p>
    <w:p w14:paraId="0937B1BA" w14:textId="77777777" w:rsidR="006B25A8" w:rsidRPr="007937B1" w:rsidRDefault="006B25A8" w:rsidP="006B25A8">
      <w:pPr>
        <w:rPr>
          <w:rFonts w:cs="Arial"/>
          <w:szCs w:val="22"/>
        </w:rPr>
      </w:pPr>
      <w:bookmarkStart w:id="4" w:name="bookmark=id.84qj06uu00g6" w:colFirst="0" w:colLast="0"/>
      <w:bookmarkEnd w:id="4"/>
      <w:r w:rsidRPr="007937B1">
        <w:rPr>
          <w:rFonts w:cs="Arial"/>
          <w:bCs/>
          <w:color w:val="000000"/>
          <w:szCs w:val="22"/>
        </w:rPr>
        <w:t>At the conclusion of this course, students will be able to:</w:t>
      </w:r>
    </w:p>
    <w:p w14:paraId="38A9F387" w14:textId="77777777" w:rsidR="006B25A8" w:rsidRPr="00316F36" w:rsidRDefault="006B25A8" w:rsidP="006B25A8">
      <w:pPr>
        <w:pStyle w:val="ListParagraph"/>
        <w:numPr>
          <w:ilvl w:val="0"/>
          <w:numId w:val="11"/>
        </w:numPr>
        <w:rPr>
          <w:rFonts w:cs="Arial"/>
          <w:szCs w:val="22"/>
        </w:rPr>
      </w:pPr>
      <w:r w:rsidRPr="00316F36">
        <w:rPr>
          <w:rFonts w:cs="Arial"/>
          <w:szCs w:val="22"/>
        </w:rPr>
        <w:t>Develop professional research skills such as identification of a topic, evaluation and proper use of information sources, and selection of appropriate research methodologies.</w:t>
      </w:r>
    </w:p>
    <w:p w14:paraId="6AF05C67" w14:textId="77777777" w:rsidR="006B25A8" w:rsidRPr="00316F36" w:rsidRDefault="006B25A8" w:rsidP="006B25A8">
      <w:pPr>
        <w:pStyle w:val="ListParagraph"/>
        <w:numPr>
          <w:ilvl w:val="0"/>
          <w:numId w:val="11"/>
        </w:numPr>
        <w:rPr>
          <w:rFonts w:cs="Arial"/>
          <w:szCs w:val="22"/>
        </w:rPr>
      </w:pPr>
      <w:r w:rsidRPr="00316F36">
        <w:rPr>
          <w:rFonts w:cs="Arial"/>
          <w:szCs w:val="22"/>
        </w:rPr>
        <w:t>Apply a range of qualitative and quantitative research practices </w:t>
      </w:r>
    </w:p>
    <w:p w14:paraId="2215DDDF" w14:textId="77777777" w:rsidR="006B25A8" w:rsidRPr="00316F36" w:rsidRDefault="006B25A8" w:rsidP="006B25A8">
      <w:pPr>
        <w:pStyle w:val="ListParagraph"/>
        <w:numPr>
          <w:ilvl w:val="0"/>
          <w:numId w:val="11"/>
        </w:numPr>
        <w:rPr>
          <w:rFonts w:cs="Arial"/>
          <w:szCs w:val="22"/>
        </w:rPr>
      </w:pPr>
      <w:r w:rsidRPr="00316F36">
        <w:rPr>
          <w:rFonts w:cs="Arial"/>
          <w:szCs w:val="22"/>
        </w:rPr>
        <w:t>Formulate a hypothesis or a set of research questions that address a business problem</w:t>
      </w:r>
    </w:p>
    <w:p w14:paraId="3BED70A1" w14:textId="77777777" w:rsidR="006B25A8" w:rsidRPr="00316F36" w:rsidRDefault="006B25A8" w:rsidP="006B25A8">
      <w:pPr>
        <w:pStyle w:val="ListParagraph"/>
        <w:numPr>
          <w:ilvl w:val="0"/>
          <w:numId w:val="11"/>
        </w:numPr>
        <w:rPr>
          <w:rFonts w:cs="Arial"/>
          <w:szCs w:val="22"/>
        </w:rPr>
      </w:pPr>
      <w:r w:rsidRPr="00316F36">
        <w:rPr>
          <w:rFonts w:cs="Arial"/>
          <w:szCs w:val="22"/>
        </w:rPr>
        <w:t>Prepare a proposal incorporating appropriate research methods for the Capstone project.</w:t>
      </w:r>
    </w:p>
    <w:p w14:paraId="1F06A84E" w14:textId="77777777" w:rsidR="006B25A8" w:rsidRPr="00316F36" w:rsidRDefault="006B25A8" w:rsidP="006B25A8">
      <w:pPr>
        <w:pStyle w:val="ListParagraph"/>
        <w:numPr>
          <w:ilvl w:val="0"/>
          <w:numId w:val="11"/>
        </w:numPr>
        <w:rPr>
          <w:rFonts w:cs="Arial"/>
          <w:szCs w:val="22"/>
        </w:rPr>
      </w:pPr>
      <w:r w:rsidRPr="00316F36">
        <w:rPr>
          <w:rFonts w:cs="Arial"/>
          <w:szCs w:val="22"/>
        </w:rPr>
        <w:t>Apply ethical research protocols in line with policies and procedures involving human subjects (UCAIHS)</w:t>
      </w:r>
    </w:p>
    <w:p w14:paraId="5D738DAE" w14:textId="77777777" w:rsidR="006B25A8" w:rsidRDefault="006B25A8" w:rsidP="006B25A8"/>
    <w:p w14:paraId="350F21C8" w14:textId="77777777" w:rsidR="006B25A8" w:rsidRPr="00316F36" w:rsidRDefault="006B25A8" w:rsidP="006B25A8">
      <w:pPr>
        <w:rPr>
          <w:rFonts w:eastAsia="Roboto Light"/>
          <w:b/>
        </w:rPr>
      </w:pPr>
      <w:r w:rsidRPr="00316F36">
        <w:rPr>
          <w:b/>
        </w:rPr>
        <w:t>Communication Methods</w:t>
      </w:r>
    </w:p>
    <w:p w14:paraId="208FB9C5" w14:textId="77777777" w:rsidR="006B25A8" w:rsidRPr="007937B1" w:rsidRDefault="006B25A8" w:rsidP="006B25A8">
      <w:pPr>
        <w:rPr>
          <w:rFonts w:eastAsia="Roboto Light" w:cs="Arial"/>
          <w:color w:val="212121"/>
          <w:szCs w:val="22"/>
        </w:rPr>
      </w:pPr>
      <w:r w:rsidRPr="007937B1">
        <w:rPr>
          <w:rFonts w:eastAsia="Roboto Light" w:cs="Arial"/>
          <w:szCs w:val="22"/>
        </w:rPr>
        <w:t xml:space="preserve">Be sure to turn on your </w:t>
      </w:r>
      <w:hyperlink r:id="rId7">
        <w:r w:rsidRPr="00343736">
          <w:rPr>
            <w:rStyle w:val="Hyperlink"/>
          </w:rPr>
          <w:t>NYU Brightspace notifications</w:t>
        </w:r>
      </w:hyperlink>
      <w:r w:rsidRPr="007937B1">
        <w:rPr>
          <w:rFonts w:eastAsia="Roboto Light" w:cs="Arial"/>
          <w:color w:val="666666"/>
          <w:szCs w:val="22"/>
        </w:rPr>
        <w:t xml:space="preserve"> </w:t>
      </w:r>
      <w:r w:rsidRPr="007937B1">
        <w:rPr>
          <w:rFonts w:eastAsia="Roboto Light" w:cs="Arial"/>
          <w:szCs w:val="22"/>
        </w:rPr>
        <w:t xml:space="preserve">and frequently check the “Announcements” section of the course site. This will be the primary method I use to communicate information critical to your success in the course. </w:t>
      </w:r>
      <w:r w:rsidRPr="007937B1">
        <w:rPr>
          <w:rFonts w:eastAsia="Roboto Light" w:cs="Arial"/>
          <w:color w:val="212121"/>
          <w:szCs w:val="22"/>
        </w:rPr>
        <w:t xml:space="preserve">To contact me, send me an email. I will respond within 24 hours. </w:t>
      </w:r>
    </w:p>
    <w:p w14:paraId="44D67250" w14:textId="77777777" w:rsidR="006B25A8" w:rsidRPr="007937B1" w:rsidRDefault="006B25A8" w:rsidP="006B25A8">
      <w:pPr>
        <w:rPr>
          <w:rFonts w:eastAsia="Roboto Light" w:cs="Arial"/>
          <w:szCs w:val="22"/>
        </w:rPr>
      </w:pPr>
    </w:p>
    <w:p w14:paraId="71EC464B" w14:textId="77777777" w:rsidR="006B25A8" w:rsidRDefault="006B25A8" w:rsidP="006B25A8">
      <w:pPr>
        <w:rPr>
          <w:rFonts w:eastAsia="Arial" w:cs="Arial"/>
          <w:szCs w:val="22"/>
        </w:rPr>
      </w:pPr>
      <w:r w:rsidRPr="007937B1">
        <w:rPr>
          <w:rFonts w:eastAsia="Arial" w:cs="Arial"/>
          <w:szCs w:val="22"/>
        </w:rPr>
        <w:t xml:space="preserve">Credit students must use their NYU email to communicate. Non-degree students do not have NYU email addresses. Brightspace course mail supports student privacy and FERPA </w:t>
      </w:r>
      <w:r w:rsidRPr="007937B1">
        <w:rPr>
          <w:rFonts w:eastAsia="Arial" w:cs="Arial"/>
          <w:szCs w:val="22"/>
        </w:rPr>
        <w:lastRenderedPageBreak/>
        <w:t>guidelines. The instructor will use the NYU email address to communicate with students. All email inquiries will be answered within 24 hours.</w:t>
      </w:r>
    </w:p>
    <w:p w14:paraId="1051A648" w14:textId="77777777" w:rsidR="006B25A8" w:rsidRDefault="006B25A8" w:rsidP="006B25A8">
      <w:pPr>
        <w:ind w:left="0"/>
      </w:pPr>
      <w:bookmarkStart w:id="5" w:name="bookmark=id.1sl192fputdu" w:colFirst="0" w:colLast="0"/>
      <w:bookmarkEnd w:id="5"/>
    </w:p>
    <w:p w14:paraId="2764D586" w14:textId="77777777" w:rsidR="006B25A8" w:rsidRPr="00316F36" w:rsidRDefault="006B25A8" w:rsidP="006B25A8">
      <w:pPr>
        <w:rPr>
          <w:rFonts w:eastAsia="Roboto Light"/>
          <w:b/>
          <w:color w:val="57068C"/>
        </w:rPr>
      </w:pPr>
      <w:r w:rsidRPr="00316F36">
        <w:rPr>
          <w:b/>
        </w:rPr>
        <w:t>Structure | Method | Modality</w:t>
      </w:r>
    </w:p>
    <w:p w14:paraId="62604673" w14:textId="77777777" w:rsidR="006B25A8" w:rsidRDefault="006B25A8" w:rsidP="006B25A8">
      <w:pPr>
        <w:rPr>
          <w:rFonts w:cs="Arial"/>
          <w:szCs w:val="22"/>
        </w:rPr>
      </w:pPr>
      <w:r w:rsidRPr="007937B1">
        <w:rPr>
          <w:rFonts w:cs="Arial"/>
          <w:szCs w:val="22"/>
        </w:rPr>
        <w:t xml:space="preserve">This course is </w:t>
      </w:r>
      <w:bookmarkStart w:id="6" w:name="_Hlk73515808"/>
      <w:r w:rsidRPr="007937B1">
        <w:rPr>
          <w:rFonts w:cs="Arial"/>
          <w:szCs w:val="22"/>
        </w:rPr>
        <w:t>in-person</w:t>
      </w:r>
      <w:bookmarkEnd w:id="6"/>
      <w:r w:rsidRPr="007937B1">
        <w:rPr>
          <w:rFonts w:cs="Arial"/>
          <w:szCs w:val="22"/>
        </w:rPr>
        <w:t xml:space="preserve"> and will meet once a week on Thursday. You are expected to attend the in-person sessions and remain during the entire scheduled period. Each class session will involve lecture, class discussion, and small group (peer team) discussions to practice the content of the lessons in a collaborative environment. Much of our course content will develop experientially in class, and as a result missed sessions will be very difficult to make up. Students are expected to check and submit assignments via NYU Brightspace LMS each on the appointed date and time.</w:t>
      </w:r>
    </w:p>
    <w:p w14:paraId="227BA2A4" w14:textId="77777777" w:rsidR="006B25A8" w:rsidRPr="007937B1" w:rsidRDefault="006B25A8" w:rsidP="006B25A8">
      <w:pPr>
        <w:rPr>
          <w:rFonts w:cs="Arial"/>
          <w:szCs w:val="22"/>
        </w:rPr>
      </w:pPr>
    </w:p>
    <w:p w14:paraId="7C1B2087" w14:textId="77777777" w:rsidR="006B25A8" w:rsidRPr="007937B1" w:rsidRDefault="006B25A8" w:rsidP="006B25A8">
      <w:pPr>
        <w:rPr>
          <w:rFonts w:eastAsia="Roboto Light" w:cs="Arial"/>
          <w:color w:val="666666"/>
          <w:szCs w:val="22"/>
        </w:rPr>
      </w:pPr>
      <w:r w:rsidRPr="007937B1">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7937B1">
        <w:rPr>
          <w:rFonts w:eastAsia="Roboto Light" w:cs="Arial"/>
          <w:color w:val="212121"/>
          <w:szCs w:val="22"/>
        </w:rPr>
        <w:t xml:space="preserve">Course sessions will be conducted synchronously on NYU Zoom, which you can access from the course site in </w:t>
      </w:r>
      <w:hyperlink r:id="rId8">
        <w:r w:rsidRPr="00343736">
          <w:rPr>
            <w:rStyle w:val="Hyperlink"/>
          </w:rPr>
          <w:t>NYU Brightspace</w:t>
        </w:r>
      </w:hyperlink>
      <w:r w:rsidRPr="007937B1">
        <w:rPr>
          <w:rFonts w:eastAsia="Roboto Light" w:cs="Arial"/>
          <w:color w:val="666666"/>
          <w:szCs w:val="22"/>
        </w:rPr>
        <w:t xml:space="preserve">. </w:t>
      </w:r>
    </w:p>
    <w:p w14:paraId="37BBC8AA" w14:textId="77777777" w:rsidR="006B25A8" w:rsidRDefault="006B25A8" w:rsidP="006B25A8">
      <w:bookmarkStart w:id="7" w:name="bookmark=id.e43u4q6mt2zt" w:colFirst="0" w:colLast="0"/>
      <w:bookmarkStart w:id="8" w:name="bookmark=kix.qk21k6k9a4l" w:colFirst="0" w:colLast="0"/>
      <w:bookmarkEnd w:id="7"/>
      <w:bookmarkEnd w:id="8"/>
    </w:p>
    <w:p w14:paraId="43FE7F53" w14:textId="1455A821" w:rsidR="006B25A8" w:rsidRPr="002100E8" w:rsidRDefault="006B25A8" w:rsidP="002100E8">
      <w:pPr>
        <w:rPr>
          <w:b/>
        </w:rPr>
      </w:pPr>
      <w:r w:rsidRPr="00316F36">
        <w:rPr>
          <w:b/>
        </w:rPr>
        <w:t>Expectations</w:t>
      </w:r>
    </w:p>
    <w:p w14:paraId="15677370" w14:textId="77777777" w:rsidR="006B25A8" w:rsidRPr="00316F36" w:rsidRDefault="006B25A8" w:rsidP="006B25A8">
      <w:pPr>
        <w:rPr>
          <w:rFonts w:cs="Arial"/>
          <w:szCs w:val="22"/>
          <w:u w:val="single"/>
        </w:rPr>
      </w:pPr>
      <w:r w:rsidRPr="00316F36">
        <w:rPr>
          <w:rFonts w:cs="Arial"/>
          <w:szCs w:val="22"/>
          <w:u w:val="single"/>
        </w:rPr>
        <w:t>Learning Environment</w:t>
      </w:r>
    </w:p>
    <w:p w14:paraId="3CC452D3" w14:textId="77777777" w:rsidR="006B25A8" w:rsidRPr="007937B1" w:rsidRDefault="006B25A8" w:rsidP="006B25A8">
      <w:pPr>
        <w:rPr>
          <w:rFonts w:cs="Arial"/>
          <w:szCs w:val="22"/>
        </w:rPr>
      </w:pPr>
      <w:r w:rsidRPr="007937B1">
        <w:rPr>
          <w:rFonts w:cs="Arial"/>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52AA38E6" w14:textId="77777777" w:rsidR="006B25A8" w:rsidRDefault="006B25A8" w:rsidP="006B25A8">
      <w:pPr>
        <w:rPr>
          <w:rFonts w:cs="Arial"/>
          <w:szCs w:val="22"/>
        </w:rPr>
      </w:pPr>
    </w:p>
    <w:p w14:paraId="6755BDFF" w14:textId="77777777" w:rsidR="006B25A8" w:rsidRPr="00316F36" w:rsidRDefault="006B25A8" w:rsidP="006B25A8">
      <w:pPr>
        <w:rPr>
          <w:rFonts w:cs="Arial"/>
          <w:szCs w:val="22"/>
          <w:u w:val="single"/>
        </w:rPr>
      </w:pPr>
      <w:r w:rsidRPr="00316F36">
        <w:rPr>
          <w:rFonts w:cs="Arial"/>
          <w:szCs w:val="22"/>
          <w:u w:val="single"/>
        </w:rPr>
        <w:t>Participation</w:t>
      </w:r>
    </w:p>
    <w:p w14:paraId="5F66D5CC" w14:textId="77777777" w:rsidR="006B25A8" w:rsidRPr="007937B1" w:rsidRDefault="006B25A8" w:rsidP="006B25A8">
      <w:pPr>
        <w:rPr>
          <w:rFonts w:cs="Arial"/>
          <w:szCs w:val="22"/>
        </w:rPr>
      </w:pPr>
      <w:r w:rsidRPr="007937B1">
        <w:rPr>
          <w:rFonts w:cs="Arial"/>
          <w:szCs w:val="22"/>
        </w:rPr>
        <w:t xml:space="preserve">You are integral to the learning experience in this class. Be prepared to actively contribute to class activities, group discussions, and work outside of class. </w:t>
      </w:r>
    </w:p>
    <w:p w14:paraId="0724DE1C" w14:textId="77777777" w:rsidR="006B25A8" w:rsidRPr="00316F36" w:rsidRDefault="006B25A8" w:rsidP="006B25A8">
      <w:pPr>
        <w:rPr>
          <w:u w:val="single"/>
        </w:rPr>
      </w:pPr>
    </w:p>
    <w:p w14:paraId="2C699A56" w14:textId="77777777" w:rsidR="006B25A8" w:rsidRPr="00316F36" w:rsidRDefault="006B25A8" w:rsidP="006B25A8">
      <w:pPr>
        <w:rPr>
          <w:u w:val="single"/>
        </w:rPr>
      </w:pPr>
      <w:r w:rsidRPr="00316F36">
        <w:rPr>
          <w:u w:val="single"/>
        </w:rPr>
        <w:t>Assignments and Deadlines</w:t>
      </w:r>
    </w:p>
    <w:p w14:paraId="6A5297A0" w14:textId="7755BFF7" w:rsidR="006B25A8" w:rsidRPr="009207B7" w:rsidRDefault="006B25A8" w:rsidP="009207B7">
      <w:pPr>
        <w:rPr>
          <w:rFonts w:eastAsia="Roboto Light" w:cs="Arial"/>
        </w:rPr>
      </w:pPr>
      <w:r w:rsidRPr="007937B1">
        <w:t>To be considered as turned in on time</w:t>
      </w:r>
      <w:r w:rsidR="009207B7">
        <w:t>,</w:t>
      </w:r>
      <w:r w:rsidRPr="007937B1">
        <w:t xml:space="preserve"> assignments should be posted electronically to the appropriate assignment link in NYU Brightspace LMS before the class starts. </w:t>
      </w:r>
      <w:r w:rsidR="009207B7" w:rsidRPr="00957304">
        <w:rPr>
          <w:rFonts w:eastAsia="Roboto Light" w:cs="Arial"/>
        </w:rPr>
        <w:t xml:space="preserve">Student answers </w:t>
      </w:r>
      <w:r w:rsidR="009207B7">
        <w:rPr>
          <w:rFonts w:eastAsia="Roboto Light" w:cs="Arial"/>
        </w:rPr>
        <w:t>must</w:t>
      </w:r>
      <w:r w:rsidR="009207B7" w:rsidRPr="00957304">
        <w:rPr>
          <w:rFonts w:eastAsia="Roboto Light" w:cs="Arial"/>
        </w:rPr>
        <w:t xml:space="preserve"> be entered in the appropriate Assignment in the Brightspace class website. They are due one week after </w:t>
      </w:r>
      <w:r w:rsidR="009207B7">
        <w:rPr>
          <w:rFonts w:eastAsia="Roboto Light" w:cs="Arial"/>
        </w:rPr>
        <w:t>each</w:t>
      </w:r>
      <w:r w:rsidR="009207B7" w:rsidRPr="00957304">
        <w:rPr>
          <w:rFonts w:eastAsia="Roboto Light" w:cs="Arial"/>
        </w:rPr>
        <w:t xml:space="preserve"> class. There is a </w:t>
      </w:r>
      <w:r w:rsidR="009207B7">
        <w:rPr>
          <w:rFonts w:eastAsia="Roboto Light" w:cs="Arial"/>
        </w:rPr>
        <w:t>2</w:t>
      </w:r>
      <w:r w:rsidR="009207B7" w:rsidRPr="00957304">
        <w:rPr>
          <w:rFonts w:eastAsia="Roboto Light" w:cs="Arial"/>
        </w:rPr>
        <w:t xml:space="preserve">0% penalty for a late assignment posting for up to </w:t>
      </w:r>
      <w:r w:rsidR="009207B7">
        <w:rPr>
          <w:rFonts w:eastAsia="Roboto Light" w:cs="Arial"/>
        </w:rPr>
        <w:t>one</w:t>
      </w:r>
      <w:r w:rsidR="009207B7" w:rsidRPr="00957304">
        <w:rPr>
          <w:rFonts w:eastAsia="Roboto Light" w:cs="Arial"/>
        </w:rPr>
        <w:t xml:space="preserve"> week</w:t>
      </w:r>
      <w:r w:rsidR="009207B7">
        <w:rPr>
          <w:rFonts w:eastAsia="Roboto Light" w:cs="Arial"/>
        </w:rPr>
        <w:t xml:space="preserve"> late</w:t>
      </w:r>
      <w:r w:rsidR="009207B7" w:rsidRPr="00957304">
        <w:rPr>
          <w:rFonts w:eastAsia="Roboto Light" w:cs="Arial"/>
        </w:rPr>
        <w:t xml:space="preserve">, and </w:t>
      </w:r>
      <w:r w:rsidR="009207B7">
        <w:rPr>
          <w:rFonts w:eastAsia="Roboto Light" w:cs="Arial"/>
        </w:rPr>
        <w:t xml:space="preserve">a 50% penalty </w:t>
      </w:r>
      <w:r w:rsidR="009207B7" w:rsidRPr="00957304">
        <w:rPr>
          <w:rFonts w:eastAsia="Roboto Light" w:cs="Arial"/>
        </w:rPr>
        <w:t>will be given for a lab assignment delivered after th</w:t>
      </w:r>
      <w:r w:rsidR="009207B7">
        <w:rPr>
          <w:rFonts w:eastAsia="Roboto Light" w:cs="Arial"/>
        </w:rPr>
        <w:t xml:space="preserve">e late period until the last day of the semester. </w:t>
      </w:r>
      <w:r w:rsidRPr="007937B1">
        <w:t xml:space="preserve">The only exception is the final assignment which will </w:t>
      </w:r>
      <w:r w:rsidR="009207B7">
        <w:t>only be accepted on</w:t>
      </w:r>
      <w:r w:rsidRPr="007937B1">
        <w:t xml:space="preserve"> the posted due date. Assignments emailed to the instructor will not be considered as having been turned in. Do not wait </w:t>
      </w:r>
      <w:r w:rsidR="009207B7">
        <w:t>until</w:t>
      </w:r>
      <w:r w:rsidRPr="007937B1">
        <w:t xml:space="preserve"> the last minute to post an assignment and then find you can’t post it due to the website or network unavailability. Plan appropriately to hand assignments in on time.</w:t>
      </w:r>
    </w:p>
    <w:p w14:paraId="7D8FD2C7" w14:textId="77777777" w:rsidR="006B25A8" w:rsidRDefault="006B25A8" w:rsidP="006B25A8"/>
    <w:p w14:paraId="11960D96" w14:textId="22E99DC1" w:rsidR="006B25A8" w:rsidRPr="007937B1" w:rsidRDefault="006B25A8" w:rsidP="006B25A8">
      <w:r>
        <w:t xml:space="preserve">See </w:t>
      </w:r>
      <w:r w:rsidR="009207B7">
        <w:t xml:space="preserve">the </w:t>
      </w:r>
      <w:r>
        <w:t>outline for assignment due dates.</w:t>
      </w:r>
    </w:p>
    <w:p w14:paraId="6BE2DA00" w14:textId="77777777" w:rsidR="00C70205" w:rsidRDefault="00C70205" w:rsidP="002100E8">
      <w:pPr>
        <w:ind w:left="0"/>
        <w:rPr>
          <w:u w:val="single"/>
        </w:rPr>
      </w:pPr>
    </w:p>
    <w:p w14:paraId="7CBF5F58" w14:textId="24304C10" w:rsidR="006B25A8" w:rsidRPr="00316F36" w:rsidRDefault="006B25A8" w:rsidP="006B25A8">
      <w:pPr>
        <w:rPr>
          <w:u w:val="single"/>
        </w:rPr>
      </w:pPr>
      <w:r w:rsidRPr="00316F36">
        <w:rPr>
          <w:u w:val="single"/>
        </w:rPr>
        <w:t>Course Technology Use</w:t>
      </w:r>
    </w:p>
    <w:p w14:paraId="66BD93D8" w14:textId="77777777" w:rsidR="00862018" w:rsidRDefault="006B25A8" w:rsidP="00862018">
      <w:pPr>
        <w:widowControl w:val="0"/>
        <w:rPr>
          <w:rFonts w:eastAsia="Roboto Light" w:cs="Arial"/>
          <w:color w:val="000000" w:themeColor="text1"/>
          <w:u w:val="single"/>
        </w:rPr>
      </w:pPr>
      <w:r w:rsidRPr="007937B1">
        <w:t xml:space="preserve">We will utilize multiple technologies to achieve the course goals. I expect you to use technology in ways that enhance the learning environment for all students. </w:t>
      </w:r>
      <w:r w:rsidRPr="007937B1">
        <w:rPr>
          <w:bCs/>
        </w:rPr>
        <w:t>All class sessions require use of Zoom.</w:t>
      </w:r>
      <w:r w:rsidRPr="007937B1">
        <w:rPr>
          <w:b/>
        </w:rPr>
        <w:t xml:space="preserve"> </w:t>
      </w:r>
      <w:r w:rsidRPr="007937B1">
        <w:t>All class sessions require use of technology (e.g., laptop, computer lab) for learning purposes.</w:t>
      </w:r>
    </w:p>
    <w:p w14:paraId="16BFEF75" w14:textId="77777777" w:rsidR="00862018" w:rsidRDefault="00862018" w:rsidP="00862018">
      <w:pPr>
        <w:widowControl w:val="0"/>
        <w:rPr>
          <w:rFonts w:eastAsia="Roboto Light" w:cs="Arial"/>
          <w:color w:val="000000" w:themeColor="text1"/>
          <w:u w:val="single"/>
        </w:rPr>
      </w:pPr>
    </w:p>
    <w:p w14:paraId="11DDA993" w14:textId="188A8FEB" w:rsidR="00862018" w:rsidRDefault="00862018" w:rsidP="00862018">
      <w:pPr>
        <w:widowControl w:val="0"/>
        <w:rPr>
          <w:rFonts w:eastAsia="Roboto Light" w:cs="Arial"/>
          <w:color w:val="000000" w:themeColor="text1"/>
          <w:u w:val="single"/>
        </w:rPr>
      </w:pPr>
      <w:r w:rsidRPr="00C74334">
        <w:rPr>
          <w:rFonts w:eastAsia="Roboto Light" w:cs="Arial"/>
          <w:color w:val="000000" w:themeColor="text1"/>
          <w:u w:val="single"/>
        </w:rPr>
        <w:t xml:space="preserve">The </w:t>
      </w:r>
      <w:r>
        <w:rPr>
          <w:rFonts w:eastAsia="Roboto Light" w:cs="Arial"/>
          <w:color w:val="000000" w:themeColor="text1"/>
          <w:u w:val="single"/>
        </w:rPr>
        <w:t>U</w:t>
      </w:r>
      <w:r w:rsidRPr="00C74334">
        <w:rPr>
          <w:rFonts w:eastAsia="Roboto Light" w:cs="Arial"/>
          <w:color w:val="000000" w:themeColor="text1"/>
          <w:u w:val="single"/>
        </w:rPr>
        <w:t xml:space="preserve">se of AI </w:t>
      </w:r>
    </w:p>
    <w:p w14:paraId="7FBF39A6" w14:textId="77777777" w:rsidR="00862018" w:rsidRPr="00457895" w:rsidRDefault="00862018" w:rsidP="00862018">
      <w:pPr>
        <w:widowControl w:val="0"/>
        <w:rPr>
          <w:rFonts w:eastAsia="Roboto Light" w:cs="Arial"/>
          <w:color w:val="000000" w:themeColor="text1"/>
          <w:u w:val="single"/>
        </w:rPr>
      </w:pPr>
      <w:r w:rsidRPr="001E00A8">
        <w:rPr>
          <w:rFonts w:eastAsia="Roboto Light" w:cs="Arial"/>
          <w:color w:val="000000" w:themeColor="text1"/>
        </w:rPr>
        <w:t xml:space="preserve">You are expected to use </w:t>
      </w:r>
      <w:r>
        <w:rPr>
          <w:rFonts w:eastAsia="Roboto Light" w:cs="Arial"/>
          <w:color w:val="000000" w:themeColor="text1"/>
        </w:rPr>
        <w:t xml:space="preserve">Generative </w:t>
      </w:r>
      <w:r w:rsidRPr="001E00A8">
        <w:rPr>
          <w:rFonts w:eastAsia="Roboto Light" w:cs="Arial"/>
          <w:color w:val="000000" w:themeColor="text1"/>
        </w:rPr>
        <w:t>AI</w:t>
      </w:r>
      <w:r>
        <w:rPr>
          <w:rFonts w:eastAsia="Roboto Light" w:cs="Arial"/>
          <w:color w:val="000000" w:themeColor="text1"/>
        </w:rPr>
        <w:t xml:space="preserve"> tools</w:t>
      </w:r>
      <w:r w:rsidRPr="001E00A8">
        <w:rPr>
          <w:rFonts w:eastAsia="Roboto Light" w:cs="Arial"/>
          <w:color w:val="000000" w:themeColor="text1"/>
        </w:rPr>
        <w:t xml:space="preserve"> (ChatGPT</w:t>
      </w:r>
      <w:r>
        <w:rPr>
          <w:rFonts w:eastAsia="Roboto Light" w:cs="Arial"/>
          <w:color w:val="000000" w:themeColor="text1"/>
        </w:rPr>
        <w:t>, Claude, Bing</w:t>
      </w:r>
      <w:r w:rsidRPr="001E00A8">
        <w:rPr>
          <w:rFonts w:eastAsia="Roboto Light" w:cs="Arial"/>
          <w:color w:val="000000" w:themeColor="text1"/>
        </w:rPr>
        <w:t xml:space="preserve"> and code generation tools</w:t>
      </w:r>
      <w:r>
        <w:rPr>
          <w:rFonts w:eastAsia="Roboto Light" w:cs="Arial"/>
          <w:color w:val="000000" w:themeColor="text1"/>
        </w:rPr>
        <w:t xml:space="preserve"> such as Code Interpreter</w:t>
      </w:r>
      <w:r w:rsidRPr="001E00A8">
        <w:rPr>
          <w:rFonts w:eastAsia="Roboto Light" w:cs="Arial"/>
          <w:color w:val="000000" w:themeColor="text1"/>
        </w:rPr>
        <w:t>) appropriately in this class. In fact, some assignments will require it. Learning to use Al is an emerging skill, and I provide tutorials on how to use them. I am happy to meet and help with these tools during office hours or after class.</w:t>
      </w:r>
    </w:p>
    <w:p w14:paraId="66139FEC" w14:textId="77777777" w:rsidR="00862018" w:rsidRPr="001E00A8" w:rsidRDefault="00862018" w:rsidP="00862018">
      <w:pPr>
        <w:widowControl w:val="0"/>
        <w:rPr>
          <w:rFonts w:eastAsia="Roboto Light" w:cs="Arial"/>
          <w:color w:val="000000" w:themeColor="text1"/>
        </w:rPr>
      </w:pPr>
    </w:p>
    <w:p w14:paraId="19EAFC13" w14:textId="77777777" w:rsidR="00862018" w:rsidRPr="000E6D98" w:rsidRDefault="00862018" w:rsidP="00862018">
      <w:pPr>
        <w:widowControl w:val="0"/>
        <w:rPr>
          <w:rFonts w:eastAsia="Roboto Light" w:cs="Arial"/>
          <w:color w:val="000000" w:themeColor="text1"/>
        </w:rPr>
      </w:pPr>
      <w:r w:rsidRPr="000E6D98">
        <w:rPr>
          <w:rFonts w:eastAsia="Roboto Light" w:cs="Arial"/>
          <w:color w:val="000000" w:themeColor="text1"/>
        </w:rPr>
        <w:t>Be aware of the limits of Generative AI tools:</w:t>
      </w:r>
    </w:p>
    <w:p w14:paraId="66D5287C" w14:textId="77777777" w:rsidR="00862018" w:rsidRPr="000E6D98" w:rsidRDefault="00862018" w:rsidP="00862018">
      <w:pPr>
        <w:widowControl w:val="0"/>
        <w:rPr>
          <w:rFonts w:eastAsia="Roboto Light" w:cs="Arial"/>
          <w:color w:val="000000" w:themeColor="text1"/>
        </w:rPr>
      </w:pPr>
    </w:p>
    <w:p w14:paraId="1A7F171C"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color w:val="000000" w:themeColor="text1"/>
        </w:rPr>
      </w:pPr>
      <w:r w:rsidRPr="000E6D98">
        <w:rPr>
          <w:rFonts w:eastAsia="Roboto Light" w:cs="Arial"/>
          <w:color w:val="000000" w:themeColor="text1"/>
        </w:rPr>
        <w:t>If you provide minimum effort prompts, you will get low-quality results. You will need to refine your prompts in order to get good outcomes. This takes work.</w:t>
      </w:r>
    </w:p>
    <w:p w14:paraId="18A63C87"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color w:val="000000" w:themeColor="text1"/>
        </w:rPr>
      </w:pPr>
      <w:r w:rsidRPr="000E6D98">
        <w:rPr>
          <w:rFonts w:eastAsia="Roboto Light" w:cs="Arial"/>
          <w:color w:val="000000" w:themeColor="text1"/>
        </w:rPr>
        <w:t>Don't trust anything it says. If it gives you a number or a fact, assume it is wrong unless you either know the answer or can check in with another source. You will be responsible for any errors or omissions provided by the tool. It works best for topics you understand.</w:t>
      </w:r>
    </w:p>
    <w:p w14:paraId="3C6CD917"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i/>
          <w:iCs/>
          <w:color w:val="000000" w:themeColor="text1"/>
        </w:rPr>
      </w:pPr>
      <w:r w:rsidRPr="000E6D98">
        <w:rPr>
          <w:rFonts w:eastAsia="Roboto Light" w:cs="Arial"/>
          <w:color w:val="000000" w:themeColor="text1"/>
        </w:rPr>
        <w:t xml:space="preserve">AI is a tool, but one that you need to acknowledge using. </w:t>
      </w:r>
      <w:r w:rsidRPr="000E6D98">
        <w:rPr>
          <w:rFonts w:eastAsia="Roboto Light" w:cs="Arial"/>
          <w:i/>
          <w:iCs/>
          <w:color w:val="000000" w:themeColor="text1"/>
        </w:rPr>
        <w:t>Please include a paragraph at the end of any assignment that uses AI explaining what you used the Al for and what prompts you used to get the results. Please do so in compliance with academic honesty policies.</w:t>
      </w:r>
    </w:p>
    <w:p w14:paraId="36D11D39"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color w:val="000000" w:themeColor="text1"/>
        </w:rPr>
      </w:pPr>
      <w:r w:rsidRPr="000E6D98">
        <w:rPr>
          <w:rFonts w:eastAsia="Roboto Light" w:cs="Arial"/>
          <w:color w:val="000000" w:themeColor="text1"/>
        </w:rPr>
        <w:t>Be thoughtful about when this tool is useful. Only use it if it is appropriate for the case or circumstance.</w:t>
      </w:r>
    </w:p>
    <w:p w14:paraId="0F5AF3B2"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color w:val="000000" w:themeColor="text1"/>
        </w:rPr>
      </w:pPr>
      <w:r w:rsidRPr="000E6D98">
        <w:rPr>
          <w:rFonts w:eastAsia="Roboto Light" w:cs="Arial"/>
          <w:color w:val="000000" w:themeColor="text1"/>
        </w:rPr>
        <w:t xml:space="preserve">Be aware that the tool often answers precisely the same response to similar problems. </w:t>
      </w:r>
      <w:proofErr w:type="gramStart"/>
      <w:r w:rsidRPr="000E6D98">
        <w:rPr>
          <w:rFonts w:eastAsia="Roboto Light" w:cs="Arial"/>
          <w:color w:val="000000" w:themeColor="text1"/>
        </w:rPr>
        <w:t>So</w:t>
      </w:r>
      <w:proofErr w:type="gramEnd"/>
      <w:r w:rsidRPr="000E6D98">
        <w:rPr>
          <w:rFonts w:eastAsia="Roboto Light" w:cs="Arial"/>
          <w:color w:val="000000" w:themeColor="text1"/>
        </w:rPr>
        <w:t xml:space="preserve"> if you and another student asked the same question, you might get exactly the same answer. And if you use that answer as is in your assignment, you will be penalized for plagiarism of another student's response.</w:t>
      </w:r>
    </w:p>
    <w:p w14:paraId="2F439AEE"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color w:val="000000" w:themeColor="text1"/>
        </w:rPr>
      </w:pPr>
      <w:r w:rsidRPr="000E6D98">
        <w:rPr>
          <w:rFonts w:eastAsia="Roboto Light" w:cs="Arial"/>
          <w:color w:val="000000" w:themeColor="text1"/>
        </w:rPr>
        <w:t>You are responsible for your ethical use of this tool.</w:t>
      </w:r>
    </w:p>
    <w:p w14:paraId="71B14106" w14:textId="77777777" w:rsidR="006B25A8" w:rsidRDefault="006B25A8" w:rsidP="00862018">
      <w:pPr>
        <w:ind w:left="0"/>
      </w:pPr>
    </w:p>
    <w:p w14:paraId="38187812" w14:textId="77777777" w:rsidR="006B25A8" w:rsidRPr="00316F36" w:rsidRDefault="006B25A8" w:rsidP="006B25A8">
      <w:pPr>
        <w:rPr>
          <w:u w:val="single"/>
        </w:rPr>
      </w:pPr>
      <w:r w:rsidRPr="00316F36">
        <w:rPr>
          <w:u w:val="single"/>
        </w:rPr>
        <w:t>Feedback and Viewing Grades</w:t>
      </w:r>
    </w:p>
    <w:p w14:paraId="1DC30BCE" w14:textId="5C52211C" w:rsidR="006B25A8" w:rsidRPr="007937B1" w:rsidRDefault="006B25A8" w:rsidP="006B25A8">
      <w:r w:rsidRPr="007937B1">
        <w:t>I will provide timely</w:t>
      </w:r>
      <w:r w:rsidR="00862018">
        <w:t>,</w:t>
      </w:r>
      <w:r w:rsidRPr="007937B1">
        <w:t xml:space="preserve"> meaningful feedback on all your work via our course site in NYU Brightspace. You can access your grades on the course site Gradebook. </w:t>
      </w:r>
    </w:p>
    <w:p w14:paraId="5EA89954" w14:textId="77777777" w:rsidR="006B25A8" w:rsidRDefault="006B25A8" w:rsidP="006B25A8"/>
    <w:p w14:paraId="050F0DE7" w14:textId="77777777" w:rsidR="006B25A8" w:rsidRPr="00316F36" w:rsidRDefault="006B25A8" w:rsidP="006B25A8">
      <w:pPr>
        <w:rPr>
          <w:u w:val="single"/>
        </w:rPr>
      </w:pPr>
      <w:r w:rsidRPr="00316F36">
        <w:rPr>
          <w:u w:val="single"/>
        </w:rPr>
        <w:t>Attendance</w:t>
      </w:r>
    </w:p>
    <w:p w14:paraId="2D94F6FD" w14:textId="77777777" w:rsidR="006B25A8" w:rsidRDefault="006B25A8" w:rsidP="006B25A8">
      <w:pPr>
        <w:rPr>
          <w:b/>
        </w:rPr>
      </w:pPr>
      <w:r w:rsidRPr="007937B1">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7937B1">
        <w:rPr>
          <w:b/>
        </w:rPr>
        <w:t xml:space="preserve"> </w:t>
      </w:r>
    </w:p>
    <w:p w14:paraId="46D417DC" w14:textId="77777777" w:rsidR="006B25A8" w:rsidRPr="007937B1" w:rsidRDefault="006B25A8" w:rsidP="006B25A8"/>
    <w:p w14:paraId="51A4257E" w14:textId="77777777" w:rsidR="006B25A8" w:rsidRDefault="006B25A8" w:rsidP="006B25A8">
      <w:pPr>
        <w:rPr>
          <w:rFonts w:eastAsia="Arial"/>
          <w:color w:val="000000"/>
        </w:rPr>
      </w:pPr>
      <w:r w:rsidRPr="007937B1">
        <w:rPr>
          <w:rFonts w:eastAsia="Arial"/>
          <w:color w:val="000000"/>
        </w:rPr>
        <w:t xml:space="preserve">If for some reason (excused absence) you will not be in class, you must notify the instructor prior to the scheduled session if you will not be attending and the reason. </w:t>
      </w:r>
    </w:p>
    <w:p w14:paraId="213F330F" w14:textId="77777777" w:rsidR="006B25A8" w:rsidRPr="007937B1" w:rsidRDefault="006B25A8" w:rsidP="006B25A8">
      <w:pPr>
        <w:rPr>
          <w:rFonts w:eastAsia="Arial"/>
          <w:color w:val="000000"/>
        </w:rPr>
      </w:pPr>
    </w:p>
    <w:p w14:paraId="10968997" w14:textId="77777777" w:rsidR="006B25A8" w:rsidRDefault="006B25A8" w:rsidP="006B25A8">
      <w:pPr>
        <w:rPr>
          <w:rFonts w:cs="Arial"/>
          <w:color w:val="222222"/>
          <w:szCs w:val="22"/>
          <w:shd w:val="clear" w:color="auto" w:fill="FFFFFF"/>
        </w:rPr>
      </w:pPr>
      <w:bookmarkStart w:id="9" w:name="_Hlk56463172"/>
      <w:r w:rsidRPr="007937B1">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9"/>
    </w:p>
    <w:p w14:paraId="7A290FBD" w14:textId="77777777" w:rsidR="006B25A8" w:rsidRPr="007937B1" w:rsidRDefault="006B25A8" w:rsidP="006B25A8">
      <w:pPr>
        <w:rPr>
          <w:rFonts w:cs="Arial"/>
          <w:color w:val="222222"/>
          <w:szCs w:val="22"/>
          <w:shd w:val="clear" w:color="auto" w:fill="FFFFFF"/>
        </w:rPr>
      </w:pPr>
    </w:p>
    <w:p w14:paraId="144DB41C" w14:textId="77777777" w:rsidR="006B25A8" w:rsidRPr="007937B1" w:rsidRDefault="006B25A8" w:rsidP="006B25A8">
      <w:pPr>
        <w:rPr>
          <w:rFonts w:cs="Arial"/>
          <w:szCs w:val="22"/>
        </w:rPr>
      </w:pPr>
      <w:r w:rsidRPr="007937B1">
        <w:rPr>
          <w:rFonts w:cs="Arial"/>
          <w:szCs w:val="22"/>
        </w:rPr>
        <w:t xml:space="preserve">Refer to the </w:t>
      </w:r>
      <w:hyperlink r:id="rId9">
        <w:r w:rsidRPr="00343736">
          <w:rPr>
            <w:rStyle w:val="Hyperlink"/>
          </w:rPr>
          <w:t>SPS Policies and Procedures page</w:t>
        </w:r>
      </w:hyperlink>
      <w:r w:rsidRPr="007937B1">
        <w:rPr>
          <w:rFonts w:cs="Arial"/>
          <w:color w:val="666666"/>
          <w:szCs w:val="22"/>
        </w:rPr>
        <w:t xml:space="preserve"> </w:t>
      </w:r>
      <w:r w:rsidRPr="007937B1">
        <w:rPr>
          <w:rFonts w:cs="Arial"/>
          <w:szCs w:val="22"/>
        </w:rPr>
        <w:t xml:space="preserve">for additional information about attendance. </w:t>
      </w:r>
    </w:p>
    <w:p w14:paraId="04033FC3" w14:textId="77777777" w:rsidR="006B25A8" w:rsidRDefault="006B25A8" w:rsidP="006B25A8">
      <w:bookmarkStart w:id="10" w:name="_heading=h.45qpnf6ywxng" w:colFirst="0" w:colLast="0"/>
      <w:bookmarkStart w:id="11" w:name="bookmark=kix.i8h734s4y3da" w:colFirst="0" w:colLast="0"/>
      <w:bookmarkEnd w:id="10"/>
      <w:bookmarkEnd w:id="11"/>
    </w:p>
    <w:p w14:paraId="0BB1C80D" w14:textId="77777777" w:rsidR="006B25A8" w:rsidRPr="00316F36" w:rsidRDefault="006B25A8" w:rsidP="006B25A8">
      <w:pPr>
        <w:rPr>
          <w:b/>
          <w:color w:val="57068C"/>
        </w:rPr>
      </w:pPr>
      <w:r w:rsidRPr="00316F36">
        <w:rPr>
          <w:b/>
        </w:rPr>
        <w:lastRenderedPageBreak/>
        <w:t>Textbooks and Course Materials</w:t>
      </w:r>
    </w:p>
    <w:p w14:paraId="3E5454A5" w14:textId="77777777" w:rsidR="006B25A8" w:rsidRPr="007937B1" w:rsidRDefault="006B25A8" w:rsidP="006B25A8">
      <w:pPr>
        <w:rPr>
          <w:rFonts w:cs="Arial"/>
          <w:szCs w:val="22"/>
        </w:rPr>
      </w:pPr>
      <w:bookmarkStart w:id="12" w:name="_Hlk80895641"/>
      <w:r w:rsidRPr="00343736">
        <w:t>Required</w:t>
      </w:r>
      <w:r w:rsidRPr="007937B1">
        <w:rPr>
          <w:rFonts w:cs="Arial"/>
          <w:szCs w:val="22"/>
        </w:rPr>
        <w:t xml:space="preserve"> Reading &amp; Materials:</w:t>
      </w:r>
      <w:bookmarkStart w:id="13" w:name="_gjdgxs"/>
      <w:bookmarkEnd w:id="13"/>
    </w:p>
    <w:bookmarkEnd w:id="12"/>
    <w:p w14:paraId="44400114" w14:textId="77777777" w:rsidR="006B25A8" w:rsidRPr="007937B1" w:rsidRDefault="006B25A8" w:rsidP="006B25A8">
      <w:pPr>
        <w:rPr>
          <w:rFonts w:cs="Arial"/>
          <w:szCs w:val="22"/>
        </w:rPr>
      </w:pPr>
    </w:p>
    <w:p w14:paraId="66762C83" w14:textId="77777777" w:rsidR="006B25A8" w:rsidRPr="0062188D" w:rsidRDefault="006B25A8" w:rsidP="006B25A8">
      <w:pPr>
        <w:pStyle w:val="ListParagraph"/>
        <w:numPr>
          <w:ilvl w:val="0"/>
          <w:numId w:val="12"/>
        </w:numPr>
        <w:rPr>
          <w:rFonts w:cs="Arial"/>
          <w:szCs w:val="22"/>
        </w:rPr>
      </w:pPr>
      <w:r w:rsidRPr="0062188D">
        <w:rPr>
          <w:rFonts w:cs="Arial"/>
          <w:szCs w:val="22"/>
        </w:rPr>
        <w:t>American Psychological Association. (2020). Publication Manual of the American Psychological Association (7th Ed.). Washington, D.C.: Author. ISBN 978-1-4338-3216-1</w:t>
      </w:r>
    </w:p>
    <w:p w14:paraId="5E968C08" w14:textId="1EE04EA7" w:rsidR="006B25A8" w:rsidRPr="0062188D" w:rsidRDefault="005B1D4C" w:rsidP="006B25A8">
      <w:pPr>
        <w:pStyle w:val="ListParagraph"/>
        <w:numPr>
          <w:ilvl w:val="0"/>
          <w:numId w:val="12"/>
        </w:numPr>
        <w:rPr>
          <w:rFonts w:cs="Arial"/>
          <w:szCs w:val="22"/>
        </w:rPr>
      </w:pPr>
      <w:proofErr w:type="spellStart"/>
      <w:r>
        <w:rPr>
          <w:rFonts w:cs="Arial"/>
          <w:szCs w:val="22"/>
        </w:rPr>
        <w:t>Ghauri</w:t>
      </w:r>
      <w:proofErr w:type="spellEnd"/>
      <w:r>
        <w:rPr>
          <w:rFonts w:cs="Arial"/>
          <w:szCs w:val="22"/>
        </w:rPr>
        <w:t xml:space="preserve">, et. Al, Research Methods in Business Studies, Fifth Edition, 2020, </w:t>
      </w:r>
      <w:proofErr w:type="spellStart"/>
      <w:r>
        <w:rPr>
          <w:rFonts w:cs="Arial"/>
          <w:szCs w:val="22"/>
        </w:rPr>
        <w:t>Cambrisge</w:t>
      </w:r>
      <w:proofErr w:type="spellEnd"/>
      <w:r>
        <w:rPr>
          <w:rFonts w:cs="Arial"/>
          <w:szCs w:val="22"/>
        </w:rPr>
        <w:t xml:space="preserve"> University Press.</w:t>
      </w:r>
    </w:p>
    <w:p w14:paraId="50870511" w14:textId="77777777" w:rsidR="006B25A8" w:rsidRDefault="006B25A8" w:rsidP="006B25A8"/>
    <w:p w14:paraId="369A8443" w14:textId="2F53A597" w:rsidR="00532226" w:rsidRDefault="00532226" w:rsidP="00532226">
      <w:pPr>
        <w:rPr>
          <w:rFonts w:eastAsia="Roboto Light" w:cs="Arial"/>
          <w:b/>
          <w:bCs/>
        </w:rPr>
      </w:pPr>
      <w:r w:rsidRPr="00B10E77">
        <w:rPr>
          <w:rFonts w:eastAsia="Roboto Light" w:cs="Arial"/>
          <w:b/>
          <w:bCs/>
        </w:rPr>
        <w:t>Required</w:t>
      </w:r>
      <w:r>
        <w:rPr>
          <w:rFonts w:eastAsia="Roboto Light" w:cs="Arial"/>
          <w:b/>
          <w:bCs/>
        </w:rPr>
        <w:t xml:space="preserve"> Software</w:t>
      </w:r>
    </w:p>
    <w:p w14:paraId="60D0D2DB" w14:textId="77777777" w:rsidR="00532226" w:rsidRPr="00B10E77" w:rsidRDefault="00532226" w:rsidP="00532226">
      <w:pPr>
        <w:rPr>
          <w:rFonts w:eastAsia="Roboto Light" w:cs="Arial"/>
          <w:b/>
          <w:bCs/>
        </w:rPr>
      </w:pPr>
      <w:r w:rsidRPr="00B10E77">
        <w:rPr>
          <w:rFonts w:eastAsia="Roboto Light" w:cs="Arial"/>
          <w:b/>
          <w:bCs/>
        </w:rPr>
        <w:t xml:space="preserve"> </w:t>
      </w:r>
    </w:p>
    <w:p w14:paraId="129207DC" w14:textId="75721528" w:rsidR="006617C4" w:rsidRPr="006617C4" w:rsidRDefault="00532226" w:rsidP="006617C4">
      <w:pPr>
        <w:pStyle w:val="ListParagraph"/>
        <w:numPr>
          <w:ilvl w:val="0"/>
          <w:numId w:val="15"/>
        </w:numPr>
        <w:tabs>
          <w:tab w:val="left" w:pos="7696"/>
        </w:tabs>
        <w:ind w:left="360"/>
        <w:rPr>
          <w:rStyle w:val="Hyperlink"/>
          <w:rFonts w:eastAsia="Roboto Light" w:cs="Arial"/>
          <w:color w:val="000000"/>
          <w:sz w:val="24"/>
          <w:u w:val="none"/>
        </w:rPr>
      </w:pPr>
      <w:r w:rsidRPr="006617C4">
        <w:rPr>
          <w:rFonts w:eastAsia="Roboto Light" w:cs="Arial"/>
        </w:rPr>
        <w:t>Open AI ChapGPT4</w:t>
      </w:r>
      <w:r w:rsidR="0067489F">
        <w:rPr>
          <w:rFonts w:eastAsia="Roboto Light" w:cs="Arial"/>
        </w:rPr>
        <w:t>Plus with Code Interprepter</w:t>
      </w:r>
      <w:r w:rsidRPr="006617C4">
        <w:rPr>
          <w:rFonts w:eastAsia="Roboto Light" w:cs="Arial"/>
        </w:rPr>
        <w:t xml:space="preserve"> - </w:t>
      </w:r>
      <w:hyperlink r:id="rId10" w:history="1">
        <w:r w:rsidRPr="006617C4">
          <w:rPr>
            <w:rStyle w:val="Hyperlink"/>
            <w:rFonts w:eastAsia="Roboto Light" w:cs="Arial"/>
          </w:rPr>
          <w:t>https://openai.com/</w:t>
        </w:r>
      </w:hyperlink>
    </w:p>
    <w:p w14:paraId="59AF09CC" w14:textId="77777777" w:rsidR="006617C4" w:rsidRPr="006617C4" w:rsidRDefault="00532226" w:rsidP="006617C4">
      <w:pPr>
        <w:pStyle w:val="ListParagraph"/>
        <w:numPr>
          <w:ilvl w:val="0"/>
          <w:numId w:val="15"/>
        </w:numPr>
        <w:tabs>
          <w:tab w:val="left" w:pos="7696"/>
        </w:tabs>
        <w:ind w:left="360"/>
        <w:rPr>
          <w:rStyle w:val="Hyperlink"/>
          <w:rFonts w:eastAsia="Roboto Light" w:cs="Arial"/>
          <w:color w:val="000000"/>
          <w:sz w:val="24"/>
          <w:u w:val="none"/>
        </w:rPr>
      </w:pPr>
      <w:r w:rsidRPr="006617C4">
        <w:rPr>
          <w:rFonts w:eastAsia="Roboto Light" w:cs="Arial"/>
        </w:rPr>
        <w:t xml:space="preserve">Anthropic Claude 2 - </w:t>
      </w:r>
      <w:hyperlink r:id="rId11" w:history="1">
        <w:r w:rsidRPr="006617C4">
          <w:rPr>
            <w:rStyle w:val="Hyperlink"/>
            <w:rFonts w:eastAsia="Roboto Light" w:cs="Arial"/>
          </w:rPr>
          <w:t>https://www.anthropic.com/index/claude-2</w:t>
        </w:r>
      </w:hyperlink>
    </w:p>
    <w:p w14:paraId="06C6BBC9" w14:textId="6324BE9C" w:rsidR="006617C4" w:rsidRPr="006617C4" w:rsidRDefault="006617C4" w:rsidP="006617C4">
      <w:pPr>
        <w:pStyle w:val="ListParagraph"/>
        <w:numPr>
          <w:ilvl w:val="0"/>
          <w:numId w:val="15"/>
        </w:numPr>
        <w:tabs>
          <w:tab w:val="left" w:pos="7696"/>
        </w:tabs>
        <w:ind w:left="360"/>
        <w:rPr>
          <w:rFonts w:eastAsia="Roboto Light" w:cs="Arial"/>
        </w:rPr>
      </w:pPr>
      <w:r w:rsidRPr="007937B1">
        <w:t xml:space="preserve">NYU Collaborative Institutional Training Initiative (CITI) </w:t>
      </w:r>
      <w:r w:rsidR="00111F5C">
        <w:t xml:space="preserve"> - </w:t>
      </w:r>
      <w:r w:rsidRPr="007937B1">
        <w:t xml:space="preserve">Human Subjects Training Program Tutorial: </w:t>
      </w:r>
      <w:hyperlink r:id="rId12">
        <w:r w:rsidRPr="007937B1">
          <w:t>https://www.nyu.edu/research/resources-and-support-offices/getting-started-withyourresearch/human-subjects-research/tutorial.html</w:t>
        </w:r>
      </w:hyperlink>
    </w:p>
    <w:p w14:paraId="54FED54E" w14:textId="77777777" w:rsidR="00532226" w:rsidRDefault="00532226" w:rsidP="006617C4">
      <w:pPr>
        <w:ind w:left="0"/>
        <w:rPr>
          <w:rFonts w:eastAsia="Roboto Light" w:cs="Arial"/>
        </w:rPr>
      </w:pPr>
    </w:p>
    <w:p w14:paraId="324AAA27" w14:textId="178AD033" w:rsidR="00532226" w:rsidRDefault="00532226" w:rsidP="00532226">
      <w:pPr>
        <w:rPr>
          <w:rFonts w:eastAsia="Roboto Light" w:cs="Arial"/>
        </w:rPr>
      </w:pPr>
      <w:r w:rsidRPr="00957304">
        <w:rPr>
          <w:rFonts w:eastAsia="Roboto Light" w:cs="Arial"/>
        </w:rPr>
        <w:t>Additional open-source programs will be required and installed as instructed in class</w:t>
      </w:r>
      <w:r w:rsidR="006617C4">
        <w:rPr>
          <w:rFonts w:eastAsia="Roboto Light" w:cs="Arial"/>
        </w:rPr>
        <w:t>.</w:t>
      </w:r>
    </w:p>
    <w:p w14:paraId="27CFF4A3" w14:textId="77777777" w:rsidR="00532226" w:rsidRDefault="00532226" w:rsidP="00532226">
      <w:pPr>
        <w:rPr>
          <w:rFonts w:eastAsia="Roboto Light" w:cs="Arial"/>
        </w:rPr>
      </w:pPr>
    </w:p>
    <w:p w14:paraId="66DA482C" w14:textId="756E6970" w:rsidR="006B25A8" w:rsidRPr="007937B1" w:rsidRDefault="006B25A8" w:rsidP="00532226">
      <w:r w:rsidRPr="007937B1">
        <w:t>Recommended Reading &amp; Materials</w:t>
      </w:r>
    </w:p>
    <w:p w14:paraId="5F0FA882" w14:textId="77777777" w:rsidR="006B25A8" w:rsidRPr="007937B1" w:rsidRDefault="006B25A8" w:rsidP="006B25A8">
      <w:pPr>
        <w:pStyle w:val="ListParagraph"/>
        <w:numPr>
          <w:ilvl w:val="0"/>
          <w:numId w:val="13"/>
        </w:numPr>
      </w:pPr>
      <w:r w:rsidRPr="007937B1">
        <w:t xml:space="preserve">APA Style: </w:t>
      </w:r>
      <w:hyperlink r:id="rId13">
        <w:r w:rsidRPr="007937B1">
          <w:t>http://www.apastyle.org/manual/</w:t>
        </w:r>
      </w:hyperlink>
    </w:p>
    <w:p w14:paraId="76C06BF9" w14:textId="77777777" w:rsidR="006B25A8" w:rsidRPr="007937B1" w:rsidRDefault="006B25A8" w:rsidP="006B25A8">
      <w:pPr>
        <w:pStyle w:val="ListParagraph"/>
        <w:numPr>
          <w:ilvl w:val="0"/>
          <w:numId w:val="13"/>
        </w:numPr>
      </w:pPr>
      <w:r w:rsidRPr="007937B1">
        <w:t xml:space="preserve">Purdue OWL: </w:t>
      </w:r>
      <w:hyperlink r:id="rId14">
        <w:r w:rsidRPr="007937B1">
          <w:t>http://owl.english.purdue.edu/owl/resource/560/01/</w:t>
        </w:r>
      </w:hyperlink>
    </w:p>
    <w:p w14:paraId="14FE7C8B" w14:textId="77777777" w:rsidR="006B25A8" w:rsidRPr="0062188D" w:rsidRDefault="006B25A8" w:rsidP="006B25A8">
      <w:pPr>
        <w:rPr>
          <w:b/>
        </w:rPr>
      </w:pPr>
    </w:p>
    <w:p w14:paraId="01FC8D28" w14:textId="77777777" w:rsidR="006B25A8" w:rsidRDefault="006B25A8" w:rsidP="006B25A8">
      <w:pPr>
        <w:rPr>
          <w:b/>
        </w:rPr>
      </w:pPr>
      <w:r w:rsidRPr="0062188D">
        <w:rPr>
          <w:b/>
        </w:rPr>
        <w:t>Grading | Assessment</w:t>
      </w:r>
    </w:p>
    <w:p w14:paraId="2301E7DB" w14:textId="77777777" w:rsidR="006D659D" w:rsidRPr="0062188D" w:rsidRDefault="006D659D" w:rsidP="006B25A8">
      <w:pPr>
        <w:rPr>
          <w:b/>
        </w:rPr>
      </w:pPr>
    </w:p>
    <w:p w14:paraId="50BFF4E6" w14:textId="77777777" w:rsidR="006B25A8" w:rsidRPr="006D659D" w:rsidRDefault="006B25A8" w:rsidP="006B25A8">
      <w:pPr>
        <w:rPr>
          <w:rFonts w:cs="Arial"/>
          <w:szCs w:val="22"/>
          <w:u w:val="single"/>
        </w:rPr>
      </w:pPr>
      <w:r w:rsidRPr="006D659D">
        <w:rPr>
          <w:rFonts w:cs="Arial"/>
          <w:szCs w:val="22"/>
          <w:u w:val="single"/>
        </w:rPr>
        <w:t xml:space="preserve">Final TAC Research Proposal </w:t>
      </w:r>
    </w:p>
    <w:p w14:paraId="6F22EC54" w14:textId="77777777" w:rsidR="006B25A8" w:rsidRPr="007937B1" w:rsidRDefault="006B25A8" w:rsidP="006B25A8">
      <w:pPr>
        <w:rPr>
          <w:rFonts w:cs="Arial"/>
          <w:szCs w:val="22"/>
        </w:rPr>
      </w:pPr>
    </w:p>
    <w:p w14:paraId="29D13C04" w14:textId="77777777" w:rsidR="006B25A8" w:rsidRPr="007937B1" w:rsidRDefault="006B25A8" w:rsidP="006B25A8">
      <w:pPr>
        <w:rPr>
          <w:rFonts w:cs="Arial"/>
          <w:szCs w:val="22"/>
        </w:rPr>
      </w:pPr>
      <w:r w:rsidRPr="007937B1">
        <w:rPr>
          <w:rFonts w:cs="Arial"/>
          <w:szCs w:val="22"/>
        </w:rPr>
        <w:t xml:space="preserve">Assignment specifics and due dates may be found in the content outline at the end of this syllabus. Assignments will be graded for content, completion, grammar, clarity, and following APA </w:t>
      </w:r>
      <w:r>
        <w:rPr>
          <w:rFonts w:cs="Arial"/>
          <w:szCs w:val="22"/>
        </w:rPr>
        <w:t>7</w:t>
      </w:r>
      <w:r w:rsidRPr="007937B1">
        <w:rPr>
          <w:rFonts w:cs="Arial"/>
          <w:szCs w:val="22"/>
        </w:rPr>
        <w:t xml:space="preserve"> requirements, with 10% penalty for spelling and grammatical errors. All assignments should be submitted via NYU Brightspace LMS. Printed copies of most assignments will also be brought to class for (ungraded) peer review, discussion, and feedback. Assignments are due on the dates listed, with a penalty for lateness. Most assignments add additional elements to your proposal, which you will develop throughout the course. The following criteria will be used for performance evaluation and grading of course assignments:</w:t>
      </w:r>
    </w:p>
    <w:p w14:paraId="5AF835B3" w14:textId="77777777" w:rsidR="006B25A8" w:rsidRPr="007937B1" w:rsidRDefault="006B25A8" w:rsidP="006B25A8">
      <w:pPr>
        <w:rPr>
          <w:rFonts w:cs="Arial"/>
          <w:szCs w:val="22"/>
        </w:rPr>
      </w:pPr>
    </w:p>
    <w:p w14:paraId="7F310278" w14:textId="77777777" w:rsidR="006B25A8" w:rsidRPr="007937B1" w:rsidRDefault="006B25A8" w:rsidP="006B25A8">
      <w:pPr>
        <w:rPr>
          <w:rFonts w:cs="Arial"/>
          <w:szCs w:val="22"/>
        </w:rPr>
      </w:pPr>
      <w:r w:rsidRPr="007937B1">
        <w:rPr>
          <w:rFonts w:cs="Arial"/>
          <w:szCs w:val="22"/>
        </w:rPr>
        <w:t>Assignment 1A: TAC Research Problem</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 xml:space="preserve"> </w:t>
      </w:r>
      <w:r w:rsidRPr="007937B1">
        <w:rPr>
          <w:rFonts w:cs="Arial"/>
          <w:szCs w:val="22"/>
        </w:rPr>
        <w:tab/>
        <w:t xml:space="preserve"> 1%</w:t>
      </w:r>
    </w:p>
    <w:p w14:paraId="1638ABC2" w14:textId="77777777" w:rsidR="006B25A8" w:rsidRPr="007937B1" w:rsidRDefault="006B25A8" w:rsidP="006B25A8">
      <w:pPr>
        <w:rPr>
          <w:rFonts w:cs="Arial"/>
          <w:szCs w:val="22"/>
        </w:rPr>
      </w:pPr>
      <w:r w:rsidRPr="007937B1">
        <w:rPr>
          <w:rFonts w:cs="Arial"/>
          <w:szCs w:val="22"/>
        </w:rPr>
        <w:t>Assignment 1B: Identify and propose a topic for further TAC research</w:t>
      </w:r>
      <w:r w:rsidRPr="007937B1">
        <w:rPr>
          <w:rFonts w:cs="Arial"/>
          <w:szCs w:val="22"/>
        </w:rPr>
        <w:tab/>
      </w:r>
      <w:r w:rsidRPr="007937B1">
        <w:rPr>
          <w:rFonts w:cs="Arial"/>
          <w:szCs w:val="22"/>
        </w:rPr>
        <w:tab/>
        <w:t xml:space="preserve"> 4%</w:t>
      </w:r>
    </w:p>
    <w:p w14:paraId="1721F630" w14:textId="77777777" w:rsidR="006B25A8" w:rsidRPr="007937B1" w:rsidRDefault="006B25A8" w:rsidP="006B25A8">
      <w:pPr>
        <w:rPr>
          <w:rFonts w:cs="Arial"/>
          <w:szCs w:val="22"/>
        </w:rPr>
      </w:pPr>
      <w:r w:rsidRPr="007937B1">
        <w:rPr>
          <w:rFonts w:cs="Arial"/>
          <w:szCs w:val="22"/>
        </w:rPr>
        <w:t>Assignment 2:   Revise TAC proposal topic based on class discussion</w:t>
      </w:r>
      <w:r w:rsidRPr="007937B1">
        <w:rPr>
          <w:rFonts w:cs="Arial"/>
          <w:szCs w:val="22"/>
        </w:rPr>
        <w:tab/>
      </w:r>
      <w:r w:rsidRPr="007937B1">
        <w:rPr>
          <w:rFonts w:cs="Arial"/>
          <w:szCs w:val="22"/>
        </w:rPr>
        <w:tab/>
        <w:t xml:space="preserve"> 5%</w:t>
      </w:r>
    </w:p>
    <w:p w14:paraId="0CEE5892" w14:textId="77777777" w:rsidR="006B25A8" w:rsidRPr="007937B1" w:rsidRDefault="006B25A8" w:rsidP="006B25A8">
      <w:pPr>
        <w:rPr>
          <w:rFonts w:cs="Arial"/>
          <w:szCs w:val="22"/>
        </w:rPr>
      </w:pPr>
      <w:r w:rsidRPr="007937B1">
        <w:rPr>
          <w:rFonts w:cs="Arial"/>
          <w:szCs w:val="22"/>
        </w:rPr>
        <w:t>Assignment 3:   Identify 15 research references for your proposal</w:t>
      </w:r>
      <w:r w:rsidRPr="007937B1">
        <w:rPr>
          <w:rFonts w:cs="Arial"/>
          <w:szCs w:val="22"/>
        </w:rPr>
        <w:tab/>
      </w:r>
      <w:r w:rsidRPr="007937B1">
        <w:rPr>
          <w:rFonts w:cs="Arial"/>
          <w:szCs w:val="22"/>
        </w:rPr>
        <w:tab/>
        <w:t>10%</w:t>
      </w:r>
    </w:p>
    <w:p w14:paraId="2EC8974E" w14:textId="77777777" w:rsidR="006B25A8" w:rsidRPr="007937B1" w:rsidRDefault="006B25A8" w:rsidP="006B25A8">
      <w:pPr>
        <w:rPr>
          <w:rFonts w:cs="Arial"/>
          <w:szCs w:val="22"/>
        </w:rPr>
      </w:pPr>
      <w:r w:rsidRPr="007937B1">
        <w:rPr>
          <w:rFonts w:cs="Arial"/>
          <w:szCs w:val="22"/>
        </w:rPr>
        <w:t>Assignment 4:   Draft Introduction</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10%</w:t>
      </w:r>
    </w:p>
    <w:p w14:paraId="60616300" w14:textId="77777777" w:rsidR="006B25A8" w:rsidRPr="007937B1" w:rsidRDefault="006B25A8" w:rsidP="006B25A8">
      <w:pPr>
        <w:rPr>
          <w:rFonts w:cs="Arial"/>
          <w:szCs w:val="22"/>
        </w:rPr>
      </w:pPr>
      <w:r w:rsidRPr="007937B1">
        <w:rPr>
          <w:rFonts w:cs="Arial"/>
          <w:szCs w:val="22"/>
        </w:rPr>
        <w:t xml:space="preserve">Assignment 5:   UCAIHS CITI Training </w:t>
      </w:r>
    </w:p>
    <w:p w14:paraId="131FE4C6" w14:textId="77777777" w:rsidR="006B25A8" w:rsidRPr="007937B1" w:rsidRDefault="006B25A8" w:rsidP="006B25A8">
      <w:pPr>
        <w:rPr>
          <w:rFonts w:cs="Arial"/>
          <w:szCs w:val="22"/>
        </w:rPr>
      </w:pPr>
      <w:r w:rsidRPr="007937B1">
        <w:rPr>
          <w:rFonts w:cs="Arial"/>
          <w:szCs w:val="22"/>
        </w:rPr>
        <w:t xml:space="preserve">                          (Passing Exam REQUIRED TO PASS COURSE) </w:t>
      </w:r>
      <w:r w:rsidRPr="007937B1">
        <w:rPr>
          <w:rFonts w:cs="Arial"/>
          <w:szCs w:val="22"/>
        </w:rPr>
        <w:tab/>
        <w:t xml:space="preserve"> </w:t>
      </w:r>
      <w:r w:rsidRPr="007937B1">
        <w:rPr>
          <w:rFonts w:cs="Arial"/>
          <w:szCs w:val="22"/>
        </w:rPr>
        <w:tab/>
      </w:r>
      <w:r>
        <w:rPr>
          <w:rFonts w:cs="Arial"/>
          <w:szCs w:val="22"/>
        </w:rPr>
        <w:t xml:space="preserve"> </w:t>
      </w:r>
      <w:r w:rsidRPr="007937B1">
        <w:rPr>
          <w:rFonts w:cs="Arial"/>
          <w:szCs w:val="22"/>
        </w:rPr>
        <w:t>5%</w:t>
      </w:r>
    </w:p>
    <w:p w14:paraId="49983760" w14:textId="77777777" w:rsidR="006B25A8" w:rsidRPr="007937B1" w:rsidRDefault="006B25A8" w:rsidP="006B25A8">
      <w:pPr>
        <w:rPr>
          <w:rFonts w:cs="Arial"/>
          <w:szCs w:val="22"/>
        </w:rPr>
      </w:pPr>
      <w:r w:rsidRPr="007937B1">
        <w:rPr>
          <w:rFonts w:cs="Arial"/>
          <w:szCs w:val="22"/>
        </w:rPr>
        <w:t>Assignment 6:   Draft literature review</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10%</w:t>
      </w:r>
    </w:p>
    <w:p w14:paraId="6F914799" w14:textId="77777777" w:rsidR="006B25A8" w:rsidRPr="007937B1" w:rsidRDefault="006B25A8" w:rsidP="006B25A8">
      <w:pPr>
        <w:rPr>
          <w:rFonts w:cs="Arial"/>
          <w:szCs w:val="22"/>
        </w:rPr>
      </w:pPr>
      <w:r w:rsidRPr="007937B1">
        <w:rPr>
          <w:rFonts w:cs="Arial"/>
          <w:szCs w:val="22"/>
        </w:rPr>
        <w:t>Assignment 7:   Draft TAC Hypothesis</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 xml:space="preserve"> 5%</w:t>
      </w:r>
    </w:p>
    <w:p w14:paraId="33749DBD" w14:textId="77777777" w:rsidR="006B25A8" w:rsidRPr="007937B1" w:rsidRDefault="006B25A8" w:rsidP="006B25A8">
      <w:pPr>
        <w:rPr>
          <w:rFonts w:cs="Arial"/>
          <w:szCs w:val="22"/>
        </w:rPr>
      </w:pPr>
      <w:r w:rsidRPr="007937B1">
        <w:rPr>
          <w:rFonts w:cs="Arial"/>
          <w:szCs w:val="22"/>
        </w:rPr>
        <w:t>Assignment 8:   Draft TAC Data and Analysis Plan</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15%</w:t>
      </w:r>
    </w:p>
    <w:p w14:paraId="1BD41788" w14:textId="1772FB4B" w:rsidR="006B25A8" w:rsidRPr="007937B1" w:rsidRDefault="006B25A8" w:rsidP="006B25A8">
      <w:pPr>
        <w:rPr>
          <w:rFonts w:cs="Arial"/>
          <w:szCs w:val="22"/>
        </w:rPr>
      </w:pPr>
      <w:r w:rsidRPr="007937B1">
        <w:rPr>
          <w:rFonts w:cs="Arial"/>
          <w:szCs w:val="22"/>
        </w:rPr>
        <w:t>Assignment 9:   Draft TAC Proposal</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proofErr w:type="gramStart"/>
      <w:r w:rsidRPr="007937B1">
        <w:rPr>
          <w:rFonts w:cs="Arial"/>
          <w:szCs w:val="22"/>
        </w:rPr>
        <w:tab/>
      </w:r>
      <w:r w:rsidR="006D659D">
        <w:rPr>
          <w:rFonts w:cs="Arial"/>
          <w:szCs w:val="22"/>
        </w:rPr>
        <w:t xml:space="preserve">  5</w:t>
      </w:r>
      <w:proofErr w:type="gramEnd"/>
      <w:r w:rsidRPr="007937B1">
        <w:rPr>
          <w:rFonts w:cs="Arial"/>
          <w:szCs w:val="22"/>
        </w:rPr>
        <w:t>%</w:t>
      </w:r>
    </w:p>
    <w:p w14:paraId="329774E7" w14:textId="77777777" w:rsidR="006B25A8" w:rsidRPr="007937B1" w:rsidRDefault="006B25A8" w:rsidP="006B25A8">
      <w:pPr>
        <w:rPr>
          <w:rFonts w:cs="Arial"/>
          <w:szCs w:val="22"/>
        </w:rPr>
      </w:pPr>
      <w:r w:rsidRPr="007937B1">
        <w:rPr>
          <w:rFonts w:cs="Arial"/>
          <w:szCs w:val="22"/>
        </w:rPr>
        <w:lastRenderedPageBreak/>
        <w:t>Assignment 10: Final TAC Proposal</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10%</w:t>
      </w:r>
    </w:p>
    <w:p w14:paraId="776C9A1B" w14:textId="77777777" w:rsidR="006B25A8" w:rsidRPr="007937B1" w:rsidRDefault="006B25A8" w:rsidP="006B25A8">
      <w:pPr>
        <w:rPr>
          <w:rFonts w:cs="Arial"/>
          <w:szCs w:val="22"/>
        </w:rPr>
      </w:pPr>
      <w:r w:rsidRPr="007937B1">
        <w:rPr>
          <w:rFonts w:cs="Arial"/>
          <w:szCs w:val="22"/>
        </w:rPr>
        <w:t>Assignment 11: Final TAC Proposal via Video</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 xml:space="preserve"> 5%</w:t>
      </w:r>
    </w:p>
    <w:p w14:paraId="1C60F5FF" w14:textId="77777777" w:rsidR="006B25A8" w:rsidRPr="007937B1" w:rsidRDefault="006B25A8" w:rsidP="006B25A8"/>
    <w:p w14:paraId="4EC9F899" w14:textId="3FF5832B" w:rsidR="006B25A8" w:rsidRPr="007937B1" w:rsidRDefault="006B25A8" w:rsidP="006B25A8">
      <w:r w:rsidRPr="007937B1">
        <w:t xml:space="preserve">ASSIGNMENTS TOTAL </w:t>
      </w:r>
      <w:ins w:id="14" w:author="N TATUM" w:date="2022-08-01T14:06:00Z">
        <w:r w:rsidRPr="007937B1">
          <w:tab/>
        </w:r>
        <w:r w:rsidRPr="007937B1">
          <w:tab/>
        </w:r>
        <w:r w:rsidRPr="007937B1">
          <w:tab/>
        </w:r>
        <w:r w:rsidRPr="007937B1">
          <w:tab/>
        </w:r>
        <w:r w:rsidRPr="007937B1">
          <w:tab/>
        </w:r>
        <w:r w:rsidRPr="007937B1">
          <w:tab/>
        </w:r>
        <w:r w:rsidRPr="007937B1">
          <w:tab/>
        </w:r>
        <w:r w:rsidRPr="007937B1">
          <w:tab/>
        </w:r>
      </w:ins>
      <w:r w:rsidR="006D659D">
        <w:t>85</w:t>
      </w:r>
      <w:r w:rsidRPr="007937B1">
        <w:t>%</w:t>
      </w:r>
    </w:p>
    <w:p w14:paraId="3552F1EE" w14:textId="77777777" w:rsidR="006B25A8" w:rsidRPr="007937B1" w:rsidRDefault="006B25A8" w:rsidP="006B25A8"/>
    <w:p w14:paraId="4A1803F6" w14:textId="77777777" w:rsidR="006B25A8" w:rsidRPr="007937B1" w:rsidRDefault="006B25A8" w:rsidP="006B25A8">
      <w:r w:rsidRPr="006D659D">
        <w:rPr>
          <w:u w:val="single"/>
        </w:rPr>
        <w:t xml:space="preserve">Weekly Review Quizzes </w:t>
      </w:r>
      <w:r w:rsidRPr="007937B1">
        <w:t>(10%):</w:t>
      </w:r>
    </w:p>
    <w:p w14:paraId="165CDFAB" w14:textId="77777777" w:rsidR="006B25A8" w:rsidRPr="00950A07" w:rsidRDefault="006B25A8" w:rsidP="006B25A8"/>
    <w:p w14:paraId="03FD5ACC" w14:textId="77777777" w:rsidR="006B25A8" w:rsidRDefault="006B25A8" w:rsidP="006B25A8">
      <w:r w:rsidRPr="00950A07">
        <w:t xml:space="preserve">There are </w:t>
      </w:r>
      <w:r w:rsidRPr="007937B1">
        <w:t>10 RQs (Review Quizzes). To assist you to master the course materials we are providing 12 Review Quizzes (RQs, one per week). You are required to complete 12 out of the 12 RQs. The RQs are 5 questions surveys of what and how you learned each week. They are to be taken weekly the day after each session (they are open until midnight the following day). This is not an exercise to measure what you know but to assist you to transfer knowledge from short-term memory to long-term memory. In the past students who used these exercises got as much as a 30% increase in their final exam grade. The quizzes count for 10% of the final grade. You are highly encouraged to take them. The quizzes are open online and only for a very short time (36 hrs.) and they are timed to maximize knowledge transfer. Be sure to take each quiz when it is available.</w:t>
      </w:r>
    </w:p>
    <w:p w14:paraId="13E558CD" w14:textId="77777777" w:rsidR="006D659D" w:rsidRDefault="006D659D" w:rsidP="006B25A8"/>
    <w:p w14:paraId="0C5D4C30" w14:textId="0655C82E" w:rsidR="006D659D" w:rsidRDefault="006D659D" w:rsidP="006D659D">
      <w:pPr>
        <w:rPr>
          <w:rFonts w:eastAsia="Roboto Light" w:cs="Arial"/>
        </w:rPr>
      </w:pPr>
      <w:r w:rsidRPr="006D659D">
        <w:rPr>
          <w:rFonts w:eastAsia="Roboto Light" w:cs="Arial"/>
          <w:u w:val="single"/>
        </w:rPr>
        <w:t>Team In-Class Case Study Workshops</w:t>
      </w:r>
      <w:r w:rsidRPr="00957304">
        <w:rPr>
          <w:rFonts w:eastAsia="Roboto Light" w:cs="Arial"/>
        </w:rPr>
        <w:t xml:space="preserve"> (</w:t>
      </w:r>
      <w:r>
        <w:rPr>
          <w:rFonts w:eastAsia="Roboto Light" w:cs="Arial"/>
        </w:rPr>
        <w:t>5</w:t>
      </w:r>
      <w:r w:rsidRPr="00957304">
        <w:rPr>
          <w:rFonts w:eastAsia="Roboto Light" w:cs="Arial"/>
        </w:rPr>
        <w:t xml:space="preserve">% total, </w:t>
      </w:r>
      <w:r>
        <w:rPr>
          <w:rFonts w:eastAsia="Roboto Light" w:cs="Arial"/>
        </w:rPr>
        <w:t>.5</w:t>
      </w:r>
      <w:r w:rsidRPr="00957304">
        <w:rPr>
          <w:rFonts w:eastAsia="Roboto Light" w:cs="Arial"/>
        </w:rPr>
        <w:t xml:space="preserve">% each). </w:t>
      </w:r>
    </w:p>
    <w:p w14:paraId="322245B6" w14:textId="77777777" w:rsidR="006D659D" w:rsidRDefault="006D659D" w:rsidP="006D659D">
      <w:pPr>
        <w:rPr>
          <w:rFonts w:eastAsia="Roboto Light" w:cs="Arial"/>
        </w:rPr>
      </w:pPr>
    </w:p>
    <w:p w14:paraId="25E39D38" w14:textId="28F3B6F5" w:rsidR="006D659D" w:rsidRPr="00957304" w:rsidRDefault="006D659D" w:rsidP="006D659D">
      <w:pPr>
        <w:rPr>
          <w:rFonts w:eastAsia="Roboto Light" w:cs="Arial"/>
        </w:rPr>
      </w:pPr>
      <w:r>
        <w:rPr>
          <w:rFonts w:eastAsia="Roboto Light" w:cs="Arial"/>
        </w:rPr>
        <w:t xml:space="preserve">There are </w:t>
      </w:r>
      <w:r w:rsidRPr="00957304">
        <w:rPr>
          <w:rFonts w:eastAsia="Roboto Light" w:cs="Arial"/>
        </w:rPr>
        <w:t xml:space="preserve">10 required </w:t>
      </w:r>
      <w:r>
        <w:rPr>
          <w:rFonts w:eastAsia="Roboto Light" w:cs="Arial"/>
        </w:rPr>
        <w:t xml:space="preserve">out of 12 </w:t>
      </w:r>
      <w:r w:rsidRPr="00957304">
        <w:rPr>
          <w:rFonts w:eastAsia="Roboto Light" w:cs="Arial"/>
        </w:rPr>
        <w:t>team workshop deliverables</w:t>
      </w:r>
      <w:r>
        <w:rPr>
          <w:rFonts w:eastAsia="Roboto Light" w:cs="Arial"/>
        </w:rPr>
        <w:t xml:space="preserve"> done in class.</w:t>
      </w:r>
      <w:r w:rsidRPr="00957304">
        <w:rPr>
          <w:rFonts w:eastAsia="Roboto Light" w:cs="Arial"/>
        </w:rPr>
        <w:t xml:space="preserve"> There is a team </w:t>
      </w:r>
      <w:r>
        <w:rPr>
          <w:rFonts w:eastAsia="Roboto Light" w:cs="Arial"/>
        </w:rPr>
        <w:t>case study w</w:t>
      </w:r>
      <w:r w:rsidRPr="00957304">
        <w:rPr>
          <w:rFonts w:eastAsia="Roboto Light" w:cs="Arial"/>
        </w:rPr>
        <w:t>orkshop due every week. The top 10 out of 1</w:t>
      </w:r>
      <w:r>
        <w:rPr>
          <w:rFonts w:eastAsia="Roboto Light" w:cs="Arial"/>
        </w:rPr>
        <w:t>2</w:t>
      </w:r>
      <w:r w:rsidRPr="00957304">
        <w:rPr>
          <w:rFonts w:eastAsia="Roboto Light" w:cs="Arial"/>
        </w:rPr>
        <w:t xml:space="preserve"> lab grades will be retained to contribute to the final grade; the lowest team workshop grade will be dropped. Student answers to the team workshops will be entered in the appropriate Assignment on the Brightspace class website. They are due one day after the class. The assignments are done by the team at the end of each class so there is no need for extra time to complete assignments</w:t>
      </w:r>
      <w:r>
        <w:rPr>
          <w:rFonts w:eastAsia="Roboto Light" w:cs="Arial"/>
        </w:rPr>
        <w:t>.</w:t>
      </w:r>
      <w:r w:rsidRPr="00957304">
        <w:rPr>
          <w:rFonts w:eastAsia="Roboto Light" w:cs="Arial"/>
        </w:rPr>
        <w:t xml:space="preserve"> No credit will be given for a lab assignment delivered after that.</w:t>
      </w:r>
    </w:p>
    <w:p w14:paraId="7CC2F3E2" w14:textId="77777777" w:rsidR="006D659D" w:rsidRDefault="006D659D" w:rsidP="006D659D">
      <w:pPr>
        <w:ind w:left="0"/>
      </w:pPr>
    </w:p>
    <w:p w14:paraId="2990F603" w14:textId="1B2886AA" w:rsidR="006B25A8" w:rsidRPr="006D659D" w:rsidRDefault="006B25A8" w:rsidP="006B25A8">
      <w:pPr>
        <w:rPr>
          <w:u w:val="single"/>
        </w:rPr>
      </w:pPr>
      <w:r w:rsidRPr="006D659D">
        <w:rPr>
          <w:u w:val="single"/>
        </w:rPr>
        <w:t>Human Subjects Research Training</w:t>
      </w:r>
    </w:p>
    <w:p w14:paraId="1CF01117" w14:textId="77777777" w:rsidR="006D659D" w:rsidRDefault="006D659D" w:rsidP="006B25A8"/>
    <w:p w14:paraId="393AA9E1" w14:textId="5E1313EB" w:rsidR="006B25A8" w:rsidRPr="007937B1" w:rsidRDefault="006B25A8" w:rsidP="006B25A8">
      <w:r w:rsidRPr="007937B1">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17 required modules). You cannot pass the course without showing proof of having successfully completed this on-line training.</w:t>
      </w:r>
    </w:p>
    <w:p w14:paraId="1A93FFF2" w14:textId="77777777" w:rsidR="006B25A8" w:rsidRPr="007937B1" w:rsidRDefault="006B25A8" w:rsidP="006B25A8"/>
    <w:p w14:paraId="3ACEAD46" w14:textId="77777777" w:rsidR="006B25A8" w:rsidRPr="007937B1" w:rsidRDefault="006B25A8" w:rsidP="006B25A8">
      <w:r w:rsidRPr="006D659D">
        <w:rPr>
          <w:u w:val="single"/>
        </w:rPr>
        <w:t>The Final Proposal</w:t>
      </w:r>
      <w:r w:rsidRPr="007937B1">
        <w:t xml:space="preserve"> (Final Project) is the A Technology Application Concept Proposal.</w:t>
      </w:r>
    </w:p>
    <w:p w14:paraId="25DA1F69" w14:textId="77777777" w:rsidR="006B25A8" w:rsidRPr="007937B1" w:rsidRDefault="006B25A8" w:rsidP="006B25A8">
      <w:pPr>
        <w:rPr>
          <w:rFonts w:eastAsia="Roboto Light"/>
        </w:rPr>
      </w:pPr>
      <w:r w:rsidRPr="007937B1">
        <w:rPr>
          <w:rFonts w:eastAsia="Roboto Light"/>
        </w:rPr>
        <w:t xml:space="preserve">  </w:t>
      </w:r>
    </w:p>
    <w:p w14:paraId="3BF3D5D6" w14:textId="77777777" w:rsidR="006B25A8" w:rsidRPr="00535F9E" w:rsidRDefault="006B25A8" w:rsidP="006B25A8">
      <w:pPr>
        <w:rPr>
          <w:rFonts w:eastAsia="Roboto Light"/>
          <w:color w:val="212121"/>
        </w:rPr>
      </w:pPr>
      <w:r w:rsidRPr="00535F9E">
        <w:rPr>
          <w:rFonts w:eastAsia="Roboto Light"/>
          <w:color w:val="212121"/>
        </w:rPr>
        <w:t xml:space="preserve">See the </w:t>
      </w:r>
      <w:hyperlink r:id="rId15" w:anchor="Graduate1">
        <w:r w:rsidRPr="00535F9E">
          <w:rPr>
            <w:rStyle w:val="Hyperlink"/>
          </w:rPr>
          <w:t>“Grades” section of Academic Policies</w:t>
        </w:r>
      </w:hyperlink>
      <w:r w:rsidRPr="00535F9E">
        <w:rPr>
          <w:rStyle w:val="Hyperlink"/>
        </w:rPr>
        <w:t xml:space="preserve">” </w:t>
      </w:r>
      <w:r w:rsidRPr="00535F9E">
        <w:rPr>
          <w:rFonts w:eastAsia="Roboto Light"/>
          <w:color w:val="212121"/>
        </w:rPr>
        <w:t xml:space="preserve">for the complete grading policy, including the letter grade conversion, and the criteria for a grade of incomplete, taking a course on a pass/fail basis, and withdrawing from a course. </w:t>
      </w:r>
      <w:bookmarkStart w:id="15" w:name="bookmark=kix.7d51gs32csi3" w:colFirst="0" w:colLast="0"/>
      <w:bookmarkStart w:id="16" w:name="bookmark=id.rxirdoyylwp5" w:colFirst="0" w:colLast="0"/>
      <w:bookmarkEnd w:id="15"/>
      <w:bookmarkEnd w:id="16"/>
    </w:p>
    <w:p w14:paraId="145F52A7" w14:textId="77777777" w:rsidR="006B25A8" w:rsidRDefault="006B25A8" w:rsidP="006B25A8">
      <w:pPr>
        <w:ind w:left="0"/>
      </w:pPr>
    </w:p>
    <w:p w14:paraId="48190A17" w14:textId="77777777" w:rsidR="002100E8" w:rsidRPr="002100E8" w:rsidRDefault="002100E8" w:rsidP="002100E8">
      <w:pPr>
        <w:rPr>
          <w:rFonts w:ascii="Times New Roman" w:eastAsia="Times New Roman" w:hAnsi="Times New Roman" w:cs="Times New Roman"/>
        </w:rPr>
      </w:pPr>
      <w:r w:rsidRPr="002100E8">
        <w:rPr>
          <w:rFonts w:eastAsia="Times New Roman"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2"/>
        <w:gridCol w:w="751"/>
        <w:gridCol w:w="7319"/>
      </w:tblGrid>
      <w:tr w:rsidR="002100E8" w:rsidRPr="002100E8" w14:paraId="78DE2649" w14:textId="77777777" w:rsidTr="002100E8">
        <w:trPr>
          <w:trHeight w:val="489"/>
        </w:trPr>
        <w:tc>
          <w:tcPr>
            <w:tcW w:w="0" w:type="auto"/>
            <w:tcMar>
              <w:top w:w="100" w:type="dxa"/>
              <w:left w:w="100" w:type="dxa"/>
              <w:bottom w:w="100" w:type="dxa"/>
              <w:right w:w="100" w:type="dxa"/>
            </w:tcMar>
            <w:hideMark/>
          </w:tcPr>
          <w:p w14:paraId="03A4F31B"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rPr>
              <w:t>A</w:t>
            </w:r>
          </w:p>
        </w:tc>
        <w:tc>
          <w:tcPr>
            <w:tcW w:w="0" w:type="auto"/>
            <w:tcMar>
              <w:top w:w="100" w:type="dxa"/>
              <w:left w:w="100" w:type="dxa"/>
              <w:bottom w:w="100" w:type="dxa"/>
              <w:right w:w="100" w:type="dxa"/>
            </w:tcMar>
            <w:hideMark/>
          </w:tcPr>
          <w:p w14:paraId="6A0F0D66"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95-100</w:t>
            </w:r>
          </w:p>
        </w:tc>
        <w:tc>
          <w:tcPr>
            <w:tcW w:w="0" w:type="auto"/>
            <w:tcMar>
              <w:top w:w="100" w:type="dxa"/>
              <w:left w:w="100" w:type="dxa"/>
              <w:bottom w:w="100" w:type="dxa"/>
              <w:right w:w="100" w:type="dxa"/>
            </w:tcMar>
            <w:hideMark/>
          </w:tcPr>
          <w:p w14:paraId="5E8203E7"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4.000</w:t>
            </w:r>
          </w:p>
        </w:tc>
        <w:tc>
          <w:tcPr>
            <w:tcW w:w="0" w:type="auto"/>
            <w:tcMar>
              <w:top w:w="100" w:type="dxa"/>
              <w:left w:w="100" w:type="dxa"/>
              <w:bottom w:w="100" w:type="dxa"/>
              <w:right w:w="100" w:type="dxa"/>
            </w:tcMar>
            <w:hideMark/>
          </w:tcPr>
          <w:p w14:paraId="3CDCACCE"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shd w:val="clear" w:color="auto" w:fill="FFFFFF"/>
              </w:rPr>
              <w:t xml:space="preserve">Exceptional: </w:t>
            </w:r>
            <w:r w:rsidRPr="002100E8">
              <w:rPr>
                <w:rFonts w:eastAsia="Times New Roman" w:cs="Arial"/>
                <w:color w:val="000000"/>
                <w:sz w:val="22"/>
                <w:szCs w:val="22"/>
                <w:shd w:val="clear" w:color="auto" w:fill="FFFFFF"/>
              </w:rPr>
              <w:t>Demonstrates exceptional mastery of all learning outcomes of the course and thorough and complete understanding of all concepts.</w:t>
            </w:r>
          </w:p>
        </w:tc>
      </w:tr>
      <w:tr w:rsidR="002100E8" w:rsidRPr="002100E8" w14:paraId="5484A16C" w14:textId="77777777" w:rsidTr="002100E8">
        <w:tc>
          <w:tcPr>
            <w:tcW w:w="0" w:type="auto"/>
            <w:tcMar>
              <w:top w:w="100" w:type="dxa"/>
              <w:left w:w="100" w:type="dxa"/>
              <w:bottom w:w="100" w:type="dxa"/>
              <w:right w:w="100" w:type="dxa"/>
            </w:tcMar>
            <w:hideMark/>
          </w:tcPr>
          <w:p w14:paraId="7D6FBB59"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rPr>
              <w:lastRenderedPageBreak/>
              <w:t>A-</w:t>
            </w:r>
          </w:p>
        </w:tc>
        <w:tc>
          <w:tcPr>
            <w:tcW w:w="0" w:type="auto"/>
            <w:tcMar>
              <w:top w:w="100" w:type="dxa"/>
              <w:left w:w="100" w:type="dxa"/>
              <w:bottom w:w="100" w:type="dxa"/>
              <w:right w:w="100" w:type="dxa"/>
            </w:tcMar>
            <w:hideMark/>
          </w:tcPr>
          <w:p w14:paraId="427336D9"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90-94</w:t>
            </w:r>
          </w:p>
        </w:tc>
        <w:tc>
          <w:tcPr>
            <w:tcW w:w="0" w:type="auto"/>
            <w:tcMar>
              <w:top w:w="100" w:type="dxa"/>
              <w:left w:w="100" w:type="dxa"/>
              <w:bottom w:w="100" w:type="dxa"/>
              <w:right w:w="100" w:type="dxa"/>
            </w:tcMar>
            <w:hideMark/>
          </w:tcPr>
          <w:p w14:paraId="590C03DD"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3.667</w:t>
            </w:r>
          </w:p>
        </w:tc>
        <w:tc>
          <w:tcPr>
            <w:tcW w:w="0" w:type="auto"/>
            <w:tcMar>
              <w:top w:w="100" w:type="dxa"/>
              <w:left w:w="100" w:type="dxa"/>
              <w:bottom w:w="100" w:type="dxa"/>
              <w:right w:w="100" w:type="dxa"/>
            </w:tcMar>
            <w:hideMark/>
          </w:tcPr>
          <w:p w14:paraId="3CFD17BE"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shd w:val="clear" w:color="auto" w:fill="FFFFFF"/>
              </w:rPr>
              <w:t xml:space="preserve">Excellent: </w:t>
            </w:r>
            <w:r w:rsidRPr="002100E8">
              <w:rPr>
                <w:rFonts w:eastAsia="Times New Roman" w:cs="Arial"/>
                <w:color w:val="000000"/>
                <w:sz w:val="22"/>
                <w:szCs w:val="22"/>
                <w:shd w:val="clear" w:color="auto" w:fill="FFFFFF"/>
              </w:rPr>
              <w:t>Demonstrates highly competent mastery of all learning outcomes of the course and strong understanding of all concepts.</w:t>
            </w:r>
          </w:p>
        </w:tc>
      </w:tr>
      <w:tr w:rsidR="002100E8" w:rsidRPr="002100E8" w14:paraId="510C3E06" w14:textId="77777777" w:rsidTr="002100E8">
        <w:tc>
          <w:tcPr>
            <w:tcW w:w="0" w:type="auto"/>
            <w:tcMar>
              <w:top w:w="100" w:type="dxa"/>
              <w:left w:w="100" w:type="dxa"/>
              <w:bottom w:w="100" w:type="dxa"/>
              <w:right w:w="100" w:type="dxa"/>
            </w:tcMar>
            <w:hideMark/>
          </w:tcPr>
          <w:p w14:paraId="7F319E6C"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rPr>
              <w:t>B+</w:t>
            </w:r>
          </w:p>
        </w:tc>
        <w:tc>
          <w:tcPr>
            <w:tcW w:w="0" w:type="auto"/>
            <w:tcMar>
              <w:top w:w="100" w:type="dxa"/>
              <w:left w:w="100" w:type="dxa"/>
              <w:bottom w:w="100" w:type="dxa"/>
              <w:right w:w="100" w:type="dxa"/>
            </w:tcMar>
            <w:hideMark/>
          </w:tcPr>
          <w:p w14:paraId="2D978E8B"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87-89</w:t>
            </w:r>
          </w:p>
        </w:tc>
        <w:tc>
          <w:tcPr>
            <w:tcW w:w="0" w:type="auto"/>
            <w:tcMar>
              <w:top w:w="100" w:type="dxa"/>
              <w:left w:w="100" w:type="dxa"/>
              <w:bottom w:w="100" w:type="dxa"/>
              <w:right w:w="100" w:type="dxa"/>
            </w:tcMar>
            <w:hideMark/>
          </w:tcPr>
          <w:p w14:paraId="2A444755"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3.333</w:t>
            </w:r>
          </w:p>
        </w:tc>
        <w:tc>
          <w:tcPr>
            <w:tcW w:w="0" w:type="auto"/>
            <w:tcMar>
              <w:top w:w="100" w:type="dxa"/>
              <w:left w:w="100" w:type="dxa"/>
              <w:bottom w:w="100" w:type="dxa"/>
              <w:right w:w="100" w:type="dxa"/>
            </w:tcMar>
            <w:hideMark/>
          </w:tcPr>
          <w:p w14:paraId="187163BE"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shd w:val="clear" w:color="auto" w:fill="FFFFFF"/>
              </w:rPr>
              <w:t xml:space="preserve">Very Good; exceeds course standards: </w:t>
            </w:r>
            <w:r w:rsidRPr="002100E8">
              <w:rPr>
                <w:rFonts w:eastAsia="Times New Roman" w:cs="Arial"/>
                <w:color w:val="000000"/>
                <w:sz w:val="22"/>
                <w:szCs w:val="22"/>
                <w:shd w:val="clear" w:color="auto" w:fill="FFFFFF"/>
              </w:rPr>
              <w:t>Demonstrates mastery of all learning outcomes of the course and understanding of core concepts.</w:t>
            </w:r>
          </w:p>
        </w:tc>
      </w:tr>
      <w:tr w:rsidR="002100E8" w:rsidRPr="002100E8" w14:paraId="0E135763" w14:textId="77777777" w:rsidTr="002100E8">
        <w:tc>
          <w:tcPr>
            <w:tcW w:w="0" w:type="auto"/>
            <w:tcMar>
              <w:top w:w="100" w:type="dxa"/>
              <w:left w:w="100" w:type="dxa"/>
              <w:bottom w:w="100" w:type="dxa"/>
              <w:right w:w="100" w:type="dxa"/>
            </w:tcMar>
            <w:hideMark/>
          </w:tcPr>
          <w:p w14:paraId="5DB44964"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rPr>
              <w:t>B</w:t>
            </w:r>
          </w:p>
        </w:tc>
        <w:tc>
          <w:tcPr>
            <w:tcW w:w="0" w:type="auto"/>
            <w:tcMar>
              <w:top w:w="100" w:type="dxa"/>
              <w:left w:w="100" w:type="dxa"/>
              <w:bottom w:w="100" w:type="dxa"/>
              <w:right w:w="100" w:type="dxa"/>
            </w:tcMar>
            <w:hideMark/>
          </w:tcPr>
          <w:p w14:paraId="687059AB"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83-86</w:t>
            </w:r>
          </w:p>
        </w:tc>
        <w:tc>
          <w:tcPr>
            <w:tcW w:w="0" w:type="auto"/>
            <w:tcMar>
              <w:top w:w="100" w:type="dxa"/>
              <w:left w:w="100" w:type="dxa"/>
              <w:bottom w:w="100" w:type="dxa"/>
              <w:right w:w="100" w:type="dxa"/>
            </w:tcMar>
            <w:hideMark/>
          </w:tcPr>
          <w:p w14:paraId="392CD4E1"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3.000</w:t>
            </w:r>
          </w:p>
        </w:tc>
        <w:tc>
          <w:tcPr>
            <w:tcW w:w="0" w:type="auto"/>
            <w:tcMar>
              <w:top w:w="100" w:type="dxa"/>
              <w:left w:w="100" w:type="dxa"/>
              <w:bottom w:w="100" w:type="dxa"/>
              <w:right w:w="100" w:type="dxa"/>
            </w:tcMar>
            <w:hideMark/>
          </w:tcPr>
          <w:p w14:paraId="07EF9AD3"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shd w:val="clear" w:color="auto" w:fill="FFFFFF"/>
              </w:rPr>
              <w:t xml:space="preserve">Good; meets course standards: </w:t>
            </w:r>
            <w:r w:rsidRPr="002100E8">
              <w:rPr>
                <w:rFonts w:eastAsia="Times New Roman" w:cs="Arial"/>
                <w:color w:val="000000"/>
                <w:sz w:val="22"/>
                <w:szCs w:val="22"/>
                <w:shd w:val="clear" w:color="auto" w:fill="FFFFFF"/>
              </w:rPr>
              <w:t>Demonstrates mastery of some learning outcomes; understanding of some core concepts could be improved.</w:t>
            </w:r>
          </w:p>
        </w:tc>
      </w:tr>
      <w:tr w:rsidR="002100E8" w:rsidRPr="002100E8" w14:paraId="69516E82" w14:textId="77777777" w:rsidTr="002100E8">
        <w:tc>
          <w:tcPr>
            <w:tcW w:w="0" w:type="auto"/>
            <w:tcMar>
              <w:top w:w="100" w:type="dxa"/>
              <w:left w:w="100" w:type="dxa"/>
              <w:bottom w:w="100" w:type="dxa"/>
              <w:right w:w="100" w:type="dxa"/>
            </w:tcMar>
            <w:hideMark/>
          </w:tcPr>
          <w:p w14:paraId="170C366D"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rPr>
              <w:t>B-</w:t>
            </w:r>
          </w:p>
        </w:tc>
        <w:tc>
          <w:tcPr>
            <w:tcW w:w="0" w:type="auto"/>
            <w:tcMar>
              <w:top w:w="100" w:type="dxa"/>
              <w:left w:w="100" w:type="dxa"/>
              <w:bottom w:w="100" w:type="dxa"/>
              <w:right w:w="100" w:type="dxa"/>
            </w:tcMar>
            <w:hideMark/>
          </w:tcPr>
          <w:p w14:paraId="4A90B5AF"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80-82</w:t>
            </w:r>
          </w:p>
        </w:tc>
        <w:tc>
          <w:tcPr>
            <w:tcW w:w="0" w:type="auto"/>
            <w:tcMar>
              <w:top w:w="100" w:type="dxa"/>
              <w:left w:w="100" w:type="dxa"/>
              <w:bottom w:w="100" w:type="dxa"/>
              <w:right w:w="100" w:type="dxa"/>
            </w:tcMar>
            <w:hideMark/>
          </w:tcPr>
          <w:p w14:paraId="2C96DC5B"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2.667</w:t>
            </w:r>
          </w:p>
        </w:tc>
        <w:tc>
          <w:tcPr>
            <w:tcW w:w="0" w:type="auto"/>
            <w:tcMar>
              <w:top w:w="100" w:type="dxa"/>
              <w:left w:w="100" w:type="dxa"/>
              <w:bottom w:w="100" w:type="dxa"/>
              <w:right w:w="100" w:type="dxa"/>
            </w:tcMar>
            <w:hideMark/>
          </w:tcPr>
          <w:p w14:paraId="32906A79"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shd w:val="clear" w:color="auto" w:fill="FFFFFF"/>
              </w:rPr>
              <w:t xml:space="preserve">Somewhat Satisfactory; </w:t>
            </w:r>
            <w:r w:rsidRPr="002100E8">
              <w:rPr>
                <w:rFonts w:eastAsia="Times New Roman"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2100E8" w:rsidRPr="002100E8" w14:paraId="3FA053D7" w14:textId="77777777" w:rsidTr="002100E8">
        <w:tc>
          <w:tcPr>
            <w:tcW w:w="0" w:type="auto"/>
            <w:tcMar>
              <w:top w:w="100" w:type="dxa"/>
              <w:left w:w="100" w:type="dxa"/>
              <w:bottom w:w="100" w:type="dxa"/>
              <w:right w:w="100" w:type="dxa"/>
            </w:tcMar>
            <w:hideMark/>
          </w:tcPr>
          <w:p w14:paraId="74096729"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rPr>
              <w:t>C+</w:t>
            </w:r>
          </w:p>
        </w:tc>
        <w:tc>
          <w:tcPr>
            <w:tcW w:w="0" w:type="auto"/>
            <w:tcMar>
              <w:top w:w="100" w:type="dxa"/>
              <w:left w:w="100" w:type="dxa"/>
              <w:bottom w:w="100" w:type="dxa"/>
              <w:right w:w="100" w:type="dxa"/>
            </w:tcMar>
            <w:hideMark/>
          </w:tcPr>
          <w:p w14:paraId="27C78C5A"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77-79</w:t>
            </w:r>
          </w:p>
        </w:tc>
        <w:tc>
          <w:tcPr>
            <w:tcW w:w="0" w:type="auto"/>
            <w:tcMar>
              <w:top w:w="100" w:type="dxa"/>
              <w:left w:w="100" w:type="dxa"/>
              <w:bottom w:w="100" w:type="dxa"/>
              <w:right w:w="100" w:type="dxa"/>
            </w:tcMar>
            <w:hideMark/>
          </w:tcPr>
          <w:p w14:paraId="2D60274C"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2.333</w:t>
            </w:r>
          </w:p>
        </w:tc>
        <w:tc>
          <w:tcPr>
            <w:tcW w:w="0" w:type="auto"/>
            <w:tcMar>
              <w:top w:w="100" w:type="dxa"/>
              <w:left w:w="100" w:type="dxa"/>
              <w:bottom w:w="100" w:type="dxa"/>
              <w:right w:w="100" w:type="dxa"/>
            </w:tcMar>
            <w:hideMark/>
          </w:tcPr>
          <w:p w14:paraId="5CD056D7"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shd w:val="clear" w:color="auto" w:fill="FFFFFF"/>
              </w:rPr>
              <w:t>Less than Satisfactory; requires significant improvement:</w:t>
            </w:r>
            <w:r w:rsidRPr="002100E8">
              <w:rPr>
                <w:rFonts w:eastAsia="Times New Roman" w:cs="Arial"/>
                <w:color w:val="000000"/>
                <w:sz w:val="22"/>
                <w:szCs w:val="22"/>
                <w:shd w:val="clear" w:color="auto" w:fill="FFFFFF"/>
              </w:rPr>
              <w:t xml:space="preserve"> Demonstrates partial understanding of all learning outcomes and core concepts; requires significant improvement.</w:t>
            </w:r>
          </w:p>
        </w:tc>
      </w:tr>
      <w:tr w:rsidR="002100E8" w:rsidRPr="002100E8" w14:paraId="7CBD472D" w14:textId="77777777" w:rsidTr="002100E8">
        <w:tc>
          <w:tcPr>
            <w:tcW w:w="0" w:type="auto"/>
            <w:tcMar>
              <w:top w:w="100" w:type="dxa"/>
              <w:left w:w="100" w:type="dxa"/>
              <w:bottom w:w="100" w:type="dxa"/>
              <w:right w:w="100" w:type="dxa"/>
            </w:tcMar>
            <w:hideMark/>
          </w:tcPr>
          <w:p w14:paraId="04BD41DD"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rPr>
              <w:t>C</w:t>
            </w:r>
          </w:p>
        </w:tc>
        <w:tc>
          <w:tcPr>
            <w:tcW w:w="0" w:type="auto"/>
            <w:tcMar>
              <w:top w:w="100" w:type="dxa"/>
              <w:left w:w="100" w:type="dxa"/>
              <w:bottom w:w="100" w:type="dxa"/>
              <w:right w:w="100" w:type="dxa"/>
            </w:tcMar>
            <w:hideMark/>
          </w:tcPr>
          <w:p w14:paraId="6B947E32"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73-76</w:t>
            </w:r>
          </w:p>
        </w:tc>
        <w:tc>
          <w:tcPr>
            <w:tcW w:w="0" w:type="auto"/>
            <w:tcMar>
              <w:top w:w="100" w:type="dxa"/>
              <w:left w:w="100" w:type="dxa"/>
              <w:bottom w:w="100" w:type="dxa"/>
              <w:right w:w="100" w:type="dxa"/>
            </w:tcMar>
            <w:hideMark/>
          </w:tcPr>
          <w:p w14:paraId="3ABA25DF"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2.000</w:t>
            </w:r>
          </w:p>
        </w:tc>
        <w:tc>
          <w:tcPr>
            <w:tcW w:w="0" w:type="auto"/>
            <w:tcMar>
              <w:top w:w="100" w:type="dxa"/>
              <w:left w:w="100" w:type="dxa"/>
              <w:bottom w:w="100" w:type="dxa"/>
              <w:right w:w="100" w:type="dxa"/>
            </w:tcMar>
            <w:hideMark/>
          </w:tcPr>
          <w:p w14:paraId="124BB076"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shd w:val="clear" w:color="auto" w:fill="FFFFFF"/>
              </w:rPr>
              <w:t xml:space="preserve">Unsatisfactory; requires substantial improvement: </w:t>
            </w:r>
            <w:r w:rsidRPr="002100E8">
              <w:rPr>
                <w:rFonts w:eastAsia="Times New Roman" w:cs="Arial"/>
                <w:color w:val="000000"/>
                <w:sz w:val="22"/>
                <w:szCs w:val="22"/>
                <w:shd w:val="clear" w:color="auto" w:fill="FFFFFF"/>
              </w:rPr>
              <w:t>Demonstrates partial understanding of some learning outcomes and core concepts; requires substantial improvement.</w:t>
            </w:r>
          </w:p>
        </w:tc>
      </w:tr>
      <w:tr w:rsidR="002100E8" w:rsidRPr="002100E8" w14:paraId="10B12F9F" w14:textId="77777777" w:rsidTr="002100E8">
        <w:tc>
          <w:tcPr>
            <w:tcW w:w="0" w:type="auto"/>
            <w:tcMar>
              <w:top w:w="100" w:type="dxa"/>
              <w:left w:w="100" w:type="dxa"/>
              <w:bottom w:w="100" w:type="dxa"/>
              <w:right w:w="100" w:type="dxa"/>
            </w:tcMar>
            <w:hideMark/>
          </w:tcPr>
          <w:p w14:paraId="04607EEA"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rPr>
              <w:t>C-</w:t>
            </w:r>
          </w:p>
        </w:tc>
        <w:tc>
          <w:tcPr>
            <w:tcW w:w="0" w:type="auto"/>
            <w:tcMar>
              <w:top w:w="100" w:type="dxa"/>
              <w:left w:w="100" w:type="dxa"/>
              <w:bottom w:w="100" w:type="dxa"/>
              <w:right w:w="100" w:type="dxa"/>
            </w:tcMar>
            <w:hideMark/>
          </w:tcPr>
          <w:p w14:paraId="04F18A56"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70-72</w:t>
            </w:r>
          </w:p>
        </w:tc>
        <w:tc>
          <w:tcPr>
            <w:tcW w:w="0" w:type="auto"/>
            <w:tcMar>
              <w:top w:w="100" w:type="dxa"/>
              <w:left w:w="100" w:type="dxa"/>
              <w:bottom w:w="100" w:type="dxa"/>
              <w:right w:w="100" w:type="dxa"/>
            </w:tcMar>
            <w:hideMark/>
          </w:tcPr>
          <w:p w14:paraId="4154C8FA"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rPr>
              <w:t>1.667</w:t>
            </w:r>
          </w:p>
        </w:tc>
        <w:tc>
          <w:tcPr>
            <w:tcW w:w="0" w:type="auto"/>
            <w:tcMar>
              <w:top w:w="100" w:type="dxa"/>
              <w:left w:w="100" w:type="dxa"/>
              <w:bottom w:w="100" w:type="dxa"/>
              <w:right w:w="100" w:type="dxa"/>
            </w:tcMar>
            <w:hideMark/>
          </w:tcPr>
          <w:p w14:paraId="6CAF0073"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shd w:val="clear" w:color="auto" w:fill="FFFFFF"/>
              </w:rPr>
              <w:t xml:space="preserve">Unsatisfactory; requires extensive improvement: </w:t>
            </w:r>
            <w:r w:rsidRPr="002100E8">
              <w:rPr>
                <w:rFonts w:eastAsia="Times New Roman" w:cs="Arial"/>
                <w:color w:val="000000"/>
                <w:sz w:val="22"/>
                <w:szCs w:val="22"/>
                <w:shd w:val="clear" w:color="auto" w:fill="FFFFFF"/>
              </w:rPr>
              <w:t>Demonstrates poor understanding of all learning outcomes and core concepts; requires extensive improvement.</w:t>
            </w:r>
          </w:p>
        </w:tc>
      </w:tr>
      <w:tr w:rsidR="002100E8" w:rsidRPr="002100E8" w14:paraId="38FC3355" w14:textId="77777777" w:rsidTr="002100E8">
        <w:tc>
          <w:tcPr>
            <w:tcW w:w="0" w:type="auto"/>
            <w:tcMar>
              <w:top w:w="100" w:type="dxa"/>
              <w:left w:w="100" w:type="dxa"/>
              <w:bottom w:w="100" w:type="dxa"/>
              <w:right w:w="100" w:type="dxa"/>
            </w:tcMar>
            <w:hideMark/>
          </w:tcPr>
          <w:p w14:paraId="787C9357"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rPr>
              <w:t>F</w:t>
            </w:r>
          </w:p>
        </w:tc>
        <w:tc>
          <w:tcPr>
            <w:tcW w:w="0" w:type="auto"/>
            <w:tcMar>
              <w:top w:w="100" w:type="dxa"/>
              <w:left w:w="100" w:type="dxa"/>
              <w:bottom w:w="100" w:type="dxa"/>
              <w:right w:w="100" w:type="dxa"/>
            </w:tcMar>
            <w:hideMark/>
          </w:tcPr>
          <w:p w14:paraId="5E2D73BA" w14:textId="77777777" w:rsidR="002100E8" w:rsidRPr="002100E8" w:rsidRDefault="002100E8" w:rsidP="002100E8">
            <w:pPr>
              <w:ind w:left="0" w:right="0"/>
              <w:jc w:val="center"/>
              <w:rPr>
                <w:rFonts w:ascii="Times New Roman" w:eastAsia="Times New Roman" w:hAnsi="Times New Roman" w:cs="Times New Roman"/>
              </w:rPr>
            </w:pPr>
            <w:r w:rsidRPr="002100E8">
              <w:rPr>
                <w:rFonts w:eastAsia="Times New Roman" w:cs="Arial"/>
                <w:color w:val="000000"/>
                <w:sz w:val="22"/>
                <w:szCs w:val="22"/>
                <w:shd w:val="clear" w:color="auto" w:fill="FFFFFF"/>
              </w:rPr>
              <w:t>Below 70</w:t>
            </w:r>
          </w:p>
        </w:tc>
        <w:tc>
          <w:tcPr>
            <w:tcW w:w="0" w:type="auto"/>
            <w:tcMar>
              <w:top w:w="100" w:type="dxa"/>
              <w:left w:w="100" w:type="dxa"/>
              <w:bottom w:w="100" w:type="dxa"/>
              <w:right w:w="100" w:type="dxa"/>
            </w:tcMar>
            <w:hideMark/>
          </w:tcPr>
          <w:p w14:paraId="10BDA1FB" w14:textId="77777777" w:rsidR="002100E8" w:rsidRPr="002100E8" w:rsidRDefault="002100E8" w:rsidP="002100E8">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55FBD3E1"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shd w:val="clear" w:color="auto" w:fill="FFFFFF"/>
              </w:rPr>
              <w:t xml:space="preserve">Fail: </w:t>
            </w:r>
            <w:r w:rsidRPr="002100E8">
              <w:rPr>
                <w:rFonts w:eastAsia="Times New Roman" w:cs="Arial"/>
                <w:color w:val="000000"/>
                <w:sz w:val="22"/>
                <w:szCs w:val="22"/>
                <w:shd w:val="clear" w:color="auto" w:fill="FFFFFF"/>
              </w:rPr>
              <w:t>Demonstrates minimal to no understanding of all key learning outcomes and core concepts; work is unworthy of course credit towards the degree.</w:t>
            </w:r>
          </w:p>
        </w:tc>
      </w:tr>
      <w:tr w:rsidR="002100E8" w:rsidRPr="002100E8" w14:paraId="150ABA93" w14:textId="77777777" w:rsidTr="002100E8">
        <w:tc>
          <w:tcPr>
            <w:tcW w:w="0" w:type="auto"/>
            <w:tcMar>
              <w:top w:w="100" w:type="dxa"/>
              <w:left w:w="100" w:type="dxa"/>
              <w:bottom w:w="100" w:type="dxa"/>
              <w:right w:w="100" w:type="dxa"/>
            </w:tcMar>
            <w:hideMark/>
          </w:tcPr>
          <w:p w14:paraId="3E4A207E"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rPr>
              <w:t>P</w:t>
            </w:r>
          </w:p>
        </w:tc>
        <w:tc>
          <w:tcPr>
            <w:tcW w:w="0" w:type="auto"/>
            <w:tcMar>
              <w:top w:w="100" w:type="dxa"/>
              <w:left w:w="100" w:type="dxa"/>
              <w:bottom w:w="100" w:type="dxa"/>
              <w:right w:w="100" w:type="dxa"/>
            </w:tcMar>
            <w:hideMark/>
          </w:tcPr>
          <w:p w14:paraId="3CCD48BB" w14:textId="77777777" w:rsidR="002100E8" w:rsidRPr="002100E8" w:rsidRDefault="002100E8" w:rsidP="002100E8">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2A6C084C" w14:textId="77777777" w:rsidR="002100E8" w:rsidRPr="002100E8" w:rsidRDefault="002100E8" w:rsidP="002100E8">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0D8727B3" w14:textId="77777777" w:rsidR="002100E8" w:rsidRPr="002100E8" w:rsidRDefault="002100E8" w:rsidP="002100E8">
            <w:pPr>
              <w:ind w:left="0" w:right="0"/>
              <w:rPr>
                <w:rFonts w:ascii="Times New Roman" w:eastAsia="Times New Roman" w:hAnsi="Times New Roman" w:cs="Times New Roman"/>
              </w:rPr>
            </w:pPr>
            <w:r w:rsidRPr="002100E8">
              <w:rPr>
                <w:rFonts w:eastAsia="Times New Roman" w:cs="Arial"/>
                <w:b/>
                <w:bCs/>
                <w:color w:val="000000"/>
                <w:sz w:val="22"/>
                <w:szCs w:val="22"/>
                <w:shd w:val="clear" w:color="auto" w:fill="FFFFFF"/>
              </w:rPr>
              <w:t>Passing:</w:t>
            </w:r>
            <w:r w:rsidRPr="002100E8">
              <w:rPr>
                <w:rFonts w:eastAsia="Times New Roman" w:cs="Arial"/>
                <w:color w:val="000000"/>
                <w:sz w:val="22"/>
                <w:szCs w:val="22"/>
                <w:shd w:val="clear" w:color="auto" w:fill="FFFFFF"/>
              </w:rPr>
              <w:t xml:space="preserve"> If a Pass/Fail grade is allowed, the choice of pass/fail must be made prior to the completion of the fifth week of the term. </w:t>
            </w:r>
          </w:p>
        </w:tc>
      </w:tr>
    </w:tbl>
    <w:p w14:paraId="46F8C556" w14:textId="77777777" w:rsidR="002E62FC" w:rsidRDefault="002E62FC" w:rsidP="006B25A8">
      <w:pPr>
        <w:rPr>
          <w:b/>
        </w:rPr>
      </w:pPr>
      <w:bookmarkStart w:id="17" w:name="_GoBack"/>
      <w:bookmarkEnd w:id="17"/>
    </w:p>
    <w:p w14:paraId="27F29754" w14:textId="7F219908" w:rsidR="006B25A8" w:rsidRDefault="006B25A8" w:rsidP="006B25A8">
      <w:pPr>
        <w:rPr>
          <w:b/>
        </w:rPr>
      </w:pPr>
      <w:r w:rsidRPr="0062188D">
        <w:rPr>
          <w:b/>
        </w:rPr>
        <w:t>Course Outline</w:t>
      </w:r>
    </w:p>
    <w:p w14:paraId="20A43002" w14:textId="77777777" w:rsidR="006B25A8" w:rsidRPr="0062188D" w:rsidRDefault="006B25A8" w:rsidP="006B25A8">
      <w:pPr>
        <w:rPr>
          <w:b/>
          <w:i/>
          <w:color w:val="8900E1"/>
        </w:rPr>
      </w:pPr>
    </w:p>
    <w:p w14:paraId="55D282EF" w14:textId="0C17F6C2" w:rsidR="006B25A8" w:rsidRPr="007937B1" w:rsidRDefault="006B25A8" w:rsidP="006B25A8">
      <w:pPr>
        <w:rPr>
          <w:bCs/>
        </w:rPr>
      </w:pPr>
      <w:r w:rsidRPr="0062188D">
        <w:rPr>
          <w:b/>
        </w:rPr>
        <w:t>Start/End Dates:</w:t>
      </w:r>
      <w:r w:rsidRPr="007937B1">
        <w:rPr>
          <w:bCs/>
        </w:rPr>
        <w:t xml:space="preserve"> </w:t>
      </w:r>
      <w:sdt>
        <w:sdtPr>
          <w:rPr>
            <w:rFonts w:eastAsia="Roboto Light"/>
          </w:rPr>
          <w:alias w:val="Start/End Dates"/>
          <w:tag w:val="Start/End Dates"/>
          <w:id w:val="-232012025"/>
          <w:placeholder>
            <w:docPart w:val="C276201BB11BAE4B89C7CB1DBD3FEFF7"/>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Pr>
              <w:rFonts w:eastAsia="Roboto Light"/>
            </w:rPr>
            <w:t>9/</w:t>
          </w:r>
          <w:r w:rsidR="002E62FC">
            <w:rPr>
              <w:rFonts w:eastAsia="Roboto Light"/>
            </w:rPr>
            <w:t>03</w:t>
          </w:r>
          <w:r>
            <w:rPr>
              <w:rFonts w:eastAsia="Roboto Light"/>
            </w:rPr>
            <w:t>/</w:t>
          </w:r>
          <w:r w:rsidR="002E62FC">
            <w:rPr>
              <w:rFonts w:eastAsia="Roboto Light"/>
            </w:rPr>
            <w:t>2024</w:t>
          </w:r>
          <w:r>
            <w:rPr>
              <w:rFonts w:eastAsia="Roboto Light"/>
            </w:rPr>
            <w:t xml:space="preserve"> - </w:t>
          </w:r>
          <w:r w:rsidR="002E62FC">
            <w:rPr>
              <w:rFonts w:eastAsia="Roboto Light"/>
            </w:rPr>
            <w:t>12/10</w:t>
          </w:r>
          <w:r>
            <w:rPr>
              <w:rFonts w:eastAsia="Roboto Light"/>
            </w:rPr>
            <w:t>/</w:t>
          </w:r>
          <w:r w:rsidR="002E62FC">
            <w:rPr>
              <w:rFonts w:eastAsia="Roboto Light"/>
            </w:rPr>
            <w:t>2024</w:t>
          </w:r>
          <w:r>
            <w:rPr>
              <w:rFonts w:eastAsia="Roboto Light"/>
            </w:rPr>
            <w:t xml:space="preserve"> | Thursdays</w:t>
          </w:r>
        </w:sdtContent>
      </w:sdt>
    </w:p>
    <w:p w14:paraId="07F5EC3C" w14:textId="77777777" w:rsidR="006B25A8" w:rsidRPr="007937B1" w:rsidRDefault="006B25A8" w:rsidP="006B25A8">
      <w:r w:rsidRPr="0062188D">
        <w:rPr>
          <w:b/>
          <w:bCs/>
        </w:rPr>
        <w:t>Time:</w:t>
      </w:r>
      <w:r w:rsidRPr="007937B1">
        <w:t xml:space="preserve"> </w:t>
      </w:r>
      <w:sdt>
        <w:sdtPr>
          <w:alias w:val="Choose a Time."/>
          <w:tag w:val="Choose a Time."/>
          <w:id w:val="-607279905"/>
          <w:placeholder>
            <w:docPart w:val="4E474A0FA98FC2429AD02E105B7BC47F"/>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t>2:00 pm - 4:35 pm</w:t>
          </w:r>
        </w:sdtContent>
      </w:sdt>
    </w:p>
    <w:p w14:paraId="0074725F" w14:textId="775ED8C3" w:rsidR="006B25A8" w:rsidRPr="007937B1" w:rsidRDefault="006B25A8" w:rsidP="006B25A8">
      <w:r w:rsidRPr="0062188D">
        <w:rPr>
          <w:b/>
          <w:bCs/>
        </w:rPr>
        <w:t>No Class Date(s):</w:t>
      </w:r>
      <w:r w:rsidRPr="0062188D">
        <w:rPr>
          <w:b/>
        </w:rPr>
        <w:t xml:space="preserve"> </w:t>
      </w:r>
      <w:r w:rsidRPr="00F67DC4">
        <w:t>No class date: Thursday, 11</w:t>
      </w:r>
      <w:r w:rsidR="00621491">
        <w:t>/24/24</w:t>
      </w:r>
      <w:r w:rsidRPr="00F67DC4">
        <w:t>, Thanksgiving Recess</w:t>
      </w:r>
    </w:p>
    <w:p w14:paraId="0E545F50" w14:textId="77777777" w:rsidR="006B25A8" w:rsidRPr="00950A07" w:rsidRDefault="006B25A8" w:rsidP="006B25A8">
      <w:r w:rsidRPr="0062188D">
        <w:rPr>
          <w:b/>
          <w:bCs/>
        </w:rPr>
        <w:t>Special Notes:</w:t>
      </w:r>
      <w:r w:rsidRPr="007937B1">
        <w:t xml:space="preserve"> </w:t>
      </w:r>
      <w:sdt>
        <w:sdtPr>
          <w:id w:val="-93947016"/>
          <w:placeholder>
            <w:docPart w:val="798E6C8530C579498A1C12DA26639504"/>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t>N/A</w:t>
          </w:r>
        </w:sdtContent>
      </w:sdt>
      <w:r w:rsidRPr="00950A07">
        <w:t xml:space="preserve"> </w:t>
      </w:r>
    </w:p>
    <w:p w14:paraId="55D92766" w14:textId="77777777" w:rsidR="006B25A8" w:rsidRDefault="006B25A8" w:rsidP="006B25A8"/>
    <w:p w14:paraId="06C96743" w14:textId="2315D867" w:rsidR="006B25A8" w:rsidRPr="0062188D" w:rsidRDefault="006B25A8" w:rsidP="006B25A8">
      <w:pPr>
        <w:rPr>
          <w:b/>
        </w:rPr>
      </w:pPr>
      <w:r w:rsidRPr="0062188D">
        <w:rPr>
          <w:b/>
        </w:rPr>
        <w:t xml:space="preserve">Session 1 - </w:t>
      </w:r>
      <w:sdt>
        <w:sdtPr>
          <w:rPr>
            <w:b/>
          </w:rPr>
          <w:id w:val="656424993"/>
          <w:placeholder>
            <w:docPart w:val="35161D785521B14AB2A88F8E92749574"/>
          </w:placeholder>
          <w:date w:fullDate="2024-09-03T00:00:00Z">
            <w:dateFormat w:val="MM/dd/yy"/>
            <w:lid w:val="en-US"/>
            <w:storeMappedDataAs w:val="dateTime"/>
            <w:calendar w:val="gregorian"/>
          </w:date>
        </w:sdtPr>
        <w:sdtEndPr/>
        <w:sdtContent>
          <w:r w:rsidR="002E789E">
            <w:rPr>
              <w:b/>
            </w:rPr>
            <w:t>09/</w:t>
          </w:r>
          <w:r w:rsidR="002E62FC">
            <w:rPr>
              <w:b/>
            </w:rPr>
            <w:t>03</w:t>
          </w:r>
          <w:r w:rsidR="00621491">
            <w:rPr>
              <w:b/>
            </w:rPr>
            <w:t>/24</w:t>
          </w:r>
        </w:sdtContent>
      </w:sdt>
    </w:p>
    <w:p w14:paraId="778B200C" w14:textId="77777777" w:rsidR="006B25A8" w:rsidRPr="007937B1" w:rsidRDefault="006B25A8" w:rsidP="006B25A8">
      <w:pPr>
        <w:spacing w:before="120" w:after="120"/>
        <w:rPr>
          <w:rFonts w:cs="Arial"/>
          <w:szCs w:val="22"/>
        </w:rPr>
      </w:pPr>
      <w:r w:rsidRPr="007937B1">
        <w:rPr>
          <w:rFonts w:eastAsia="Arial" w:cs="Arial"/>
          <w:b/>
          <w:szCs w:val="22"/>
          <w:u w:val="single"/>
        </w:rPr>
        <w:t>Topic Description</w:t>
      </w:r>
      <w:r w:rsidRPr="007937B1">
        <w:rPr>
          <w:rFonts w:eastAsia="Arial" w:cs="Arial"/>
          <w:b/>
          <w:szCs w:val="22"/>
        </w:rPr>
        <w:t>:</w:t>
      </w:r>
      <w:r w:rsidRPr="007937B1">
        <w:rPr>
          <w:rFonts w:eastAsia="Arial" w:cs="Arial"/>
          <w:szCs w:val="22"/>
        </w:rPr>
        <w:t xml:space="preserve"> </w:t>
      </w:r>
      <w:r w:rsidRPr="007937B1">
        <w:rPr>
          <w:rFonts w:cs="Arial"/>
          <w:szCs w:val="22"/>
        </w:rPr>
        <w:t>Module 1: Introduction to Technology Application Concept (TAC) Research</w:t>
      </w:r>
    </w:p>
    <w:p w14:paraId="2F595ABB" w14:textId="77777777" w:rsidR="006B25A8" w:rsidRPr="0009211B" w:rsidRDefault="006B25A8" w:rsidP="006B25A8">
      <w:pPr>
        <w:pStyle w:val="ListParagraph"/>
        <w:numPr>
          <w:ilvl w:val="0"/>
          <w:numId w:val="1"/>
        </w:numPr>
        <w:rPr>
          <w:rFonts w:cs="Arial"/>
          <w:szCs w:val="22"/>
        </w:rPr>
      </w:pPr>
      <w:r w:rsidRPr="0009211B">
        <w:rPr>
          <w:rFonts w:cs="Arial"/>
          <w:szCs w:val="22"/>
        </w:rPr>
        <w:t>Introduction, Review Syllabus, &amp; Course Overview</w:t>
      </w:r>
      <w:r w:rsidRPr="0009211B">
        <w:rPr>
          <w:rFonts w:eastAsia="Arial" w:cs="Arial"/>
          <w:szCs w:val="22"/>
        </w:rPr>
        <w:t xml:space="preserve"> </w:t>
      </w:r>
    </w:p>
    <w:p w14:paraId="11FA80D8" w14:textId="77777777" w:rsidR="006B25A8" w:rsidRPr="007937B1" w:rsidRDefault="006B25A8" w:rsidP="006B25A8">
      <w:pPr>
        <w:spacing w:before="120"/>
        <w:rPr>
          <w:rFonts w:eastAsia="Arial" w:cs="Arial"/>
          <w:b/>
          <w:szCs w:val="22"/>
          <w:u w:val="single"/>
        </w:rPr>
      </w:pPr>
      <w:r w:rsidRPr="007937B1">
        <w:rPr>
          <w:rFonts w:eastAsia="Arial" w:cs="Arial"/>
          <w:b/>
          <w:szCs w:val="22"/>
          <w:u w:val="single"/>
        </w:rPr>
        <w:t>Assignments:</w:t>
      </w:r>
    </w:p>
    <w:p w14:paraId="522D87D4" w14:textId="77777777" w:rsidR="006B25A8" w:rsidRPr="007937B1" w:rsidRDefault="006B25A8" w:rsidP="006B25A8">
      <w:pPr>
        <w:pStyle w:val="ListParagraph"/>
        <w:numPr>
          <w:ilvl w:val="0"/>
          <w:numId w:val="1"/>
        </w:numPr>
        <w:rPr>
          <w:rFonts w:cs="Arial"/>
          <w:szCs w:val="22"/>
        </w:rPr>
      </w:pPr>
      <w:r w:rsidRPr="007937B1">
        <w:rPr>
          <w:rFonts w:cs="Arial"/>
          <w:szCs w:val="22"/>
        </w:rPr>
        <w:t>Assignment 1A:  TAC Research Draft</w:t>
      </w:r>
    </w:p>
    <w:p w14:paraId="37C0B40C" w14:textId="1338EF65" w:rsidR="006B25A8" w:rsidRPr="0009211B" w:rsidRDefault="006B25A8" w:rsidP="006B25A8">
      <w:pPr>
        <w:pStyle w:val="ListParagraph"/>
        <w:numPr>
          <w:ilvl w:val="0"/>
          <w:numId w:val="1"/>
        </w:numPr>
        <w:spacing w:before="120"/>
        <w:jc w:val="both"/>
        <w:rPr>
          <w:rFonts w:cs="Arial"/>
          <w:szCs w:val="22"/>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1, 2</w:t>
      </w:r>
      <w:r w:rsidRPr="0009211B">
        <w:rPr>
          <w:rFonts w:cs="Arial"/>
          <w:szCs w:val="22"/>
        </w:rPr>
        <w:t xml:space="preserve"> and APA chap 1,2</w:t>
      </w:r>
    </w:p>
    <w:p w14:paraId="76C7F6A4" w14:textId="77777777" w:rsidR="006B25A8" w:rsidRDefault="006B25A8" w:rsidP="006B25A8">
      <w:pPr>
        <w:rPr>
          <w:b/>
        </w:rPr>
      </w:pPr>
    </w:p>
    <w:p w14:paraId="704DD9F3" w14:textId="78EF13E2" w:rsidR="006B25A8" w:rsidRPr="0062188D" w:rsidRDefault="006B25A8" w:rsidP="006B25A8">
      <w:pPr>
        <w:rPr>
          <w:b/>
        </w:rPr>
      </w:pPr>
      <w:r w:rsidRPr="0062188D">
        <w:rPr>
          <w:b/>
        </w:rPr>
        <w:t xml:space="preserve">Session 2 – </w:t>
      </w:r>
      <w:sdt>
        <w:sdtPr>
          <w:rPr>
            <w:b/>
          </w:rPr>
          <w:id w:val="207843307"/>
          <w:placeholder>
            <w:docPart w:val="532585535C732447A5EF68C4FB94EB53"/>
          </w:placeholder>
          <w:date w:fullDate="2024-09-10T00:00:00Z">
            <w:dateFormat w:val="MM/dd/yy"/>
            <w:lid w:val="en-US"/>
            <w:storeMappedDataAs w:val="dateTime"/>
            <w:calendar w:val="gregorian"/>
          </w:date>
        </w:sdtPr>
        <w:sdtEndPr/>
        <w:sdtContent>
          <w:r w:rsidR="002E789E">
            <w:rPr>
              <w:b/>
            </w:rPr>
            <w:t>09/1</w:t>
          </w:r>
          <w:r w:rsidR="002E62FC">
            <w:rPr>
              <w:b/>
            </w:rPr>
            <w:t>0</w:t>
          </w:r>
          <w:r w:rsidR="00621491">
            <w:rPr>
              <w:b/>
            </w:rPr>
            <w:t>/24</w:t>
          </w:r>
        </w:sdtContent>
      </w:sdt>
      <w:r w:rsidRPr="0062188D">
        <w:rPr>
          <w:b/>
        </w:rPr>
        <w:t xml:space="preserve"> </w:t>
      </w:r>
    </w:p>
    <w:p w14:paraId="75AF4087" w14:textId="77777777" w:rsidR="006B25A8" w:rsidRPr="00950A07" w:rsidRDefault="006B25A8" w:rsidP="006B25A8">
      <w:pPr>
        <w:spacing w:before="120"/>
      </w:pPr>
      <w:r w:rsidRPr="007937B1">
        <w:rPr>
          <w:rFonts w:eastAsia="Arial" w:cs="Arial"/>
          <w:b/>
          <w:szCs w:val="22"/>
          <w:u w:val="single"/>
        </w:rPr>
        <w:lastRenderedPageBreak/>
        <w:t>Topic description</w:t>
      </w:r>
      <w:r w:rsidRPr="00950A07">
        <w:t xml:space="preserve"> – </w:t>
      </w:r>
      <w:r w:rsidRPr="007937B1">
        <w:rPr>
          <w:rFonts w:cs="Arial"/>
          <w:szCs w:val="22"/>
        </w:rPr>
        <w:t>Module 2: The TAC Research Process</w:t>
      </w:r>
    </w:p>
    <w:p w14:paraId="5F4B619E" w14:textId="77777777" w:rsidR="006B25A8" w:rsidRPr="0009211B" w:rsidRDefault="006B25A8" w:rsidP="006B25A8">
      <w:pPr>
        <w:pStyle w:val="ListParagraph"/>
        <w:numPr>
          <w:ilvl w:val="0"/>
          <w:numId w:val="2"/>
        </w:numPr>
        <w:rPr>
          <w:rFonts w:cs="Arial"/>
          <w:b/>
          <w:szCs w:val="22"/>
        </w:rPr>
      </w:pPr>
      <w:r w:rsidRPr="0009211B">
        <w:rPr>
          <w:rFonts w:cs="Arial"/>
          <w:szCs w:val="22"/>
        </w:rPr>
        <w:t>Why do we do TAC research?</w:t>
      </w:r>
    </w:p>
    <w:p w14:paraId="69ECDDDC" w14:textId="77777777" w:rsidR="006B25A8" w:rsidRPr="007937B1" w:rsidRDefault="006B25A8" w:rsidP="006B25A8">
      <w:pPr>
        <w:spacing w:before="120"/>
        <w:rPr>
          <w:rFonts w:eastAsia="Arial" w:cs="Arial"/>
          <w:b/>
          <w:szCs w:val="22"/>
          <w:u w:val="single"/>
        </w:rPr>
      </w:pPr>
      <w:r w:rsidRPr="007937B1">
        <w:rPr>
          <w:rFonts w:eastAsia="Arial" w:cs="Arial"/>
          <w:b/>
          <w:szCs w:val="22"/>
          <w:u w:val="single"/>
        </w:rPr>
        <w:t xml:space="preserve">Assignments: </w:t>
      </w:r>
      <w:r w:rsidRPr="007937B1">
        <w:rPr>
          <w:rFonts w:cs="Arial"/>
          <w:szCs w:val="22"/>
        </w:rPr>
        <w:t xml:space="preserve">   </w:t>
      </w:r>
    </w:p>
    <w:p w14:paraId="3F083D9A" w14:textId="06710FED" w:rsidR="006B25A8" w:rsidRPr="0009211B" w:rsidRDefault="006B25A8" w:rsidP="006B25A8">
      <w:pPr>
        <w:pStyle w:val="ListParagraph"/>
        <w:numPr>
          <w:ilvl w:val="0"/>
          <w:numId w:val="2"/>
        </w:numPr>
        <w:rPr>
          <w:rFonts w:cs="Arial"/>
          <w:szCs w:val="22"/>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3</w:t>
      </w:r>
      <w:r w:rsidRPr="0009211B">
        <w:rPr>
          <w:rFonts w:cs="Arial"/>
          <w:szCs w:val="22"/>
        </w:rPr>
        <w:t xml:space="preserve"> and APA chap 2</w:t>
      </w:r>
      <w:r w:rsidRPr="0009211B">
        <w:rPr>
          <w:rFonts w:cs="Arial"/>
          <w:szCs w:val="22"/>
        </w:rPr>
        <w:tab/>
      </w:r>
    </w:p>
    <w:p w14:paraId="3A302060" w14:textId="77777777" w:rsidR="006B25A8" w:rsidRDefault="006B25A8" w:rsidP="006B25A8">
      <w:pPr>
        <w:rPr>
          <w:b/>
        </w:rPr>
      </w:pPr>
    </w:p>
    <w:p w14:paraId="6356DE23" w14:textId="0F7D0DC8" w:rsidR="006B25A8" w:rsidRPr="0062188D" w:rsidRDefault="006B25A8" w:rsidP="006B25A8">
      <w:pPr>
        <w:rPr>
          <w:b/>
        </w:rPr>
      </w:pPr>
      <w:r w:rsidRPr="0062188D">
        <w:rPr>
          <w:b/>
        </w:rPr>
        <w:t xml:space="preserve">Session 3 – </w:t>
      </w:r>
      <w:sdt>
        <w:sdtPr>
          <w:rPr>
            <w:b/>
          </w:rPr>
          <w:id w:val="-2057391159"/>
          <w:placeholder>
            <w:docPart w:val="935DFD198DC5F441A2222239B93ABEC1"/>
          </w:placeholder>
          <w:date w:fullDate="2024-09-17T00:00:00Z">
            <w:dateFormat w:val="MM/dd/yy"/>
            <w:lid w:val="en-US"/>
            <w:storeMappedDataAs w:val="dateTime"/>
            <w:calendar w:val="gregorian"/>
          </w:date>
        </w:sdtPr>
        <w:sdtEndPr/>
        <w:sdtContent>
          <w:r w:rsidR="002E789E">
            <w:rPr>
              <w:b/>
            </w:rPr>
            <w:t>09/</w:t>
          </w:r>
          <w:r w:rsidR="002E62FC">
            <w:rPr>
              <w:b/>
            </w:rPr>
            <w:t>17</w:t>
          </w:r>
          <w:r w:rsidR="00621491">
            <w:rPr>
              <w:b/>
            </w:rPr>
            <w:t>/24</w:t>
          </w:r>
        </w:sdtContent>
      </w:sdt>
    </w:p>
    <w:p w14:paraId="1694C7B3" w14:textId="77777777" w:rsidR="006B25A8" w:rsidRPr="00950A07" w:rsidRDefault="006B25A8" w:rsidP="006B25A8">
      <w:pPr>
        <w:spacing w:before="120"/>
      </w:pPr>
      <w:r w:rsidRPr="007937B1">
        <w:rPr>
          <w:rFonts w:eastAsia="Arial" w:cs="Arial"/>
          <w:b/>
          <w:szCs w:val="22"/>
          <w:u w:val="single"/>
        </w:rPr>
        <w:t>Topic description</w:t>
      </w:r>
      <w:r w:rsidRPr="00950A07">
        <w:t xml:space="preserve"> – </w:t>
      </w:r>
      <w:r w:rsidRPr="007937B1">
        <w:rPr>
          <w:rFonts w:cs="Arial"/>
          <w:szCs w:val="22"/>
        </w:rPr>
        <w:t>Module 3: The TAC Proposal Introduction - Context and Prior Work</w:t>
      </w:r>
    </w:p>
    <w:p w14:paraId="64BDCF7A" w14:textId="77777777" w:rsidR="006B25A8" w:rsidRPr="0009211B" w:rsidRDefault="006B25A8" w:rsidP="006B25A8">
      <w:pPr>
        <w:pStyle w:val="ListParagraph"/>
        <w:numPr>
          <w:ilvl w:val="0"/>
          <w:numId w:val="2"/>
        </w:numPr>
        <w:spacing w:before="120"/>
        <w:rPr>
          <w:rFonts w:eastAsia="Arial" w:cs="Arial"/>
          <w:szCs w:val="22"/>
        </w:rPr>
      </w:pPr>
      <w:r w:rsidRPr="0009211B">
        <w:rPr>
          <w:rFonts w:cs="Arial"/>
          <w:szCs w:val="22"/>
        </w:rPr>
        <w:t>Why tackle this TAC project and what do you propose to prove?</w:t>
      </w:r>
    </w:p>
    <w:p w14:paraId="60CD7706" w14:textId="77777777" w:rsidR="006B25A8" w:rsidRPr="007937B1" w:rsidRDefault="006B25A8" w:rsidP="006B25A8">
      <w:pPr>
        <w:spacing w:before="120"/>
        <w:rPr>
          <w:rFonts w:eastAsia="Arial" w:cs="Arial"/>
          <w:b/>
          <w:szCs w:val="22"/>
          <w:u w:val="single"/>
        </w:rPr>
      </w:pPr>
      <w:r w:rsidRPr="007937B1">
        <w:rPr>
          <w:rFonts w:eastAsia="Arial" w:cs="Arial"/>
          <w:b/>
          <w:szCs w:val="22"/>
          <w:u w:val="single"/>
        </w:rPr>
        <w:t>Assignments:</w:t>
      </w:r>
    </w:p>
    <w:p w14:paraId="455C1D1C" w14:textId="77777777" w:rsidR="006B25A8" w:rsidRPr="0009211B" w:rsidRDefault="006B25A8" w:rsidP="006B25A8">
      <w:pPr>
        <w:pStyle w:val="ListParagraph"/>
        <w:numPr>
          <w:ilvl w:val="0"/>
          <w:numId w:val="2"/>
        </w:numPr>
        <w:rPr>
          <w:rFonts w:cs="Arial"/>
          <w:szCs w:val="22"/>
        </w:rPr>
      </w:pPr>
      <w:r w:rsidRPr="0009211B">
        <w:rPr>
          <w:rFonts w:cs="Arial"/>
          <w:szCs w:val="22"/>
        </w:rPr>
        <w:t>Assignment 1B:  Identify and propose a TAC</w:t>
      </w:r>
    </w:p>
    <w:p w14:paraId="79D5A5A4" w14:textId="5D88A57A" w:rsidR="006B25A8" w:rsidRPr="0009211B" w:rsidRDefault="006B25A8" w:rsidP="006B25A8">
      <w:pPr>
        <w:pStyle w:val="ListParagraph"/>
        <w:numPr>
          <w:ilvl w:val="0"/>
          <w:numId w:val="2"/>
        </w:numPr>
        <w:rPr>
          <w:rFonts w:cs="Arial"/>
          <w:szCs w:val="22"/>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4</w:t>
      </w:r>
      <w:r w:rsidRPr="0009211B">
        <w:rPr>
          <w:rFonts w:cs="Arial"/>
          <w:szCs w:val="22"/>
        </w:rPr>
        <w:t xml:space="preserve"> and APA chap 3</w:t>
      </w:r>
      <w:r w:rsidRPr="0009211B">
        <w:rPr>
          <w:rFonts w:cs="Arial"/>
          <w:szCs w:val="22"/>
        </w:rPr>
        <w:tab/>
      </w:r>
    </w:p>
    <w:p w14:paraId="1440890E" w14:textId="77777777" w:rsidR="006B25A8" w:rsidRDefault="006B25A8" w:rsidP="006B25A8">
      <w:pPr>
        <w:rPr>
          <w:b/>
        </w:rPr>
      </w:pPr>
    </w:p>
    <w:p w14:paraId="0AD696F6" w14:textId="7F2D2C26" w:rsidR="006B25A8" w:rsidRPr="0062188D" w:rsidRDefault="006B25A8" w:rsidP="006B25A8">
      <w:pPr>
        <w:rPr>
          <w:b/>
        </w:rPr>
      </w:pPr>
      <w:r w:rsidRPr="0062188D">
        <w:rPr>
          <w:b/>
        </w:rPr>
        <w:t xml:space="preserve">Session 4 – </w:t>
      </w:r>
      <w:sdt>
        <w:sdtPr>
          <w:rPr>
            <w:b/>
          </w:rPr>
          <w:id w:val="1559980217"/>
          <w:placeholder>
            <w:docPart w:val="B5BF73B0AE1601489AEB55F464407D4B"/>
          </w:placeholder>
          <w:date w:fullDate="2024-09-24T00:00:00Z">
            <w:dateFormat w:val="MM/dd/yy"/>
            <w:lid w:val="en-US"/>
            <w:storeMappedDataAs w:val="dateTime"/>
            <w:calendar w:val="gregorian"/>
          </w:date>
        </w:sdtPr>
        <w:sdtEndPr/>
        <w:sdtContent>
          <w:r w:rsidR="002E789E">
            <w:rPr>
              <w:b/>
            </w:rPr>
            <w:t>09/</w:t>
          </w:r>
          <w:r w:rsidR="002E62FC">
            <w:rPr>
              <w:b/>
            </w:rPr>
            <w:t>2</w:t>
          </w:r>
          <w:r w:rsidR="00621491">
            <w:rPr>
              <w:b/>
            </w:rPr>
            <w:t>4/24</w:t>
          </w:r>
        </w:sdtContent>
      </w:sdt>
    </w:p>
    <w:p w14:paraId="656A09AC"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4: Evidence and Literature Search</w:t>
      </w:r>
    </w:p>
    <w:p w14:paraId="3001EF11" w14:textId="77777777" w:rsidR="006B25A8" w:rsidRPr="0009211B" w:rsidRDefault="006B25A8" w:rsidP="006B25A8">
      <w:pPr>
        <w:pStyle w:val="ListParagraph"/>
        <w:numPr>
          <w:ilvl w:val="0"/>
          <w:numId w:val="3"/>
        </w:numPr>
        <w:spacing w:before="120" w:after="120"/>
        <w:rPr>
          <w:rFonts w:eastAsia="Arial" w:cs="Arial"/>
          <w:szCs w:val="22"/>
        </w:rPr>
      </w:pPr>
      <w:r w:rsidRPr="0009211B">
        <w:rPr>
          <w:rFonts w:cs="Arial"/>
          <w:szCs w:val="22"/>
        </w:rPr>
        <w:t>How to evaluate evidence and where to find it?</w:t>
      </w:r>
    </w:p>
    <w:p w14:paraId="553D2203"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254EA7D4" w14:textId="77777777" w:rsidR="006B25A8" w:rsidRPr="0009211B" w:rsidRDefault="006B25A8" w:rsidP="006B25A8">
      <w:pPr>
        <w:pStyle w:val="ListParagraph"/>
        <w:numPr>
          <w:ilvl w:val="0"/>
          <w:numId w:val="3"/>
        </w:numPr>
        <w:rPr>
          <w:rFonts w:cs="Arial"/>
          <w:szCs w:val="22"/>
        </w:rPr>
      </w:pPr>
      <w:r w:rsidRPr="0009211B">
        <w:rPr>
          <w:rFonts w:cs="Arial"/>
          <w:szCs w:val="22"/>
        </w:rPr>
        <w:t xml:space="preserve">Assignment 2: Revise the TAC proposal </w:t>
      </w:r>
    </w:p>
    <w:p w14:paraId="55894894" w14:textId="01D0BA56" w:rsidR="006B25A8" w:rsidRPr="007937B1" w:rsidRDefault="006B25A8" w:rsidP="006B25A8">
      <w:pPr>
        <w:pStyle w:val="ListParagraph"/>
        <w:numPr>
          <w:ilvl w:val="0"/>
          <w:numId w:val="3"/>
        </w:numPr>
        <w:rPr>
          <w:rFonts w:cs="Arial"/>
          <w:szCs w:val="22"/>
        </w:rPr>
      </w:pPr>
      <w:r w:rsidRPr="007937B1">
        <w:rPr>
          <w:rFonts w:cs="Arial"/>
          <w:szCs w:val="22"/>
        </w:rPr>
        <w:t xml:space="preserve">Read </w:t>
      </w:r>
      <w:proofErr w:type="spellStart"/>
      <w:r w:rsidR="005B1D4C">
        <w:rPr>
          <w:rFonts w:cs="Arial"/>
          <w:szCs w:val="22"/>
        </w:rPr>
        <w:t>Ghauri</w:t>
      </w:r>
      <w:proofErr w:type="spellEnd"/>
      <w:r w:rsidRPr="007937B1">
        <w:rPr>
          <w:rFonts w:cs="Arial"/>
          <w:szCs w:val="22"/>
        </w:rPr>
        <w:t xml:space="preserve"> 4</w:t>
      </w:r>
      <w:r w:rsidR="005B1D4C">
        <w:rPr>
          <w:rFonts w:cs="Arial"/>
          <w:szCs w:val="22"/>
        </w:rPr>
        <w:t>.5</w:t>
      </w:r>
      <w:r w:rsidRPr="007937B1">
        <w:rPr>
          <w:rFonts w:cs="Arial"/>
          <w:szCs w:val="22"/>
        </w:rPr>
        <w:t xml:space="preserve"> and APA chap 3</w:t>
      </w:r>
      <w:r w:rsidRPr="007937B1">
        <w:rPr>
          <w:rFonts w:cs="Arial"/>
          <w:szCs w:val="22"/>
        </w:rPr>
        <w:tab/>
      </w:r>
    </w:p>
    <w:p w14:paraId="0EB24A6F" w14:textId="77777777" w:rsidR="006B25A8" w:rsidRDefault="006B25A8" w:rsidP="006B25A8">
      <w:pPr>
        <w:rPr>
          <w:b/>
        </w:rPr>
      </w:pPr>
    </w:p>
    <w:p w14:paraId="68DE30AE" w14:textId="3D1DCC95" w:rsidR="006B25A8" w:rsidRPr="0062188D" w:rsidRDefault="006B25A8" w:rsidP="006B25A8">
      <w:pPr>
        <w:rPr>
          <w:b/>
        </w:rPr>
      </w:pPr>
      <w:r w:rsidRPr="0062188D">
        <w:rPr>
          <w:b/>
        </w:rPr>
        <w:t xml:space="preserve">Session 5 – </w:t>
      </w:r>
      <w:sdt>
        <w:sdtPr>
          <w:rPr>
            <w:b/>
          </w:rPr>
          <w:id w:val="-1371997233"/>
          <w:placeholder>
            <w:docPart w:val="BF085E13371BEF448CA83BA4C8CC45DD"/>
          </w:placeholder>
          <w:date w:fullDate="2024-10-01T00:00:00Z">
            <w:dateFormat w:val="MM/dd/yy"/>
            <w:lid w:val="en-US"/>
            <w:storeMappedDataAs w:val="dateTime"/>
            <w:calendar w:val="gregorian"/>
          </w:date>
        </w:sdtPr>
        <w:sdtEndPr/>
        <w:sdtContent>
          <w:r w:rsidR="002E789E">
            <w:rPr>
              <w:b/>
            </w:rPr>
            <w:t>10/</w:t>
          </w:r>
          <w:r w:rsidR="002E62FC">
            <w:rPr>
              <w:b/>
            </w:rPr>
            <w:t>0</w:t>
          </w:r>
          <w:r w:rsidR="00621491">
            <w:rPr>
              <w:b/>
            </w:rPr>
            <w:t>1/24</w:t>
          </w:r>
        </w:sdtContent>
      </w:sdt>
    </w:p>
    <w:p w14:paraId="2EFE716F" w14:textId="77777777" w:rsidR="006B25A8" w:rsidRPr="00950A07" w:rsidRDefault="006B25A8" w:rsidP="006B25A8">
      <w:pPr>
        <w:spacing w:before="120" w:after="120"/>
      </w:pPr>
      <w:r w:rsidRPr="00950A07">
        <w:rPr>
          <w:b/>
        </w:rPr>
        <w:t>Topic description</w:t>
      </w:r>
      <w:r w:rsidRPr="007937B1">
        <w:rPr>
          <w:rFonts w:eastAsia="Arial" w:cs="Arial"/>
          <w:b/>
          <w:szCs w:val="22"/>
        </w:rPr>
        <w:t xml:space="preserve"> –</w:t>
      </w:r>
      <w:r w:rsidRPr="00950A07">
        <w:t xml:space="preserve"> </w:t>
      </w:r>
      <w:r w:rsidRPr="007937B1">
        <w:rPr>
          <w:rFonts w:cs="Arial"/>
          <w:szCs w:val="22"/>
        </w:rPr>
        <w:t>Module 5: Reframing the TAC Question</w:t>
      </w:r>
      <w:r w:rsidRPr="007937B1">
        <w:rPr>
          <w:rFonts w:eastAsia="Arial" w:cs="Arial"/>
          <w:szCs w:val="22"/>
        </w:rPr>
        <w:t xml:space="preserve">  </w:t>
      </w:r>
    </w:p>
    <w:p w14:paraId="72526A37" w14:textId="77777777" w:rsidR="006B25A8" w:rsidRPr="0009211B" w:rsidRDefault="006B25A8" w:rsidP="006B25A8">
      <w:pPr>
        <w:pStyle w:val="ListParagraph"/>
        <w:numPr>
          <w:ilvl w:val="0"/>
          <w:numId w:val="4"/>
        </w:numPr>
        <w:spacing w:before="120" w:after="120"/>
        <w:rPr>
          <w:rFonts w:eastAsia="Arial" w:cs="Arial"/>
          <w:szCs w:val="22"/>
        </w:rPr>
      </w:pPr>
      <w:r w:rsidRPr="0009211B">
        <w:rPr>
          <w:rFonts w:cs="Arial"/>
          <w:szCs w:val="22"/>
        </w:rPr>
        <w:t>Distinguishing yourself by creative problem solving</w:t>
      </w:r>
    </w:p>
    <w:p w14:paraId="5EC1B757" w14:textId="77777777" w:rsidR="006B25A8" w:rsidRPr="007937B1" w:rsidRDefault="006B25A8" w:rsidP="006B25A8">
      <w:pPr>
        <w:keepNext/>
        <w:spacing w:before="120" w:after="120"/>
        <w:rPr>
          <w:rFonts w:eastAsia="Arial" w:cs="Arial"/>
          <w:b/>
          <w:szCs w:val="22"/>
          <w:u w:val="single"/>
        </w:rPr>
      </w:pPr>
      <w:r w:rsidRPr="007937B1">
        <w:rPr>
          <w:rFonts w:eastAsia="Arial" w:cs="Arial"/>
          <w:b/>
          <w:szCs w:val="22"/>
          <w:u w:val="single"/>
        </w:rPr>
        <w:t>Assignments:</w:t>
      </w:r>
    </w:p>
    <w:p w14:paraId="48A36C15" w14:textId="77777777" w:rsidR="006B25A8" w:rsidRPr="0009211B" w:rsidRDefault="006B25A8" w:rsidP="006B25A8">
      <w:pPr>
        <w:pStyle w:val="ListParagraph"/>
        <w:numPr>
          <w:ilvl w:val="0"/>
          <w:numId w:val="4"/>
        </w:numPr>
        <w:rPr>
          <w:rFonts w:cs="Arial"/>
          <w:szCs w:val="22"/>
        </w:rPr>
      </w:pPr>
      <w:r w:rsidRPr="0009211B">
        <w:rPr>
          <w:rFonts w:cs="Arial"/>
          <w:szCs w:val="22"/>
        </w:rPr>
        <w:t xml:space="preserve">Assignment 3: Identify 15 research references </w:t>
      </w:r>
    </w:p>
    <w:p w14:paraId="4076358D" w14:textId="0DA9787A" w:rsidR="006B25A8" w:rsidRPr="0009211B" w:rsidRDefault="006B25A8" w:rsidP="006B25A8">
      <w:pPr>
        <w:pStyle w:val="ListParagraph"/>
        <w:numPr>
          <w:ilvl w:val="0"/>
          <w:numId w:val="4"/>
        </w:numPr>
        <w:rPr>
          <w:rFonts w:cs="Arial"/>
          <w:szCs w:val="22"/>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3</w:t>
      </w:r>
      <w:r w:rsidRPr="0009211B">
        <w:rPr>
          <w:rFonts w:cs="Arial"/>
          <w:szCs w:val="22"/>
        </w:rPr>
        <w:t xml:space="preserve"> and APA chap 6</w:t>
      </w:r>
      <w:r w:rsidRPr="0009211B">
        <w:rPr>
          <w:rFonts w:cs="Arial"/>
          <w:szCs w:val="22"/>
        </w:rPr>
        <w:tab/>
      </w:r>
    </w:p>
    <w:p w14:paraId="11F1267C" w14:textId="77777777" w:rsidR="006B25A8" w:rsidRDefault="006B25A8" w:rsidP="006B25A8"/>
    <w:p w14:paraId="6B5E28BA" w14:textId="6018B2B9" w:rsidR="006B25A8" w:rsidRPr="0062188D" w:rsidRDefault="006B25A8" w:rsidP="006B25A8">
      <w:pPr>
        <w:rPr>
          <w:b/>
        </w:rPr>
      </w:pPr>
      <w:r w:rsidRPr="0062188D">
        <w:rPr>
          <w:b/>
        </w:rPr>
        <w:t xml:space="preserve">Session 6 – </w:t>
      </w:r>
      <w:sdt>
        <w:sdtPr>
          <w:rPr>
            <w:b/>
          </w:rPr>
          <w:id w:val="402259709"/>
          <w:placeholder>
            <w:docPart w:val="51BE844B07B85349B6B0DABA00BD53BF"/>
          </w:placeholder>
          <w:date w:fullDate="2024-10-08T00:00:00Z">
            <w:dateFormat w:val="MM/dd/yy"/>
            <w:lid w:val="en-US"/>
            <w:storeMappedDataAs w:val="dateTime"/>
            <w:calendar w:val="gregorian"/>
          </w:date>
        </w:sdtPr>
        <w:sdtEndPr/>
        <w:sdtContent>
          <w:r w:rsidR="002E789E">
            <w:rPr>
              <w:b/>
            </w:rPr>
            <w:t>10/</w:t>
          </w:r>
          <w:r w:rsidR="002E62FC">
            <w:rPr>
              <w:b/>
            </w:rPr>
            <w:t>0</w:t>
          </w:r>
          <w:r w:rsidR="00621491">
            <w:rPr>
              <w:b/>
            </w:rPr>
            <w:t>8/24</w:t>
          </w:r>
        </w:sdtContent>
      </w:sdt>
    </w:p>
    <w:p w14:paraId="164D64EE"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6: The Literature Review</w:t>
      </w:r>
    </w:p>
    <w:p w14:paraId="3225AD98" w14:textId="77777777" w:rsidR="006B25A8" w:rsidRPr="0009211B" w:rsidRDefault="006B25A8" w:rsidP="006B25A8">
      <w:pPr>
        <w:pStyle w:val="ListParagraph"/>
        <w:numPr>
          <w:ilvl w:val="0"/>
          <w:numId w:val="5"/>
        </w:numPr>
        <w:spacing w:before="120" w:after="120"/>
        <w:rPr>
          <w:rFonts w:eastAsia="Arial" w:cs="Arial"/>
          <w:szCs w:val="22"/>
        </w:rPr>
      </w:pPr>
      <w:r w:rsidRPr="0009211B">
        <w:rPr>
          <w:rFonts w:cs="Arial"/>
          <w:szCs w:val="22"/>
        </w:rPr>
        <w:t>Summarizing prior evidence as the basis for our TAC work</w:t>
      </w:r>
    </w:p>
    <w:p w14:paraId="6A815D5C"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7FE774A6" w14:textId="26AE7B1F" w:rsidR="006B25A8" w:rsidRPr="0009211B" w:rsidRDefault="006B25A8" w:rsidP="006B25A8">
      <w:pPr>
        <w:pStyle w:val="ListParagraph"/>
        <w:numPr>
          <w:ilvl w:val="0"/>
          <w:numId w:val="5"/>
        </w:numPr>
        <w:spacing w:before="120" w:after="120"/>
        <w:rPr>
          <w:rFonts w:eastAsia="Arial" w:cs="Arial"/>
          <w:szCs w:val="22"/>
          <w:u w:val="single"/>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1</w:t>
      </w:r>
      <w:r w:rsidRPr="0009211B">
        <w:rPr>
          <w:rFonts w:cs="Arial"/>
          <w:szCs w:val="22"/>
        </w:rPr>
        <w:t>4</w:t>
      </w:r>
      <w:r w:rsidR="005B1D4C">
        <w:rPr>
          <w:rFonts w:cs="Arial"/>
          <w:szCs w:val="22"/>
        </w:rPr>
        <w:t>.5</w:t>
      </w:r>
      <w:r w:rsidRPr="0009211B">
        <w:rPr>
          <w:rFonts w:cs="Arial"/>
          <w:szCs w:val="22"/>
        </w:rPr>
        <w:t xml:space="preserve"> AND APA chap 7</w:t>
      </w:r>
    </w:p>
    <w:p w14:paraId="6D730986" w14:textId="7EA7A1C8" w:rsidR="006B25A8" w:rsidRPr="0062188D" w:rsidRDefault="006B25A8" w:rsidP="006B25A8">
      <w:pPr>
        <w:rPr>
          <w:b/>
        </w:rPr>
      </w:pPr>
      <w:r w:rsidRPr="0062188D">
        <w:rPr>
          <w:b/>
        </w:rPr>
        <w:t xml:space="preserve">Session 7 – </w:t>
      </w:r>
      <w:sdt>
        <w:sdtPr>
          <w:rPr>
            <w:b/>
          </w:rPr>
          <w:id w:val="-158549884"/>
          <w:placeholder>
            <w:docPart w:val="14D88DFB007FB64B916A6E5D838B91AA"/>
          </w:placeholder>
          <w:date w:fullDate="2024-10-22T00:00:00Z">
            <w:dateFormat w:val="MM/dd/yy"/>
            <w:lid w:val="en-US"/>
            <w:storeMappedDataAs w:val="dateTime"/>
            <w:calendar w:val="gregorian"/>
          </w:date>
        </w:sdtPr>
        <w:sdtEndPr/>
        <w:sdtContent>
          <w:r w:rsidR="002E789E">
            <w:rPr>
              <w:b/>
            </w:rPr>
            <w:t>10/</w:t>
          </w:r>
          <w:r w:rsidR="00621491">
            <w:rPr>
              <w:b/>
            </w:rPr>
            <w:t>22/24</w:t>
          </w:r>
        </w:sdtContent>
      </w:sdt>
    </w:p>
    <w:p w14:paraId="71415861"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7A: TAC Evidence-Based Practice</w:t>
      </w:r>
    </w:p>
    <w:p w14:paraId="72E8876F" w14:textId="77777777" w:rsidR="006B25A8" w:rsidRPr="0009211B" w:rsidRDefault="006B25A8" w:rsidP="006B25A8">
      <w:pPr>
        <w:pStyle w:val="ListParagraph"/>
        <w:numPr>
          <w:ilvl w:val="0"/>
          <w:numId w:val="5"/>
        </w:numPr>
        <w:spacing w:before="120" w:after="120"/>
        <w:rPr>
          <w:rFonts w:eastAsia="Arial" w:cs="Arial"/>
          <w:szCs w:val="22"/>
        </w:rPr>
      </w:pPr>
      <w:r w:rsidRPr="0009211B">
        <w:rPr>
          <w:rFonts w:cs="Arial"/>
          <w:szCs w:val="22"/>
        </w:rPr>
        <w:t>The PICO methodology and writing TAC hypothesis</w:t>
      </w:r>
    </w:p>
    <w:p w14:paraId="5DA09373"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744592CB" w14:textId="77777777" w:rsidR="006B25A8" w:rsidRPr="0009211B" w:rsidRDefault="006B25A8" w:rsidP="006B25A8">
      <w:pPr>
        <w:pStyle w:val="ListParagraph"/>
        <w:numPr>
          <w:ilvl w:val="0"/>
          <w:numId w:val="5"/>
        </w:numPr>
        <w:rPr>
          <w:rFonts w:cs="Arial"/>
          <w:szCs w:val="22"/>
        </w:rPr>
      </w:pPr>
      <w:r w:rsidRPr="0009211B">
        <w:rPr>
          <w:rFonts w:cs="Arial"/>
          <w:szCs w:val="22"/>
        </w:rPr>
        <w:t>Assignment 4:     Draft Introduction</w:t>
      </w:r>
    </w:p>
    <w:p w14:paraId="2C1D64CB" w14:textId="6B0E826D" w:rsidR="006B25A8" w:rsidRPr="0009211B" w:rsidRDefault="006B25A8" w:rsidP="006B25A8">
      <w:pPr>
        <w:pStyle w:val="ListParagraph"/>
        <w:numPr>
          <w:ilvl w:val="0"/>
          <w:numId w:val="5"/>
        </w:numPr>
        <w:spacing w:before="120" w:after="120"/>
        <w:rPr>
          <w:rFonts w:eastAsia="Arial" w:cs="Arial"/>
          <w:szCs w:val="22"/>
          <w:u w:val="single"/>
        </w:rPr>
      </w:pPr>
      <w:r w:rsidRPr="0009211B">
        <w:rPr>
          <w:rFonts w:cs="Arial"/>
          <w:szCs w:val="22"/>
        </w:rPr>
        <w:lastRenderedPageBreak/>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14.3</w:t>
      </w:r>
    </w:p>
    <w:p w14:paraId="7EB07AB6" w14:textId="2D5F074F" w:rsidR="006B25A8" w:rsidRPr="0062188D" w:rsidRDefault="006B25A8" w:rsidP="006B25A8">
      <w:pPr>
        <w:rPr>
          <w:b/>
        </w:rPr>
      </w:pPr>
      <w:r w:rsidRPr="0062188D">
        <w:rPr>
          <w:b/>
        </w:rPr>
        <w:t xml:space="preserve">Session 8 – </w:t>
      </w:r>
      <w:sdt>
        <w:sdtPr>
          <w:rPr>
            <w:b/>
          </w:rPr>
          <w:id w:val="962388328"/>
          <w:placeholder>
            <w:docPart w:val="8AD9E3D85FECEF42ABB5384BE0582335"/>
          </w:placeholder>
          <w:date w:fullDate="2024-10-29T00:00:00Z">
            <w:dateFormat w:val="MM/dd/yy"/>
            <w:lid w:val="en-US"/>
            <w:storeMappedDataAs w:val="dateTime"/>
            <w:calendar w:val="gregorian"/>
          </w:date>
        </w:sdtPr>
        <w:sdtEndPr/>
        <w:sdtContent>
          <w:r w:rsidR="002E789E">
            <w:rPr>
              <w:b/>
            </w:rPr>
            <w:t>10/</w:t>
          </w:r>
          <w:r w:rsidR="002E62FC">
            <w:rPr>
              <w:b/>
            </w:rPr>
            <w:t>2</w:t>
          </w:r>
          <w:r w:rsidR="00621491">
            <w:rPr>
              <w:b/>
            </w:rPr>
            <w:t>9/24</w:t>
          </w:r>
        </w:sdtContent>
      </w:sdt>
    </w:p>
    <w:p w14:paraId="53609672"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7B: TAC Evidence-Based Practice - Continued</w:t>
      </w:r>
    </w:p>
    <w:p w14:paraId="3B7876D8" w14:textId="77777777" w:rsidR="006B25A8" w:rsidRPr="0009211B" w:rsidRDefault="006B25A8" w:rsidP="006B25A8">
      <w:pPr>
        <w:pStyle w:val="ListParagraph"/>
        <w:numPr>
          <w:ilvl w:val="0"/>
          <w:numId w:val="6"/>
        </w:numPr>
        <w:spacing w:before="120" w:after="120"/>
        <w:rPr>
          <w:rFonts w:eastAsia="Arial" w:cs="Arial"/>
          <w:szCs w:val="22"/>
        </w:rPr>
      </w:pPr>
      <w:r w:rsidRPr="0009211B">
        <w:rPr>
          <w:rFonts w:cs="Arial"/>
          <w:szCs w:val="22"/>
        </w:rPr>
        <w:t>The PICO methodology and writing TAC hypothesis</w:t>
      </w:r>
    </w:p>
    <w:p w14:paraId="177417BC"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5BBF43EA" w14:textId="77777777" w:rsidR="006B25A8" w:rsidRPr="0009211B" w:rsidRDefault="006B25A8" w:rsidP="006B25A8">
      <w:pPr>
        <w:pStyle w:val="ListParagraph"/>
        <w:numPr>
          <w:ilvl w:val="0"/>
          <w:numId w:val="6"/>
        </w:numPr>
        <w:rPr>
          <w:rFonts w:cs="Arial"/>
          <w:szCs w:val="22"/>
        </w:rPr>
      </w:pPr>
      <w:r w:rsidRPr="0009211B">
        <w:rPr>
          <w:rFonts w:cs="Arial"/>
          <w:szCs w:val="22"/>
        </w:rPr>
        <w:t xml:space="preserve">Assignment 5:   UCAIHS CITI Training </w:t>
      </w:r>
    </w:p>
    <w:p w14:paraId="539D3FD3" w14:textId="7C1983E0" w:rsidR="006B25A8" w:rsidRPr="0009211B" w:rsidRDefault="006B25A8" w:rsidP="006B25A8">
      <w:pPr>
        <w:pStyle w:val="ListParagraph"/>
        <w:numPr>
          <w:ilvl w:val="0"/>
          <w:numId w:val="6"/>
        </w:numPr>
        <w:spacing w:before="120" w:after="120"/>
        <w:rPr>
          <w:rFonts w:eastAsia="Arial" w:cs="Arial"/>
          <w:szCs w:val="22"/>
          <w:u w:val="single"/>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5</w:t>
      </w:r>
    </w:p>
    <w:p w14:paraId="52A656FF" w14:textId="16D25981" w:rsidR="006B25A8" w:rsidRPr="0062188D" w:rsidRDefault="006B25A8" w:rsidP="006B25A8">
      <w:pPr>
        <w:rPr>
          <w:b/>
        </w:rPr>
      </w:pPr>
      <w:r w:rsidRPr="0062188D">
        <w:rPr>
          <w:b/>
        </w:rPr>
        <w:t xml:space="preserve">Session 9 – </w:t>
      </w:r>
      <w:sdt>
        <w:sdtPr>
          <w:rPr>
            <w:b/>
          </w:rPr>
          <w:id w:val="-2105029810"/>
          <w:placeholder>
            <w:docPart w:val="226263F9BEC29348A0DCBBD2F8074FE9"/>
          </w:placeholder>
          <w:date w:fullDate="2024-11-05T00:00:00Z">
            <w:dateFormat w:val="MM/dd/yy"/>
            <w:lid w:val="en-US"/>
            <w:storeMappedDataAs w:val="dateTime"/>
            <w:calendar w:val="gregorian"/>
          </w:date>
        </w:sdtPr>
        <w:sdtEndPr/>
        <w:sdtContent>
          <w:r w:rsidR="00621491">
            <w:rPr>
              <w:b/>
            </w:rPr>
            <w:t>11/05/24</w:t>
          </w:r>
        </w:sdtContent>
      </w:sdt>
    </w:p>
    <w:p w14:paraId="52644A34"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8: TAC Trial Methodology I</w:t>
      </w:r>
    </w:p>
    <w:p w14:paraId="6C7F975D" w14:textId="77777777" w:rsidR="006B25A8" w:rsidRPr="0009211B" w:rsidRDefault="006B25A8" w:rsidP="006B25A8">
      <w:pPr>
        <w:pStyle w:val="ListParagraph"/>
        <w:numPr>
          <w:ilvl w:val="0"/>
          <w:numId w:val="7"/>
        </w:numPr>
        <w:spacing w:before="120" w:after="120"/>
        <w:rPr>
          <w:rFonts w:cs="Arial"/>
          <w:szCs w:val="22"/>
        </w:rPr>
      </w:pPr>
      <w:r w:rsidRPr="0009211B">
        <w:rPr>
          <w:rFonts w:cs="Arial"/>
          <w:szCs w:val="22"/>
        </w:rPr>
        <w:t>Data acquisition and plan of analysis</w:t>
      </w:r>
      <w:r w:rsidRPr="0009211B">
        <w:rPr>
          <w:rFonts w:cs="Arial"/>
          <w:szCs w:val="22"/>
        </w:rPr>
        <w:tab/>
      </w:r>
    </w:p>
    <w:p w14:paraId="75DEA8E4"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7A02386C" w14:textId="77777777" w:rsidR="006B25A8" w:rsidRPr="00950A07" w:rsidRDefault="006B25A8" w:rsidP="006B25A8">
      <w:pPr>
        <w:pStyle w:val="ListParagraph"/>
        <w:numPr>
          <w:ilvl w:val="0"/>
          <w:numId w:val="7"/>
        </w:numPr>
      </w:pPr>
      <w:r w:rsidRPr="00950A07">
        <w:t>Assignment</w:t>
      </w:r>
      <w:r w:rsidRPr="0009211B">
        <w:rPr>
          <w:rFonts w:cs="Arial"/>
          <w:szCs w:val="22"/>
        </w:rPr>
        <w:t xml:space="preserve"> 6:  Draft literature review</w:t>
      </w:r>
    </w:p>
    <w:p w14:paraId="423B8257" w14:textId="1EE62239" w:rsidR="006B25A8" w:rsidRDefault="006B25A8" w:rsidP="006B25A8">
      <w:pPr>
        <w:pStyle w:val="ListParagraph"/>
        <w:numPr>
          <w:ilvl w:val="0"/>
          <w:numId w:val="7"/>
        </w:numPr>
        <w:rPr>
          <w:rFonts w:cs="Arial"/>
          <w:szCs w:val="22"/>
        </w:rPr>
      </w:pPr>
      <w:r w:rsidRPr="007937B1">
        <w:rPr>
          <w:rFonts w:cs="Arial"/>
          <w:szCs w:val="22"/>
        </w:rPr>
        <w:t xml:space="preserve">Read </w:t>
      </w:r>
      <w:proofErr w:type="spellStart"/>
      <w:r w:rsidR="005B1D4C">
        <w:rPr>
          <w:rFonts w:cs="Arial"/>
          <w:szCs w:val="22"/>
        </w:rPr>
        <w:t>Ghauri</w:t>
      </w:r>
      <w:proofErr w:type="spellEnd"/>
      <w:r w:rsidRPr="007937B1">
        <w:rPr>
          <w:rFonts w:cs="Arial"/>
          <w:szCs w:val="22"/>
        </w:rPr>
        <w:t xml:space="preserve"> </w:t>
      </w:r>
      <w:r w:rsidR="005B1D4C">
        <w:rPr>
          <w:rFonts w:cs="Arial"/>
          <w:szCs w:val="22"/>
        </w:rPr>
        <w:t>7</w:t>
      </w:r>
    </w:p>
    <w:p w14:paraId="214B36EE" w14:textId="77777777" w:rsidR="005B1D4C" w:rsidRPr="007937B1" w:rsidRDefault="005B1D4C" w:rsidP="005B1D4C">
      <w:pPr>
        <w:pStyle w:val="ListParagraph"/>
        <w:ind w:left="360"/>
        <w:rPr>
          <w:rFonts w:cs="Arial"/>
          <w:szCs w:val="22"/>
        </w:rPr>
      </w:pPr>
    </w:p>
    <w:p w14:paraId="00042E3C" w14:textId="324B4D9A" w:rsidR="006B25A8" w:rsidRPr="0062188D" w:rsidRDefault="006B25A8" w:rsidP="006B25A8">
      <w:pPr>
        <w:rPr>
          <w:b/>
        </w:rPr>
      </w:pPr>
      <w:r w:rsidRPr="0062188D">
        <w:rPr>
          <w:b/>
        </w:rPr>
        <w:t xml:space="preserve">Session 10 – </w:t>
      </w:r>
      <w:sdt>
        <w:sdtPr>
          <w:rPr>
            <w:b/>
          </w:rPr>
          <w:id w:val="1353069816"/>
          <w:placeholder>
            <w:docPart w:val="9B0CBB8BAE8AC348ABC30EB48E0DA88B"/>
          </w:placeholder>
          <w:date w:fullDate="2024-11-12T00:00:00Z">
            <w:dateFormat w:val="MM/dd/yy"/>
            <w:lid w:val="en-US"/>
            <w:storeMappedDataAs w:val="dateTime"/>
            <w:calendar w:val="gregorian"/>
          </w:date>
        </w:sdtPr>
        <w:sdtEndPr/>
        <w:sdtContent>
          <w:r w:rsidR="00621491">
            <w:rPr>
              <w:b/>
            </w:rPr>
            <w:t>11/12/24</w:t>
          </w:r>
        </w:sdtContent>
      </w:sdt>
    </w:p>
    <w:p w14:paraId="3B6E531E" w14:textId="77777777" w:rsidR="006B25A8" w:rsidRPr="007937B1" w:rsidRDefault="006B25A8" w:rsidP="006B25A8">
      <w:pPr>
        <w:rPr>
          <w:rFonts w:cs="Arial"/>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9A: TAC Trial Methodology II</w:t>
      </w:r>
      <w:r w:rsidRPr="007937B1">
        <w:rPr>
          <w:rFonts w:cs="Arial"/>
          <w:szCs w:val="22"/>
        </w:rPr>
        <w:tab/>
      </w:r>
    </w:p>
    <w:p w14:paraId="12777CE5" w14:textId="77777777" w:rsidR="006B25A8" w:rsidRPr="0009211B" w:rsidRDefault="006B25A8" w:rsidP="006B25A8">
      <w:pPr>
        <w:pStyle w:val="ListParagraph"/>
        <w:numPr>
          <w:ilvl w:val="0"/>
          <w:numId w:val="8"/>
        </w:numPr>
        <w:spacing w:before="120" w:after="120"/>
        <w:rPr>
          <w:rFonts w:eastAsia="Arial" w:cs="Arial"/>
          <w:szCs w:val="22"/>
        </w:rPr>
      </w:pPr>
      <w:r w:rsidRPr="0009211B">
        <w:rPr>
          <w:rFonts w:cs="Arial"/>
          <w:szCs w:val="22"/>
        </w:rPr>
        <w:t>Quantitative, qualitative and mixed methods of analysis</w:t>
      </w:r>
      <w:r w:rsidRPr="0009211B">
        <w:rPr>
          <w:rFonts w:cs="Arial"/>
          <w:szCs w:val="22"/>
        </w:rPr>
        <w:tab/>
      </w:r>
    </w:p>
    <w:p w14:paraId="0CFF1A1D"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31997180" w14:textId="77777777" w:rsidR="006B25A8" w:rsidRPr="0009211B" w:rsidRDefault="006B25A8" w:rsidP="006B25A8">
      <w:pPr>
        <w:pStyle w:val="ListParagraph"/>
        <w:numPr>
          <w:ilvl w:val="0"/>
          <w:numId w:val="8"/>
        </w:numPr>
        <w:rPr>
          <w:rFonts w:cs="Arial"/>
          <w:szCs w:val="22"/>
        </w:rPr>
      </w:pPr>
      <w:r w:rsidRPr="00950A07">
        <w:t>Assignment</w:t>
      </w:r>
      <w:r w:rsidRPr="0009211B">
        <w:rPr>
          <w:rFonts w:cs="Arial"/>
          <w:szCs w:val="22"/>
        </w:rPr>
        <w:t xml:space="preserve"> 7:  Draft TAC Hypothesis</w:t>
      </w:r>
    </w:p>
    <w:p w14:paraId="66A4005B" w14:textId="5B4C34B3" w:rsidR="006B25A8" w:rsidRPr="00950A07" w:rsidRDefault="006B25A8" w:rsidP="006B25A8">
      <w:pPr>
        <w:pStyle w:val="ListParagraph"/>
        <w:numPr>
          <w:ilvl w:val="0"/>
          <w:numId w:val="8"/>
        </w:numPr>
        <w:spacing w:before="120" w:after="120"/>
        <w:rPr>
          <w:u w:val="single"/>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8, 9</w:t>
      </w:r>
    </w:p>
    <w:p w14:paraId="3CAEA07D" w14:textId="78C4C749" w:rsidR="006B25A8" w:rsidRPr="0062188D" w:rsidRDefault="006B25A8" w:rsidP="006B25A8">
      <w:pPr>
        <w:rPr>
          <w:b/>
        </w:rPr>
      </w:pPr>
      <w:r w:rsidRPr="0062188D">
        <w:rPr>
          <w:b/>
        </w:rPr>
        <w:t xml:space="preserve">Session 11 – </w:t>
      </w:r>
      <w:sdt>
        <w:sdtPr>
          <w:rPr>
            <w:b/>
          </w:rPr>
          <w:id w:val="13590075"/>
          <w:placeholder>
            <w:docPart w:val="91A9DFDF3D769D4BA0A5724174F867BC"/>
          </w:placeholder>
          <w:date w:fullDate="2024-11-19T00:00:00Z">
            <w:dateFormat w:val="MM/dd/yy"/>
            <w:lid w:val="en-US"/>
            <w:storeMappedDataAs w:val="dateTime"/>
            <w:calendar w:val="gregorian"/>
          </w:date>
        </w:sdtPr>
        <w:sdtEndPr/>
        <w:sdtContent>
          <w:r w:rsidR="00621491">
            <w:rPr>
              <w:b/>
            </w:rPr>
            <w:t>11/19/24</w:t>
          </w:r>
        </w:sdtContent>
      </w:sdt>
    </w:p>
    <w:p w14:paraId="124FB7CD" w14:textId="77777777" w:rsidR="006B25A8" w:rsidRPr="007937B1" w:rsidRDefault="006B25A8" w:rsidP="006B25A8">
      <w:pPr>
        <w:pBdr>
          <w:top w:val="nil"/>
          <w:left w:val="nil"/>
          <w:bottom w:val="nil"/>
          <w:right w:val="nil"/>
          <w:between w:val="nil"/>
        </w:pBdr>
        <w:contextualSpacing/>
        <w:jc w:val="both"/>
        <w:rPr>
          <w:rFonts w:cs="Arial"/>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9B: TAC Trail Methodology II - continued</w:t>
      </w:r>
    </w:p>
    <w:p w14:paraId="174AE587" w14:textId="77777777" w:rsidR="006B25A8" w:rsidRPr="0009211B" w:rsidRDefault="006B25A8" w:rsidP="006B25A8">
      <w:pPr>
        <w:pStyle w:val="ListParagraph"/>
        <w:numPr>
          <w:ilvl w:val="0"/>
          <w:numId w:val="9"/>
        </w:numPr>
        <w:jc w:val="both"/>
        <w:rPr>
          <w:rFonts w:cs="Arial"/>
          <w:szCs w:val="22"/>
        </w:rPr>
      </w:pPr>
      <w:r w:rsidRPr="0009211B">
        <w:rPr>
          <w:rFonts w:cs="Arial"/>
          <w:szCs w:val="22"/>
        </w:rPr>
        <w:t>Quantitative, qualitative, and mixed methods of analysis</w:t>
      </w:r>
    </w:p>
    <w:p w14:paraId="2F542C68" w14:textId="77777777" w:rsidR="006B25A8" w:rsidRPr="007937B1" w:rsidRDefault="006B25A8" w:rsidP="006B25A8">
      <w:pPr>
        <w:pBdr>
          <w:top w:val="nil"/>
          <w:left w:val="nil"/>
          <w:bottom w:val="nil"/>
          <w:right w:val="nil"/>
          <w:between w:val="nil"/>
        </w:pBdr>
        <w:contextualSpacing/>
        <w:jc w:val="both"/>
        <w:rPr>
          <w:rFonts w:cs="Arial"/>
          <w:b/>
          <w:color w:val="000000" w:themeColor="text1"/>
          <w:szCs w:val="22"/>
        </w:rPr>
      </w:pPr>
      <w:r w:rsidRPr="007937B1">
        <w:rPr>
          <w:rFonts w:cs="Arial"/>
          <w:b/>
          <w:color w:val="000000" w:themeColor="text1"/>
          <w:szCs w:val="22"/>
        </w:rPr>
        <w:t>Assignments</w:t>
      </w:r>
    </w:p>
    <w:p w14:paraId="4B386CBE" w14:textId="3A6614AD" w:rsidR="006B25A8" w:rsidRPr="0009211B" w:rsidRDefault="006B25A8" w:rsidP="006B25A8">
      <w:pPr>
        <w:pStyle w:val="ListParagraph"/>
        <w:numPr>
          <w:ilvl w:val="0"/>
          <w:numId w:val="9"/>
        </w:numPr>
        <w:jc w:val="both"/>
        <w:rPr>
          <w:rFonts w:cs="Arial"/>
          <w:b/>
          <w:color w:val="000000" w:themeColor="text1"/>
          <w:szCs w:val="22"/>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9, 10</w:t>
      </w:r>
      <w:r w:rsidRPr="0009211B">
        <w:rPr>
          <w:rFonts w:cs="Arial"/>
          <w:szCs w:val="22"/>
        </w:rPr>
        <w:t xml:space="preserve">  </w:t>
      </w:r>
    </w:p>
    <w:p w14:paraId="4EB0A27E" w14:textId="77777777" w:rsidR="006B25A8" w:rsidRDefault="006B25A8" w:rsidP="006B25A8">
      <w:pPr>
        <w:rPr>
          <w:b/>
        </w:rPr>
      </w:pPr>
    </w:p>
    <w:p w14:paraId="6956A412" w14:textId="0464EA25" w:rsidR="006B25A8" w:rsidRPr="0062188D" w:rsidRDefault="006B25A8" w:rsidP="006B25A8">
      <w:pPr>
        <w:rPr>
          <w:b/>
        </w:rPr>
      </w:pPr>
      <w:r w:rsidRPr="0062188D">
        <w:rPr>
          <w:b/>
        </w:rPr>
        <w:t xml:space="preserve">Session 12 – </w:t>
      </w:r>
      <w:sdt>
        <w:sdtPr>
          <w:rPr>
            <w:b/>
          </w:rPr>
          <w:id w:val="1553738869"/>
          <w:placeholder>
            <w:docPart w:val="0D464ADA00540B4FAA94F182E1905765"/>
          </w:placeholder>
          <w:date w:fullDate="2024-11-26T00:00:00Z">
            <w:dateFormat w:val="MM/dd/yy"/>
            <w:lid w:val="en-US"/>
            <w:storeMappedDataAs w:val="dateTime"/>
            <w:calendar w:val="gregorian"/>
          </w:date>
        </w:sdtPr>
        <w:sdtEndPr/>
        <w:sdtContent>
          <w:r w:rsidR="00621491">
            <w:rPr>
              <w:b/>
            </w:rPr>
            <w:t>11/26/24</w:t>
          </w:r>
        </w:sdtContent>
      </w:sdt>
    </w:p>
    <w:p w14:paraId="3BE140BF" w14:textId="77777777" w:rsidR="006B25A8" w:rsidRPr="007937B1" w:rsidRDefault="006B25A8" w:rsidP="006B25A8">
      <w:pPr>
        <w:rPr>
          <w:rFonts w:cs="Arial"/>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10: Finalizing</w:t>
      </w:r>
      <w:r w:rsidRPr="00950A07">
        <w:t xml:space="preserve"> the </w:t>
      </w:r>
      <w:r w:rsidRPr="007937B1">
        <w:rPr>
          <w:rFonts w:cs="Arial"/>
          <w:szCs w:val="22"/>
        </w:rPr>
        <w:t>TAC Research Proposal</w:t>
      </w:r>
      <w:r w:rsidRPr="007937B1">
        <w:rPr>
          <w:rFonts w:cs="Arial"/>
          <w:szCs w:val="22"/>
        </w:rPr>
        <w:tab/>
      </w:r>
    </w:p>
    <w:p w14:paraId="4B7DC30A" w14:textId="77777777" w:rsidR="006B25A8" w:rsidRPr="00950A07" w:rsidRDefault="006B25A8" w:rsidP="006B25A8">
      <w:pPr>
        <w:pStyle w:val="ListParagraph"/>
        <w:numPr>
          <w:ilvl w:val="0"/>
          <w:numId w:val="9"/>
        </w:numPr>
        <w:spacing w:before="120" w:after="120"/>
      </w:pPr>
      <w:r w:rsidRPr="0009211B">
        <w:rPr>
          <w:rFonts w:cs="Arial"/>
          <w:szCs w:val="22"/>
        </w:rPr>
        <w:t>Review</w:t>
      </w:r>
      <w:r w:rsidRPr="00950A07">
        <w:t xml:space="preserve"> the </w:t>
      </w:r>
      <w:r w:rsidRPr="0009211B">
        <w:rPr>
          <w:rFonts w:cs="Arial"/>
          <w:szCs w:val="22"/>
        </w:rPr>
        <w:t>elements</w:t>
      </w:r>
      <w:r w:rsidRPr="00950A07">
        <w:t xml:space="preserve"> of the </w:t>
      </w:r>
      <w:r w:rsidRPr="0009211B">
        <w:rPr>
          <w:rFonts w:cs="Arial"/>
          <w:szCs w:val="22"/>
        </w:rPr>
        <w:t>final concept proposal</w:t>
      </w:r>
    </w:p>
    <w:p w14:paraId="32B046CD"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2F98FD17" w14:textId="77777777" w:rsidR="006B25A8" w:rsidRPr="0009211B" w:rsidRDefault="006B25A8" w:rsidP="006B25A8">
      <w:pPr>
        <w:pStyle w:val="ListParagraph"/>
        <w:numPr>
          <w:ilvl w:val="0"/>
          <w:numId w:val="9"/>
        </w:numPr>
        <w:rPr>
          <w:rFonts w:cs="Arial"/>
          <w:szCs w:val="22"/>
        </w:rPr>
      </w:pPr>
      <w:r w:rsidRPr="0009211B">
        <w:rPr>
          <w:rFonts w:cs="Arial"/>
          <w:szCs w:val="22"/>
        </w:rPr>
        <w:t>Assignment 8: Draft TAC Data and Analysis Plan</w:t>
      </w:r>
    </w:p>
    <w:p w14:paraId="1B32344C" w14:textId="08A733D5" w:rsidR="006B25A8" w:rsidRPr="0009211B" w:rsidRDefault="006B25A8" w:rsidP="006B25A8">
      <w:pPr>
        <w:pStyle w:val="ListParagraph"/>
        <w:numPr>
          <w:ilvl w:val="0"/>
          <w:numId w:val="9"/>
        </w:numPr>
        <w:spacing w:before="120" w:after="120"/>
        <w:rPr>
          <w:rFonts w:eastAsia="Arial" w:cs="Arial"/>
          <w:szCs w:val="22"/>
          <w:u w:val="single"/>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14</w:t>
      </w:r>
    </w:p>
    <w:p w14:paraId="700D1263" w14:textId="0422184A" w:rsidR="006B25A8" w:rsidRPr="0062188D" w:rsidRDefault="006B25A8" w:rsidP="006B25A8">
      <w:pPr>
        <w:rPr>
          <w:b/>
        </w:rPr>
      </w:pPr>
      <w:r w:rsidRPr="0062188D">
        <w:rPr>
          <w:b/>
        </w:rPr>
        <w:t xml:space="preserve">Session 13 – </w:t>
      </w:r>
      <w:sdt>
        <w:sdtPr>
          <w:rPr>
            <w:b/>
          </w:rPr>
          <w:id w:val="316927405"/>
          <w:placeholder>
            <w:docPart w:val="5372770A1E45FF4D95BBCC19341FA518"/>
          </w:placeholder>
          <w:date w:fullDate="2024-12-03T00:00:00Z">
            <w:dateFormat w:val="MM/dd/yy"/>
            <w:lid w:val="en-US"/>
            <w:storeMappedDataAs w:val="dateTime"/>
            <w:calendar w:val="gregorian"/>
          </w:date>
        </w:sdtPr>
        <w:sdtEndPr/>
        <w:sdtContent>
          <w:r w:rsidR="002E62FC">
            <w:rPr>
              <w:b/>
            </w:rPr>
            <w:t>12/03</w:t>
          </w:r>
          <w:r w:rsidR="00621491">
            <w:rPr>
              <w:b/>
            </w:rPr>
            <w:t>/24</w:t>
          </w:r>
        </w:sdtContent>
      </w:sdt>
    </w:p>
    <w:p w14:paraId="40874472"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11: Coaching Session</w:t>
      </w:r>
    </w:p>
    <w:p w14:paraId="20599338" w14:textId="77777777" w:rsidR="006B25A8" w:rsidRPr="0009211B" w:rsidRDefault="006B25A8" w:rsidP="006B25A8">
      <w:pPr>
        <w:pStyle w:val="ListParagraph"/>
        <w:numPr>
          <w:ilvl w:val="0"/>
          <w:numId w:val="10"/>
        </w:numPr>
        <w:rPr>
          <w:rFonts w:cs="Arial"/>
          <w:szCs w:val="22"/>
        </w:rPr>
      </w:pPr>
      <w:r w:rsidRPr="0009211B">
        <w:rPr>
          <w:rFonts w:cs="Arial"/>
          <w:szCs w:val="22"/>
        </w:rPr>
        <w:t>Assignment 9:   Draft TAC Proposal</w:t>
      </w:r>
    </w:p>
    <w:p w14:paraId="2771A1F6"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4D5F334E" w14:textId="77777777" w:rsidR="006B25A8" w:rsidRPr="007937B1" w:rsidRDefault="006B25A8" w:rsidP="006B25A8">
      <w:pPr>
        <w:pStyle w:val="ListParagraph"/>
        <w:numPr>
          <w:ilvl w:val="0"/>
          <w:numId w:val="10"/>
        </w:numPr>
      </w:pPr>
      <w:r w:rsidRPr="007937B1">
        <w:lastRenderedPageBreak/>
        <w:t xml:space="preserve">One-on-one coaching sessions </w:t>
      </w:r>
    </w:p>
    <w:p w14:paraId="5840287A" w14:textId="77777777" w:rsidR="006B25A8" w:rsidRDefault="006B25A8" w:rsidP="006B25A8">
      <w:pPr>
        <w:rPr>
          <w:b/>
        </w:rPr>
      </w:pPr>
    </w:p>
    <w:p w14:paraId="305DB4CD" w14:textId="0AA2F125" w:rsidR="006B25A8" w:rsidRPr="0062188D" w:rsidRDefault="006B25A8" w:rsidP="006B25A8">
      <w:pPr>
        <w:rPr>
          <w:b/>
        </w:rPr>
      </w:pPr>
      <w:r w:rsidRPr="0062188D">
        <w:rPr>
          <w:b/>
        </w:rPr>
        <w:t xml:space="preserve">Session 14 – </w:t>
      </w:r>
      <w:sdt>
        <w:sdtPr>
          <w:rPr>
            <w:b/>
          </w:rPr>
          <w:id w:val="-1007127536"/>
          <w:placeholder>
            <w:docPart w:val="6A1C569358D8E347B0EE69D7E3420E9E"/>
          </w:placeholder>
          <w:date w:fullDate="2024-12-10T00:00:00Z">
            <w:dateFormat w:val="MM/dd/yy"/>
            <w:lid w:val="en-US"/>
            <w:storeMappedDataAs w:val="dateTime"/>
            <w:calendar w:val="gregorian"/>
          </w:date>
        </w:sdtPr>
        <w:sdtEndPr/>
        <w:sdtContent>
          <w:r w:rsidR="002E62FC">
            <w:rPr>
              <w:b/>
            </w:rPr>
            <w:t>12/10</w:t>
          </w:r>
          <w:r w:rsidR="00621491">
            <w:rPr>
              <w:b/>
            </w:rPr>
            <w:t>/24</w:t>
          </w:r>
        </w:sdtContent>
      </w:sdt>
    </w:p>
    <w:p w14:paraId="15EDE634"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12: Proposal Presentation</w:t>
      </w:r>
    </w:p>
    <w:p w14:paraId="62A5288A" w14:textId="77777777" w:rsidR="006B25A8" w:rsidRPr="0009211B" w:rsidRDefault="006B25A8" w:rsidP="006B25A8">
      <w:pPr>
        <w:pStyle w:val="ListParagraph"/>
        <w:numPr>
          <w:ilvl w:val="0"/>
          <w:numId w:val="10"/>
        </w:numPr>
        <w:spacing w:before="120" w:after="120"/>
        <w:rPr>
          <w:rFonts w:eastAsia="Arial" w:cs="Arial"/>
          <w:szCs w:val="22"/>
        </w:rPr>
      </w:pPr>
      <w:r w:rsidRPr="0009211B">
        <w:rPr>
          <w:rFonts w:cs="Arial"/>
          <w:szCs w:val="22"/>
        </w:rPr>
        <w:t>FINAL PROPOSAL DELIVERABLE DUE</w:t>
      </w:r>
      <w:r w:rsidRPr="0009211B">
        <w:rPr>
          <w:rFonts w:cs="Arial"/>
          <w:szCs w:val="22"/>
        </w:rPr>
        <w:tab/>
      </w:r>
    </w:p>
    <w:p w14:paraId="75111331"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2B1A2F92" w14:textId="77777777" w:rsidR="006B25A8" w:rsidRPr="0009211B" w:rsidRDefault="006B25A8" w:rsidP="006B25A8">
      <w:pPr>
        <w:pStyle w:val="ListParagraph"/>
        <w:numPr>
          <w:ilvl w:val="0"/>
          <w:numId w:val="10"/>
        </w:numPr>
        <w:rPr>
          <w:rFonts w:cs="Arial"/>
          <w:szCs w:val="22"/>
        </w:rPr>
      </w:pPr>
      <w:r w:rsidRPr="0009211B">
        <w:rPr>
          <w:rFonts w:cs="Arial"/>
          <w:szCs w:val="22"/>
        </w:rPr>
        <w:t>Assignment 10:   Final TAC Proposal</w:t>
      </w:r>
    </w:p>
    <w:p w14:paraId="269FB5C1" w14:textId="77777777" w:rsidR="006B25A8" w:rsidRDefault="006B25A8" w:rsidP="006B25A8">
      <w:pPr>
        <w:rPr>
          <w:color w:val="57068C"/>
        </w:rPr>
      </w:pPr>
    </w:p>
    <w:p w14:paraId="580C6C0D" w14:textId="77777777" w:rsidR="006B25A8" w:rsidRDefault="00A01AEA" w:rsidP="006B25A8">
      <w:pPr>
        <w:rPr>
          <w:color w:val="57068C"/>
        </w:rPr>
      </w:pPr>
      <w:r>
        <w:rPr>
          <w:noProof/>
          <w:color w:val="57068C"/>
          <w14:ligatures w14:val="standardContextual"/>
        </w:rPr>
        <w:pict w14:anchorId="00FA76C0">
          <v:rect id="_x0000_i1025" alt="" style="width:468pt;height:.05pt;mso-width-percent:0;mso-height-percent:0;mso-width-percent:0;mso-height-percent:0" o:hralign="center" o:hrstd="t" o:hr="t" fillcolor="#a0a0a0" stroked="f"/>
        </w:pict>
      </w:r>
    </w:p>
    <w:p w14:paraId="6F9A1EBD" w14:textId="77777777" w:rsidR="006B25A8" w:rsidRPr="00950A07" w:rsidRDefault="006B25A8" w:rsidP="006B25A8">
      <w:r w:rsidRPr="00950A07">
        <w:rPr>
          <w:b/>
        </w:rPr>
        <w:t>NOTES:</w:t>
      </w:r>
      <w:r w:rsidRPr="00950A07">
        <w:t xml:space="preserve"> </w:t>
      </w:r>
    </w:p>
    <w:p w14:paraId="069A27B5" w14:textId="77777777" w:rsidR="006B25A8" w:rsidRPr="00950A07" w:rsidRDefault="006B25A8" w:rsidP="006B25A8"/>
    <w:p w14:paraId="62F205B8" w14:textId="77777777" w:rsidR="006B25A8" w:rsidRPr="00950A07" w:rsidRDefault="006B25A8" w:rsidP="006B25A8">
      <w:r w:rsidRPr="00950A07">
        <w:t xml:space="preserve">The syllabus may be modified to better meet the needs of students and to achieve the learning outcomes. </w:t>
      </w:r>
    </w:p>
    <w:p w14:paraId="79D2622B" w14:textId="77777777" w:rsidR="006B25A8" w:rsidRPr="00950A07" w:rsidRDefault="006B25A8" w:rsidP="006B25A8"/>
    <w:p w14:paraId="170D1544" w14:textId="77777777" w:rsidR="006B25A8" w:rsidRPr="00950A07" w:rsidRDefault="006B25A8" w:rsidP="006B25A8">
      <w:bookmarkStart w:id="18" w:name="bookmark=kix.9x46rbuknw0a" w:colFirst="0" w:colLast="0"/>
      <w:bookmarkEnd w:id="18"/>
      <w:r w:rsidRPr="00950A07">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50A07">
        <w:rPr>
          <w:i/>
        </w:rPr>
        <w:t xml:space="preserve">from the </w:t>
      </w:r>
      <w:hyperlink r:id="rId16">
        <w:r w:rsidRPr="00950A07">
          <w:rPr>
            <w:rStyle w:val="Hyperlink"/>
          </w:rPr>
          <w:t xml:space="preserve">SPS IDBEA </w:t>
        </w:r>
      </w:hyperlink>
      <w:sdt>
        <w:sdtPr>
          <w:rPr>
            <w:rStyle w:val="Hyperlink"/>
          </w:rPr>
          <w:tag w:val="goog_rdk_7"/>
          <w:id w:val="-1794902194"/>
        </w:sdtPr>
        <w:sdtEndPr>
          <w:rPr>
            <w:rStyle w:val="Hyperlink"/>
          </w:rPr>
        </w:sdtEndPr>
        <w:sdtContent/>
      </w:sdt>
      <w:hyperlink r:id="rId17">
        <w:r w:rsidRPr="00950A07">
          <w:rPr>
            <w:rStyle w:val="Hyperlink"/>
          </w:rPr>
          <w:t>Committee</w:t>
        </w:r>
      </w:hyperlink>
      <w:r w:rsidRPr="007937B1">
        <w:rPr>
          <w:rFonts w:eastAsia="Roboto Light" w:cs="Arial"/>
          <w:szCs w:val="22"/>
        </w:rPr>
        <w:t>).</w:t>
      </w:r>
      <w:r w:rsidRPr="00950A07">
        <w:t xml:space="preserve"> </w:t>
      </w:r>
    </w:p>
    <w:p w14:paraId="6BF59F1A" w14:textId="77777777" w:rsidR="006B25A8" w:rsidRDefault="006B25A8" w:rsidP="006B25A8">
      <w:pPr>
        <w:ind w:left="0" w:right="0"/>
      </w:pPr>
      <w:r>
        <w:br w:type="page"/>
      </w:r>
    </w:p>
    <w:p w14:paraId="48E59AA3" w14:textId="77777777" w:rsidR="006B25A8" w:rsidRPr="007937B1" w:rsidRDefault="006B25A8" w:rsidP="006B25A8">
      <w:pPr>
        <w:pStyle w:val="Heading1"/>
        <w:rPr>
          <w:rFonts w:eastAsia="Open Sans"/>
          <w:color w:val="2079C7"/>
        </w:rPr>
      </w:pPr>
      <w:r w:rsidRPr="007937B1">
        <w:lastRenderedPageBreak/>
        <w:t>New York University School of Professional Studies Policies</w:t>
      </w:r>
    </w:p>
    <w:p w14:paraId="2B6A3229" w14:textId="77777777" w:rsidR="006B25A8" w:rsidRPr="00535F9E" w:rsidRDefault="006B25A8" w:rsidP="006B25A8">
      <w:pPr>
        <w:widowControl w:val="0"/>
        <w:spacing w:before="240" w:after="240"/>
        <w:rPr>
          <w:rFonts w:eastAsia="Roboto Light" w:cs="Arial"/>
          <w:sz w:val="21"/>
          <w:szCs w:val="21"/>
        </w:rPr>
      </w:pPr>
      <w:r w:rsidRPr="00535F9E">
        <w:rPr>
          <w:rFonts w:eastAsia="Roboto Light" w:cs="Arial"/>
          <w:sz w:val="21"/>
          <w:szCs w:val="21"/>
        </w:rPr>
        <w:t xml:space="preserve">1. </w:t>
      </w:r>
      <w:r w:rsidRPr="00535F9E">
        <w:rPr>
          <w:rFonts w:eastAsia="Roboto Light" w:cs="Arial"/>
          <w:color w:val="212121"/>
          <w:sz w:val="21"/>
          <w:szCs w:val="21"/>
          <w:u w:val="single"/>
        </w:rPr>
        <w:t>Policies</w:t>
      </w:r>
      <w:r w:rsidRPr="00535F9E">
        <w:rPr>
          <w:rFonts w:eastAsia="Roboto Light" w:cs="Arial"/>
          <w:color w:val="212121"/>
          <w:sz w:val="21"/>
          <w:szCs w:val="21"/>
        </w:rPr>
        <w:t xml:space="preserve"> - You are responsible for reading, understanding, and complying with </w:t>
      </w:r>
      <w:hyperlink r:id="rId18">
        <w:r w:rsidRPr="00535F9E">
          <w:rPr>
            <w:rStyle w:val="Hyperlink"/>
            <w:sz w:val="21"/>
            <w:szCs w:val="21"/>
          </w:rPr>
          <w:t>University Policies and Guidelines</w:t>
        </w:r>
      </w:hyperlink>
      <w:r w:rsidRPr="00535F9E">
        <w:rPr>
          <w:rFonts w:eastAsia="Roboto Light" w:cs="Arial"/>
          <w:sz w:val="21"/>
          <w:szCs w:val="21"/>
        </w:rPr>
        <w:t xml:space="preserve">, </w:t>
      </w:r>
      <w:hyperlink r:id="rId19">
        <w:r w:rsidRPr="00535F9E">
          <w:rPr>
            <w:rStyle w:val="Hyperlink"/>
            <w:sz w:val="21"/>
            <w:szCs w:val="21"/>
          </w:rPr>
          <w:t>NYU SPS Policies and Procedures</w:t>
        </w:r>
      </w:hyperlink>
      <w:r w:rsidRPr="00535F9E">
        <w:rPr>
          <w:rFonts w:eastAsia="Roboto Light" w:cs="Arial"/>
          <w:sz w:val="21"/>
          <w:szCs w:val="21"/>
        </w:rPr>
        <w:t xml:space="preserve">, </w:t>
      </w:r>
      <w:r w:rsidRPr="00535F9E">
        <w:rPr>
          <w:rFonts w:eastAsia="Roboto Light" w:cs="Arial"/>
          <w:color w:val="666666"/>
          <w:sz w:val="21"/>
          <w:szCs w:val="21"/>
        </w:rPr>
        <w:t>and</w:t>
      </w:r>
      <w:r w:rsidRPr="00535F9E">
        <w:rPr>
          <w:rFonts w:eastAsia="Roboto Light" w:cs="Arial"/>
          <w:sz w:val="21"/>
          <w:szCs w:val="21"/>
        </w:rPr>
        <w:t xml:space="preserve"> </w:t>
      </w:r>
      <w:hyperlink r:id="rId20">
        <w:r w:rsidRPr="00535F9E">
          <w:rPr>
            <w:rStyle w:val="Hyperlink"/>
            <w:sz w:val="21"/>
            <w:szCs w:val="21"/>
          </w:rPr>
          <w:t>Student Affairs and Reporting</w:t>
        </w:r>
      </w:hyperlink>
      <w:r w:rsidRPr="00535F9E">
        <w:rPr>
          <w:rFonts w:eastAsia="Roboto Light" w:cs="Arial"/>
          <w:sz w:val="21"/>
          <w:szCs w:val="21"/>
        </w:rPr>
        <w:t xml:space="preserve">. </w:t>
      </w:r>
    </w:p>
    <w:p w14:paraId="24132BA8" w14:textId="77777777" w:rsidR="006B25A8" w:rsidRPr="00535F9E" w:rsidRDefault="006B25A8" w:rsidP="006B25A8">
      <w:pPr>
        <w:widowControl w:val="0"/>
        <w:spacing w:before="240" w:after="240"/>
        <w:rPr>
          <w:rFonts w:eastAsia="Roboto Light" w:cs="Arial"/>
          <w:sz w:val="21"/>
          <w:szCs w:val="21"/>
        </w:rPr>
      </w:pPr>
      <w:r w:rsidRPr="00535F9E">
        <w:rPr>
          <w:rFonts w:eastAsia="Roboto Light" w:cs="Arial"/>
          <w:color w:val="212121"/>
          <w:sz w:val="21"/>
          <w:szCs w:val="21"/>
        </w:rPr>
        <w:t xml:space="preserve">2. </w:t>
      </w:r>
      <w:r w:rsidRPr="00535F9E">
        <w:rPr>
          <w:rFonts w:eastAsia="Roboto Light" w:cs="Arial"/>
          <w:color w:val="212121"/>
          <w:sz w:val="21"/>
          <w:szCs w:val="21"/>
          <w:u w:val="single"/>
        </w:rPr>
        <w:t>Learning/Academic Accommodations</w:t>
      </w:r>
      <w:r w:rsidRPr="00535F9E">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1">
        <w:r w:rsidRPr="00535F9E">
          <w:rPr>
            <w:rStyle w:val="Hyperlink"/>
            <w:sz w:val="21"/>
            <w:szCs w:val="21"/>
          </w:rPr>
          <w:t>Moses Center for Student Accessibility</w:t>
        </w:r>
      </w:hyperlink>
      <w:r w:rsidRPr="00535F9E">
        <w:rPr>
          <w:rFonts w:eastAsia="Roboto Light" w:cs="Arial"/>
          <w:color w:val="666666"/>
          <w:sz w:val="21"/>
          <w:szCs w:val="21"/>
        </w:rPr>
        <w:t xml:space="preserve">. </w:t>
      </w:r>
      <w:r w:rsidRPr="00535F9E">
        <w:rPr>
          <w:rFonts w:eastAsia="Roboto Light" w:cs="Arial"/>
          <w:color w:val="212121"/>
          <w:sz w:val="21"/>
          <w:szCs w:val="21"/>
        </w:rPr>
        <w:t xml:space="preserve">If you are interested in applying for academic accommodations, contact the </w:t>
      </w:r>
      <w:hyperlink r:id="rId22">
        <w:r w:rsidRPr="00535F9E">
          <w:rPr>
            <w:rStyle w:val="Hyperlink"/>
            <w:sz w:val="21"/>
            <w:szCs w:val="21"/>
          </w:rPr>
          <w:t>Moses Center</w:t>
        </w:r>
      </w:hyperlink>
      <w:r w:rsidRPr="00535F9E">
        <w:rPr>
          <w:rFonts w:eastAsia="Roboto Light" w:cs="Arial"/>
          <w:color w:val="666666"/>
          <w:sz w:val="21"/>
          <w:szCs w:val="21"/>
        </w:rPr>
        <w:t xml:space="preserve"> </w:t>
      </w:r>
      <w:r w:rsidRPr="00535F9E">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3">
        <w:r w:rsidRPr="00535F9E">
          <w:rPr>
            <w:rFonts w:eastAsia="Roboto Light" w:cs="Arial"/>
            <w:color w:val="212121"/>
            <w:sz w:val="21"/>
            <w:szCs w:val="21"/>
          </w:rPr>
          <w:t>Moses Center Portal</w:t>
        </w:r>
      </w:hyperlink>
      <w:r w:rsidRPr="00535F9E">
        <w:rPr>
          <w:rFonts w:eastAsia="Roboto Light" w:cs="Arial"/>
          <w:color w:val="212121"/>
          <w:sz w:val="21"/>
          <w:szCs w:val="21"/>
        </w:rPr>
        <w:t xml:space="preserve"> as soon as possible</w:t>
      </w:r>
      <w:r w:rsidRPr="00535F9E">
        <w:rPr>
          <w:rFonts w:eastAsia="Roboto Light" w:cs="Arial"/>
          <w:color w:val="666666"/>
          <w:sz w:val="21"/>
          <w:szCs w:val="21"/>
        </w:rPr>
        <w:t xml:space="preserve"> (</w:t>
      </w:r>
      <w:hyperlink r:id="rId24">
        <w:r w:rsidRPr="00535F9E">
          <w:rPr>
            <w:rStyle w:val="Hyperlink"/>
            <w:sz w:val="21"/>
            <w:szCs w:val="21"/>
          </w:rPr>
          <w:t>mosescsa@nyu.edu</w:t>
        </w:r>
      </w:hyperlink>
      <w:r w:rsidRPr="00535F9E">
        <w:rPr>
          <w:rFonts w:eastAsia="Roboto Light" w:cs="Arial"/>
          <w:color w:val="1155CC"/>
          <w:sz w:val="21"/>
          <w:szCs w:val="21"/>
        </w:rPr>
        <w:t xml:space="preserve"> | </w:t>
      </w:r>
      <w:r w:rsidRPr="00535F9E">
        <w:rPr>
          <w:rFonts w:eastAsia="Roboto Light" w:cs="Arial"/>
          <w:sz w:val="21"/>
          <w:szCs w:val="21"/>
        </w:rPr>
        <w:t>212-998-4980).</w:t>
      </w:r>
    </w:p>
    <w:p w14:paraId="0E7EA0EE" w14:textId="77777777" w:rsidR="006B25A8" w:rsidRPr="00535F9E" w:rsidRDefault="006B25A8" w:rsidP="006B25A8">
      <w:pPr>
        <w:rPr>
          <w:rFonts w:eastAsia="Roboto Light" w:cs="Arial"/>
          <w:sz w:val="21"/>
          <w:szCs w:val="21"/>
        </w:rPr>
      </w:pPr>
      <w:r w:rsidRPr="00535F9E">
        <w:rPr>
          <w:rFonts w:eastAsia="Roboto Light" w:cs="Arial"/>
          <w:sz w:val="21"/>
          <w:szCs w:val="21"/>
        </w:rPr>
        <w:t xml:space="preserve">3. </w:t>
      </w:r>
      <w:r w:rsidRPr="00535F9E">
        <w:rPr>
          <w:rFonts w:eastAsia="Roboto Light" w:cs="Arial"/>
          <w:sz w:val="21"/>
          <w:szCs w:val="21"/>
          <w:u w:val="single"/>
        </w:rPr>
        <w:t>Health and Wellness</w:t>
      </w:r>
      <w:r w:rsidRPr="00535F9E">
        <w:rPr>
          <w:rFonts w:eastAsia="Roboto Light" w:cs="Arial"/>
          <w:sz w:val="21"/>
          <w:szCs w:val="21"/>
        </w:rPr>
        <w:t xml:space="preserve"> - </w:t>
      </w:r>
      <w:r w:rsidRPr="00535F9E">
        <w:rPr>
          <w:rFonts w:eastAsia="Roboto Light" w:cs="Arial"/>
          <w:color w:val="212121"/>
          <w:sz w:val="21"/>
          <w:szCs w:val="21"/>
        </w:rPr>
        <w:t>To access the University's extensive health and mental health resources, contact the</w:t>
      </w:r>
      <w:r w:rsidRPr="00535F9E">
        <w:rPr>
          <w:rFonts w:eastAsia="Roboto Light" w:cs="Arial"/>
          <w:color w:val="666666"/>
          <w:sz w:val="21"/>
          <w:szCs w:val="21"/>
        </w:rPr>
        <w:t xml:space="preserve"> </w:t>
      </w:r>
      <w:hyperlink r:id="rId25">
        <w:r w:rsidRPr="00535F9E">
          <w:rPr>
            <w:rStyle w:val="Hyperlink"/>
            <w:sz w:val="21"/>
            <w:szCs w:val="21"/>
          </w:rPr>
          <w:t>NYU Wellness Exchange</w:t>
        </w:r>
      </w:hyperlink>
      <w:r w:rsidRPr="00535F9E">
        <w:rPr>
          <w:rFonts w:eastAsia="Roboto Light" w:cs="Arial"/>
          <w:color w:val="666666"/>
          <w:sz w:val="21"/>
          <w:szCs w:val="21"/>
        </w:rPr>
        <w:t xml:space="preserve">. </w:t>
      </w:r>
      <w:r w:rsidRPr="00535F9E">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2AF07638" w14:textId="77777777" w:rsidR="006B25A8" w:rsidRPr="00535F9E" w:rsidRDefault="006B25A8" w:rsidP="006B25A8">
      <w:pPr>
        <w:rPr>
          <w:rFonts w:eastAsia="Roboto Light" w:cs="Arial"/>
          <w:color w:val="666666"/>
          <w:sz w:val="21"/>
          <w:szCs w:val="21"/>
        </w:rPr>
      </w:pPr>
    </w:p>
    <w:p w14:paraId="65F41F2E" w14:textId="77777777" w:rsidR="006B25A8" w:rsidRPr="00535F9E" w:rsidRDefault="006B25A8" w:rsidP="006B25A8">
      <w:pPr>
        <w:widowControl w:val="0"/>
        <w:rPr>
          <w:rFonts w:eastAsia="Roboto Light" w:cs="Arial"/>
          <w:sz w:val="21"/>
          <w:szCs w:val="21"/>
        </w:rPr>
      </w:pPr>
      <w:r w:rsidRPr="00535F9E">
        <w:rPr>
          <w:rFonts w:eastAsia="Roboto Light" w:cs="Arial"/>
          <w:sz w:val="21"/>
          <w:szCs w:val="21"/>
        </w:rPr>
        <w:t xml:space="preserve">4. </w:t>
      </w:r>
      <w:r w:rsidRPr="00535F9E">
        <w:rPr>
          <w:rFonts w:eastAsia="Roboto Light" w:cs="Arial"/>
          <w:sz w:val="21"/>
          <w:szCs w:val="21"/>
          <w:u w:val="single"/>
        </w:rPr>
        <w:t>Student Support Resources</w:t>
      </w:r>
      <w:r w:rsidRPr="00535F9E">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535F9E">
        <w:rPr>
          <w:rFonts w:eastAsia="Roboto Light" w:cs="Arial"/>
          <w:color w:val="666666"/>
          <w:sz w:val="21"/>
          <w:szCs w:val="21"/>
        </w:rPr>
        <w:t xml:space="preserve"> </w:t>
      </w:r>
      <w:hyperlink r:id="rId26">
        <w:r w:rsidRPr="00535F9E">
          <w:rPr>
            <w:rStyle w:val="Hyperlink"/>
            <w:sz w:val="21"/>
            <w:szCs w:val="21"/>
          </w:rPr>
          <w:t>NYU SPS Office of Student Affairs site</w:t>
        </w:r>
      </w:hyperlink>
      <w:r w:rsidRPr="00535F9E">
        <w:rPr>
          <w:rFonts w:eastAsia="Roboto Light" w:cs="Arial"/>
          <w:sz w:val="21"/>
          <w:szCs w:val="21"/>
        </w:rPr>
        <w:t xml:space="preserve">. </w:t>
      </w:r>
    </w:p>
    <w:p w14:paraId="615D0392" w14:textId="77777777" w:rsidR="006B25A8" w:rsidRPr="00535F9E" w:rsidRDefault="006B25A8" w:rsidP="006B25A8">
      <w:pPr>
        <w:widowControl w:val="0"/>
        <w:rPr>
          <w:rFonts w:eastAsia="Roboto Light" w:cs="Arial"/>
          <w:color w:val="212121"/>
          <w:sz w:val="21"/>
          <w:szCs w:val="21"/>
        </w:rPr>
      </w:pPr>
      <w:r w:rsidRPr="00535F9E">
        <w:rPr>
          <w:rFonts w:eastAsia="Roboto Light" w:cs="Arial"/>
          <w:color w:val="666666"/>
          <w:sz w:val="21"/>
          <w:szCs w:val="21"/>
        </w:rPr>
        <w:br/>
      </w:r>
      <w:r w:rsidRPr="00535F9E">
        <w:rPr>
          <w:rFonts w:eastAsia="Roboto Light" w:cs="Arial"/>
          <w:sz w:val="21"/>
          <w:szCs w:val="21"/>
        </w:rPr>
        <w:t xml:space="preserve">5. </w:t>
      </w:r>
      <w:r w:rsidRPr="00535F9E">
        <w:rPr>
          <w:rFonts w:eastAsia="Roboto Light" w:cs="Arial"/>
          <w:sz w:val="21"/>
          <w:szCs w:val="21"/>
          <w:u w:val="single"/>
        </w:rPr>
        <w:t>Religious Observance</w:t>
      </w:r>
      <w:r w:rsidRPr="00535F9E">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535F9E">
        <w:rPr>
          <w:rFonts w:eastAsia="Roboto Light" w:cs="Arial"/>
          <w:color w:val="666666"/>
          <w:sz w:val="21"/>
          <w:szCs w:val="21"/>
        </w:rPr>
        <w:t xml:space="preserve"> </w:t>
      </w:r>
      <w:hyperlink r:id="rId27">
        <w:r w:rsidRPr="00535F9E">
          <w:rPr>
            <w:rStyle w:val="Hyperlink"/>
            <w:sz w:val="21"/>
            <w:szCs w:val="21"/>
          </w:rPr>
          <w:t>University Calendar Policy on Religious Holidays</w:t>
        </w:r>
      </w:hyperlink>
      <w:r w:rsidRPr="00535F9E">
        <w:rPr>
          <w:rFonts w:eastAsia="Roboto Light" w:cs="Arial"/>
          <w:color w:val="212121"/>
          <w:sz w:val="21"/>
          <w:szCs w:val="21"/>
        </w:rPr>
        <w:t xml:space="preserve"> for the complete policy. </w:t>
      </w:r>
    </w:p>
    <w:p w14:paraId="485EEC67" w14:textId="77777777" w:rsidR="006B25A8" w:rsidRPr="00535F9E" w:rsidRDefault="006B25A8" w:rsidP="006B25A8">
      <w:pPr>
        <w:widowControl w:val="0"/>
        <w:rPr>
          <w:rFonts w:eastAsia="Roboto Light" w:cs="Arial"/>
          <w:color w:val="337AB7"/>
          <w:sz w:val="21"/>
          <w:szCs w:val="21"/>
        </w:rPr>
      </w:pPr>
    </w:p>
    <w:p w14:paraId="7CA008A0" w14:textId="77777777" w:rsidR="006B25A8" w:rsidRPr="00535F9E" w:rsidRDefault="006B25A8" w:rsidP="006B25A8">
      <w:pPr>
        <w:rPr>
          <w:rFonts w:eastAsia="Roboto Light" w:cs="Arial"/>
          <w:sz w:val="21"/>
          <w:szCs w:val="21"/>
        </w:rPr>
      </w:pPr>
      <w:r w:rsidRPr="00535F9E">
        <w:rPr>
          <w:rFonts w:eastAsia="Roboto Light" w:cs="Arial"/>
          <w:sz w:val="21"/>
          <w:szCs w:val="21"/>
        </w:rPr>
        <w:t xml:space="preserve">6. </w:t>
      </w:r>
      <w:r w:rsidRPr="00535F9E">
        <w:rPr>
          <w:rFonts w:eastAsia="Roboto Light" w:cs="Arial"/>
          <w:sz w:val="21"/>
          <w:szCs w:val="21"/>
          <w:u w:val="single"/>
        </w:rPr>
        <w:t>Academic Integrity and Plagiarism</w:t>
      </w:r>
      <w:r w:rsidRPr="00535F9E">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2277E0D5" w14:textId="77777777" w:rsidR="006B25A8" w:rsidRPr="00535F9E" w:rsidRDefault="006B25A8" w:rsidP="006B25A8">
      <w:pPr>
        <w:rPr>
          <w:rFonts w:eastAsia="Roboto Light" w:cs="Arial"/>
          <w:sz w:val="21"/>
          <w:szCs w:val="21"/>
        </w:rPr>
      </w:pPr>
    </w:p>
    <w:p w14:paraId="6BF904D9" w14:textId="77777777" w:rsidR="006B25A8" w:rsidRPr="00535F9E" w:rsidRDefault="006B25A8" w:rsidP="006B25A8">
      <w:pPr>
        <w:rPr>
          <w:rFonts w:eastAsia="Roboto Light" w:cs="Arial"/>
          <w:sz w:val="21"/>
          <w:szCs w:val="21"/>
        </w:rPr>
      </w:pPr>
      <w:r w:rsidRPr="00535F9E">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4B3BDEE2" w14:textId="77777777" w:rsidR="006B25A8" w:rsidRPr="00535F9E" w:rsidRDefault="006B25A8" w:rsidP="006B25A8">
      <w:pPr>
        <w:rPr>
          <w:rFonts w:eastAsia="Roboto Light" w:cs="Arial"/>
          <w:color w:val="666666"/>
          <w:sz w:val="21"/>
          <w:szCs w:val="21"/>
        </w:rPr>
      </w:pPr>
    </w:p>
    <w:p w14:paraId="52E26D3A" w14:textId="77777777" w:rsidR="006B25A8" w:rsidRPr="00535F9E" w:rsidRDefault="00A01AEA" w:rsidP="006B25A8">
      <w:pPr>
        <w:rPr>
          <w:rFonts w:eastAsia="Roboto Light" w:cs="Arial"/>
          <w:sz w:val="21"/>
          <w:szCs w:val="21"/>
        </w:rPr>
      </w:pPr>
      <w:hyperlink r:id="rId28">
        <w:r w:rsidR="006B25A8" w:rsidRPr="00535F9E">
          <w:rPr>
            <w:rStyle w:val="Hyperlink"/>
            <w:sz w:val="21"/>
            <w:szCs w:val="21"/>
          </w:rPr>
          <w:t>Turnitin</w:t>
        </w:r>
      </w:hyperlink>
      <w:r w:rsidR="006B25A8" w:rsidRPr="00535F9E">
        <w:rPr>
          <w:rFonts w:eastAsia="Roboto Light" w:cs="Arial"/>
          <w:color w:val="666666"/>
          <w:sz w:val="21"/>
          <w:szCs w:val="21"/>
        </w:rPr>
        <w:t xml:space="preserve">, </w:t>
      </w:r>
      <w:r w:rsidR="006B25A8" w:rsidRPr="00535F9E">
        <w:rPr>
          <w:rFonts w:eastAsia="Roboto Light" w:cs="Arial"/>
          <w:sz w:val="21"/>
          <w:szCs w:val="21"/>
        </w:rPr>
        <w:t xml:space="preserve">an originality detection service in NYU Brightspace, may be used in this course to check your work for plagiarism. </w:t>
      </w:r>
    </w:p>
    <w:p w14:paraId="53851DD7" w14:textId="77777777" w:rsidR="006B25A8" w:rsidRPr="00535F9E" w:rsidRDefault="006B25A8" w:rsidP="006B25A8">
      <w:pPr>
        <w:rPr>
          <w:rFonts w:eastAsia="Roboto Light" w:cs="Arial"/>
          <w:color w:val="666666"/>
          <w:sz w:val="21"/>
          <w:szCs w:val="21"/>
        </w:rPr>
      </w:pPr>
    </w:p>
    <w:p w14:paraId="34D69DCB" w14:textId="77777777" w:rsidR="006B25A8" w:rsidRPr="00535F9E" w:rsidRDefault="006B25A8" w:rsidP="006B25A8">
      <w:pPr>
        <w:rPr>
          <w:rFonts w:eastAsia="Roboto Light" w:cs="Arial"/>
          <w:color w:val="212121"/>
          <w:sz w:val="21"/>
          <w:szCs w:val="21"/>
        </w:rPr>
      </w:pPr>
      <w:r w:rsidRPr="00535F9E">
        <w:rPr>
          <w:rFonts w:eastAsia="Roboto Light" w:cs="Arial"/>
          <w:sz w:val="21"/>
          <w:szCs w:val="21"/>
        </w:rPr>
        <w:t xml:space="preserve">Read more about academic integrity policies at the NYU School of Professional Studies on the </w:t>
      </w:r>
      <w:hyperlink r:id="rId29">
        <w:r w:rsidRPr="00535F9E">
          <w:rPr>
            <w:rStyle w:val="Hyperlink"/>
            <w:sz w:val="21"/>
            <w:szCs w:val="21"/>
          </w:rPr>
          <w:t>Academic Policies for NYU SPS Students</w:t>
        </w:r>
      </w:hyperlink>
      <w:r w:rsidRPr="00535F9E">
        <w:rPr>
          <w:rFonts w:eastAsia="Roboto Light" w:cs="Arial"/>
          <w:color w:val="666666"/>
          <w:sz w:val="21"/>
          <w:szCs w:val="21"/>
        </w:rPr>
        <w:t xml:space="preserve"> </w:t>
      </w:r>
      <w:r w:rsidRPr="00535F9E">
        <w:rPr>
          <w:rFonts w:eastAsia="Roboto Light" w:cs="Arial"/>
          <w:color w:val="212121"/>
          <w:sz w:val="21"/>
          <w:szCs w:val="21"/>
        </w:rPr>
        <w:t>page.</w:t>
      </w:r>
    </w:p>
    <w:p w14:paraId="287042AC" w14:textId="77777777" w:rsidR="006B25A8" w:rsidRPr="00535F9E" w:rsidRDefault="006B25A8" w:rsidP="006B25A8">
      <w:pPr>
        <w:rPr>
          <w:rFonts w:eastAsia="Roboto Light" w:cs="Arial"/>
          <w:color w:val="666666"/>
          <w:sz w:val="21"/>
          <w:szCs w:val="21"/>
        </w:rPr>
      </w:pPr>
    </w:p>
    <w:p w14:paraId="75BA96B9" w14:textId="77777777" w:rsidR="006B25A8" w:rsidRPr="00535F9E" w:rsidRDefault="006B25A8" w:rsidP="006B25A8">
      <w:pPr>
        <w:rPr>
          <w:rFonts w:eastAsia="Roboto Light" w:cs="Arial"/>
          <w:color w:val="212121"/>
          <w:sz w:val="21"/>
          <w:szCs w:val="21"/>
        </w:rPr>
      </w:pPr>
      <w:r w:rsidRPr="00535F9E">
        <w:rPr>
          <w:rFonts w:eastAsia="Roboto Light" w:cs="Arial"/>
          <w:sz w:val="21"/>
          <w:szCs w:val="21"/>
        </w:rPr>
        <w:t xml:space="preserve">7. </w:t>
      </w:r>
      <w:r w:rsidRPr="00535F9E">
        <w:rPr>
          <w:rFonts w:eastAsia="Roboto Light" w:cs="Arial"/>
          <w:sz w:val="21"/>
          <w:szCs w:val="21"/>
          <w:u w:val="single"/>
        </w:rPr>
        <w:t>Use of Third-Party Tools</w:t>
      </w:r>
      <w:r w:rsidRPr="00535F9E">
        <w:rPr>
          <w:rFonts w:eastAsia="Roboto Light" w:cs="Arial"/>
          <w:sz w:val="21"/>
          <w:szCs w:val="21"/>
        </w:rPr>
        <w:t xml:space="preserve"> </w:t>
      </w:r>
      <w:r w:rsidRPr="00535F9E">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12353A09" w14:textId="77777777" w:rsidR="006B25A8" w:rsidRPr="00535F9E" w:rsidRDefault="006B25A8" w:rsidP="006B25A8">
      <w:pPr>
        <w:rPr>
          <w:rFonts w:eastAsia="Roboto Light" w:cs="Arial"/>
          <w:color w:val="212121"/>
          <w:sz w:val="21"/>
          <w:szCs w:val="21"/>
        </w:rPr>
      </w:pPr>
    </w:p>
    <w:p w14:paraId="1F002471" w14:textId="77777777" w:rsidR="006B25A8" w:rsidRPr="00535F9E" w:rsidRDefault="006B25A8" w:rsidP="006B25A8">
      <w:pPr>
        <w:rPr>
          <w:rFonts w:eastAsia="Roboto Light" w:cs="Arial"/>
          <w:color w:val="212121"/>
          <w:sz w:val="21"/>
          <w:szCs w:val="21"/>
        </w:rPr>
      </w:pPr>
      <w:r w:rsidRPr="00535F9E">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6382CD3A" w14:textId="77777777" w:rsidR="006B25A8" w:rsidRPr="00535F9E" w:rsidRDefault="006B25A8" w:rsidP="006B25A8">
      <w:pPr>
        <w:rPr>
          <w:rFonts w:eastAsia="Roboto Light" w:cs="Arial"/>
          <w:color w:val="212121"/>
          <w:sz w:val="21"/>
          <w:szCs w:val="21"/>
        </w:rPr>
      </w:pPr>
    </w:p>
    <w:p w14:paraId="2C082388" w14:textId="77777777" w:rsidR="006B25A8" w:rsidRPr="00535F9E" w:rsidRDefault="006B25A8" w:rsidP="006B25A8">
      <w:pPr>
        <w:rPr>
          <w:rFonts w:eastAsia="Roboto Light" w:cs="Arial"/>
          <w:color w:val="212121"/>
          <w:sz w:val="21"/>
          <w:szCs w:val="21"/>
        </w:rPr>
      </w:pPr>
      <w:r w:rsidRPr="00535F9E">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4F47DCBE" w14:textId="77777777" w:rsidR="006B25A8" w:rsidRPr="007937B1" w:rsidRDefault="006B25A8" w:rsidP="006B25A8">
      <w:pPr>
        <w:rPr>
          <w:rFonts w:eastAsia="Roboto Light" w:cs="Arial"/>
          <w:color w:val="212121"/>
          <w:szCs w:val="22"/>
        </w:rPr>
      </w:pPr>
    </w:p>
    <w:p w14:paraId="12EC31AE" w14:textId="30493910" w:rsidR="00860E5F" w:rsidRDefault="0055391A">
      <w:r>
        <w:rPr>
          <w:noProof/>
          <w14:ligatures w14:val="standardContextual"/>
        </w:rPr>
        <w:lastRenderedPageBreak/>
        <w:drawing>
          <wp:anchor distT="0" distB="0" distL="114300" distR="114300" simplePos="0" relativeHeight="251658240" behindDoc="0" locked="0" layoutInCell="1" allowOverlap="1" wp14:anchorId="041EE2BF" wp14:editId="09B41AF5">
            <wp:simplePos x="0" y="0"/>
            <wp:positionH relativeFrom="column">
              <wp:posOffset>-573</wp:posOffset>
            </wp:positionH>
            <wp:positionV relativeFrom="paragraph">
              <wp:posOffset>67310</wp:posOffset>
            </wp:positionV>
            <wp:extent cx="6000750" cy="5703570"/>
            <wp:effectExtent l="0" t="0" r="6350" b="0"/>
            <wp:wrapTopAndBottom/>
            <wp:docPr id="119524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40671" name="Picture 119524067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00750" cy="5703570"/>
                    </a:xfrm>
                    <a:prstGeom prst="rect">
                      <a:avLst/>
                    </a:prstGeom>
                  </pic:spPr>
                </pic:pic>
              </a:graphicData>
            </a:graphic>
            <wp14:sizeRelH relativeFrom="page">
              <wp14:pctWidth>0</wp14:pctWidth>
            </wp14:sizeRelH>
            <wp14:sizeRelV relativeFrom="page">
              <wp14:pctHeight>0</wp14:pctHeight>
            </wp14:sizeRelV>
          </wp:anchor>
        </w:drawing>
      </w:r>
    </w:p>
    <w:sectPr w:rsidR="00860E5F" w:rsidSect="00532226">
      <w:headerReference w:type="even" r:id="rId31"/>
      <w:headerReference w:type="default" r:id="rId32"/>
      <w:footerReference w:type="even" r:id="rId33"/>
      <w:footerReference w:type="default" r:id="rId34"/>
      <w:headerReference w:type="first" r:id="rId35"/>
      <w:footerReference w:type="first" r:id="rId36"/>
      <w:pgSz w:w="12240" w:h="15840"/>
      <w:pgMar w:top="1440" w:right="135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8E9AA" w14:textId="77777777" w:rsidR="00A01AEA" w:rsidRDefault="00A01AEA">
      <w:r>
        <w:separator/>
      </w:r>
    </w:p>
  </w:endnote>
  <w:endnote w:type="continuationSeparator" w:id="0">
    <w:p w14:paraId="5B77FA6E" w14:textId="77777777" w:rsidR="00A01AEA" w:rsidRDefault="00A0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54E95" w14:textId="4BBADE24" w:rsidR="00860E5F" w:rsidRDefault="00A01AE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25346E77" w14:textId="77777777" w:rsidR="00860E5F" w:rsidRDefault="00860E5F">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8BF8" w14:textId="1574AE14" w:rsidR="00860E5F" w:rsidRDefault="00860E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86907" w14:textId="40BB4122" w:rsidR="00860E5F" w:rsidRDefault="00860E5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2BFFB" w14:textId="77777777" w:rsidR="00A01AEA" w:rsidRDefault="00A01AEA">
      <w:r>
        <w:separator/>
      </w:r>
    </w:p>
  </w:footnote>
  <w:footnote w:type="continuationSeparator" w:id="0">
    <w:p w14:paraId="2F6E6C70" w14:textId="77777777" w:rsidR="00A01AEA" w:rsidRDefault="00A01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9D314" w14:textId="77777777" w:rsidR="00860E5F" w:rsidRDefault="00860E5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7997" w14:textId="06D49034" w:rsidR="00860E5F" w:rsidRDefault="00A01AE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79C20B3B" wp14:editId="2435CAF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B6156" w14:textId="2878E264" w:rsidR="00860E5F" w:rsidRDefault="00860E5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107D"/>
    <w:multiLevelType w:val="hybridMultilevel"/>
    <w:tmpl w:val="095ED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7035FC"/>
    <w:multiLevelType w:val="hybridMultilevel"/>
    <w:tmpl w:val="74429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6E1CC6"/>
    <w:multiLevelType w:val="hybridMultilevel"/>
    <w:tmpl w:val="04988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D7870"/>
    <w:multiLevelType w:val="hybridMultilevel"/>
    <w:tmpl w:val="6610D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2E6E33"/>
    <w:multiLevelType w:val="hybridMultilevel"/>
    <w:tmpl w:val="000AF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59614D"/>
    <w:multiLevelType w:val="hybridMultilevel"/>
    <w:tmpl w:val="91C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7" w15:restartNumberingAfterBreak="0">
    <w:nsid w:val="233E2E26"/>
    <w:multiLevelType w:val="hybridMultilevel"/>
    <w:tmpl w:val="0DD63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5C15AA"/>
    <w:multiLevelType w:val="hybridMultilevel"/>
    <w:tmpl w:val="B01C9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EE4A7A"/>
    <w:multiLevelType w:val="hybridMultilevel"/>
    <w:tmpl w:val="FD320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594438"/>
    <w:multiLevelType w:val="hybridMultilevel"/>
    <w:tmpl w:val="8190D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E057BA"/>
    <w:multiLevelType w:val="hybridMultilevel"/>
    <w:tmpl w:val="B506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15B0798"/>
    <w:multiLevelType w:val="hybridMultilevel"/>
    <w:tmpl w:val="9A7C1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3428C"/>
    <w:multiLevelType w:val="hybridMultilevel"/>
    <w:tmpl w:val="4E069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D02926"/>
    <w:multiLevelType w:val="hybridMultilevel"/>
    <w:tmpl w:val="C7BC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7"/>
  </w:num>
  <w:num w:numId="5">
    <w:abstractNumId w:val="3"/>
  </w:num>
  <w:num w:numId="6">
    <w:abstractNumId w:val="11"/>
  </w:num>
  <w:num w:numId="7">
    <w:abstractNumId w:val="13"/>
  </w:num>
  <w:num w:numId="8">
    <w:abstractNumId w:val="12"/>
  </w:num>
  <w:num w:numId="9">
    <w:abstractNumId w:val="4"/>
  </w:num>
  <w:num w:numId="10">
    <w:abstractNumId w:val="1"/>
  </w:num>
  <w:num w:numId="11">
    <w:abstractNumId w:val="9"/>
  </w:num>
  <w:num w:numId="12">
    <w:abstractNumId w:val="2"/>
  </w:num>
  <w:num w:numId="13">
    <w:abstractNumId w:val="8"/>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A8"/>
    <w:rsid w:val="00004A47"/>
    <w:rsid w:val="00036F1A"/>
    <w:rsid w:val="00111F5C"/>
    <w:rsid w:val="001625D3"/>
    <w:rsid w:val="0018153D"/>
    <w:rsid w:val="001A6619"/>
    <w:rsid w:val="001D20FF"/>
    <w:rsid w:val="001E36B5"/>
    <w:rsid w:val="00204C82"/>
    <w:rsid w:val="002100E8"/>
    <w:rsid w:val="0023456E"/>
    <w:rsid w:val="00243231"/>
    <w:rsid w:val="00284B1D"/>
    <w:rsid w:val="002C4CEA"/>
    <w:rsid w:val="002E62FC"/>
    <w:rsid w:val="002E789E"/>
    <w:rsid w:val="0033231F"/>
    <w:rsid w:val="00335406"/>
    <w:rsid w:val="00362703"/>
    <w:rsid w:val="003B33A4"/>
    <w:rsid w:val="00443E30"/>
    <w:rsid w:val="004872E2"/>
    <w:rsid w:val="00495E96"/>
    <w:rsid w:val="004B04B3"/>
    <w:rsid w:val="005105D0"/>
    <w:rsid w:val="00532226"/>
    <w:rsid w:val="0055391A"/>
    <w:rsid w:val="00560650"/>
    <w:rsid w:val="00582913"/>
    <w:rsid w:val="005B1D4C"/>
    <w:rsid w:val="005C58BA"/>
    <w:rsid w:val="00621491"/>
    <w:rsid w:val="0062309D"/>
    <w:rsid w:val="006617C4"/>
    <w:rsid w:val="0067489F"/>
    <w:rsid w:val="0068280D"/>
    <w:rsid w:val="0069437A"/>
    <w:rsid w:val="006B25A8"/>
    <w:rsid w:val="006C31ED"/>
    <w:rsid w:val="006C7565"/>
    <w:rsid w:val="006D659D"/>
    <w:rsid w:val="00744E02"/>
    <w:rsid w:val="007D6688"/>
    <w:rsid w:val="00821E81"/>
    <w:rsid w:val="00860E5F"/>
    <w:rsid w:val="00862018"/>
    <w:rsid w:val="00875BFA"/>
    <w:rsid w:val="008A6931"/>
    <w:rsid w:val="008C1623"/>
    <w:rsid w:val="008F637A"/>
    <w:rsid w:val="00914D0E"/>
    <w:rsid w:val="009207B7"/>
    <w:rsid w:val="009D205F"/>
    <w:rsid w:val="00A01AEA"/>
    <w:rsid w:val="00A47A47"/>
    <w:rsid w:val="00A50786"/>
    <w:rsid w:val="00A9587A"/>
    <w:rsid w:val="00AD4F83"/>
    <w:rsid w:val="00B12235"/>
    <w:rsid w:val="00BF1F6F"/>
    <w:rsid w:val="00C01709"/>
    <w:rsid w:val="00C6181A"/>
    <w:rsid w:val="00C70205"/>
    <w:rsid w:val="00C7482C"/>
    <w:rsid w:val="00CA55C9"/>
    <w:rsid w:val="00CA575C"/>
    <w:rsid w:val="00CB6A10"/>
    <w:rsid w:val="00CF2F76"/>
    <w:rsid w:val="00D748DE"/>
    <w:rsid w:val="00DA3A6C"/>
    <w:rsid w:val="00DB0F03"/>
    <w:rsid w:val="00DF1057"/>
    <w:rsid w:val="00E075FB"/>
    <w:rsid w:val="00E54D65"/>
    <w:rsid w:val="00ED7088"/>
    <w:rsid w:val="00EF36EA"/>
    <w:rsid w:val="00F57DED"/>
    <w:rsid w:val="00F63BBF"/>
    <w:rsid w:val="00FD3059"/>
    <w:rsid w:val="00FD5DC5"/>
    <w:rsid w:val="00FD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D6FE0"/>
  <w15:chartTrackingRefBased/>
  <w15:docId w15:val="{879BD15B-2686-ED40-9EBD-5C5D773D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5A8"/>
    <w:pPr>
      <w:ind w:left="-360" w:right="-360"/>
    </w:pPr>
    <w:rPr>
      <w:rFonts w:ascii="Arial" w:eastAsia="Cambria" w:hAnsi="Arial" w:cs="Cambria"/>
      <w:kern w:val="0"/>
      <w14:ligatures w14:val="none"/>
    </w:rPr>
  </w:style>
  <w:style w:type="paragraph" w:styleId="Heading1">
    <w:name w:val="heading 1"/>
    <w:basedOn w:val="Normal"/>
    <w:next w:val="Normal"/>
    <w:link w:val="Heading1Char"/>
    <w:autoRedefine/>
    <w:uiPriority w:val="9"/>
    <w:qFormat/>
    <w:rsid w:val="006B25A8"/>
    <w:pPr>
      <w:widowControl w:val="0"/>
      <w:spacing w:before="240" w:after="120"/>
      <w:jc w:val="center"/>
      <w:outlineLvl w:val="0"/>
    </w:pPr>
    <w:rPr>
      <w:rFonts w:eastAsia="Calibri" w:cs="Calibri"/>
      <w:b/>
      <w:szCs w:val="32"/>
    </w:rPr>
  </w:style>
  <w:style w:type="paragraph" w:styleId="Heading3">
    <w:name w:val="heading 3"/>
    <w:basedOn w:val="Normal"/>
    <w:next w:val="Normal"/>
    <w:link w:val="Heading3Char"/>
    <w:uiPriority w:val="9"/>
    <w:semiHidden/>
    <w:unhideWhenUsed/>
    <w:qFormat/>
    <w:rsid w:val="002E789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E78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5A8"/>
    <w:rPr>
      <w:rFonts w:ascii="Arial" w:eastAsia="Calibri" w:hAnsi="Arial" w:cs="Calibri"/>
      <w:b/>
      <w:kern w:val="0"/>
      <w:szCs w:val="32"/>
      <w14:ligatures w14:val="none"/>
    </w:rPr>
  </w:style>
  <w:style w:type="paragraph" w:styleId="CommentText">
    <w:name w:val="annotation text"/>
    <w:basedOn w:val="Normal"/>
    <w:link w:val="CommentTextChar"/>
    <w:uiPriority w:val="99"/>
    <w:unhideWhenUsed/>
    <w:rsid w:val="006B25A8"/>
    <w:rPr>
      <w:sz w:val="20"/>
      <w:szCs w:val="20"/>
    </w:rPr>
  </w:style>
  <w:style w:type="character" w:customStyle="1" w:styleId="CommentTextChar">
    <w:name w:val="Comment Text Char"/>
    <w:basedOn w:val="DefaultParagraphFont"/>
    <w:link w:val="CommentText"/>
    <w:uiPriority w:val="99"/>
    <w:rsid w:val="006B25A8"/>
    <w:rPr>
      <w:rFonts w:ascii="Arial" w:eastAsia="Cambria" w:hAnsi="Arial" w:cs="Cambria"/>
      <w:kern w:val="0"/>
      <w:sz w:val="20"/>
      <w:szCs w:val="20"/>
      <w14:ligatures w14:val="none"/>
    </w:rPr>
  </w:style>
  <w:style w:type="character" w:styleId="CommentReference">
    <w:name w:val="annotation reference"/>
    <w:basedOn w:val="DefaultParagraphFont"/>
    <w:uiPriority w:val="99"/>
    <w:unhideWhenUsed/>
    <w:rsid w:val="006B25A8"/>
    <w:rPr>
      <w:sz w:val="16"/>
      <w:szCs w:val="16"/>
    </w:rPr>
  </w:style>
  <w:style w:type="paragraph" w:styleId="ListParagraph">
    <w:name w:val="List Paragraph"/>
    <w:basedOn w:val="Normal"/>
    <w:uiPriority w:val="34"/>
    <w:qFormat/>
    <w:rsid w:val="006B25A8"/>
    <w:pPr>
      <w:pBdr>
        <w:top w:val="nil"/>
        <w:left w:val="nil"/>
        <w:bottom w:val="nil"/>
        <w:right w:val="nil"/>
        <w:between w:val="nil"/>
      </w:pBdr>
      <w:ind w:left="720"/>
      <w:contextualSpacing/>
    </w:pPr>
    <w:rPr>
      <w:color w:val="000000"/>
    </w:rPr>
  </w:style>
  <w:style w:type="character" w:styleId="Hyperlink">
    <w:name w:val="Hyperlink"/>
    <w:basedOn w:val="DefaultParagraphFont"/>
    <w:uiPriority w:val="99"/>
    <w:unhideWhenUsed/>
    <w:qFormat/>
    <w:rsid w:val="006B25A8"/>
    <w:rPr>
      <w:rFonts w:ascii="Arial" w:hAnsi="Arial"/>
      <w:color w:val="0563C1" w:themeColor="hyperlink"/>
      <w:sz w:val="22"/>
      <w:u w:val="single"/>
    </w:rPr>
  </w:style>
  <w:style w:type="paragraph" w:styleId="Footer">
    <w:name w:val="footer"/>
    <w:basedOn w:val="Normal"/>
    <w:link w:val="FooterChar"/>
    <w:uiPriority w:val="99"/>
    <w:unhideWhenUsed/>
    <w:rsid w:val="006B25A8"/>
    <w:pPr>
      <w:tabs>
        <w:tab w:val="center" w:pos="4680"/>
        <w:tab w:val="right" w:pos="9360"/>
      </w:tabs>
    </w:pPr>
  </w:style>
  <w:style w:type="character" w:customStyle="1" w:styleId="FooterChar">
    <w:name w:val="Footer Char"/>
    <w:basedOn w:val="DefaultParagraphFont"/>
    <w:link w:val="Footer"/>
    <w:uiPriority w:val="99"/>
    <w:rsid w:val="006B25A8"/>
    <w:rPr>
      <w:rFonts w:ascii="Arial" w:eastAsia="Cambria" w:hAnsi="Arial" w:cs="Cambria"/>
      <w:kern w:val="0"/>
      <w14:ligatures w14:val="none"/>
    </w:rPr>
  </w:style>
  <w:style w:type="character" w:customStyle="1" w:styleId="Heading3Char">
    <w:name w:val="Heading 3 Char"/>
    <w:basedOn w:val="DefaultParagraphFont"/>
    <w:link w:val="Heading3"/>
    <w:uiPriority w:val="9"/>
    <w:semiHidden/>
    <w:rsid w:val="002E789E"/>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semiHidden/>
    <w:rsid w:val="002E789E"/>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2100E8"/>
    <w:pPr>
      <w:spacing w:before="100" w:beforeAutospacing="1" w:after="100" w:afterAutospacing="1"/>
      <w:ind w:left="0" w:righ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58064">
      <w:bodyDiv w:val="1"/>
      <w:marLeft w:val="0"/>
      <w:marRight w:val="0"/>
      <w:marTop w:val="0"/>
      <w:marBottom w:val="0"/>
      <w:divBdr>
        <w:top w:val="none" w:sz="0" w:space="0" w:color="auto"/>
        <w:left w:val="none" w:sz="0" w:space="0" w:color="auto"/>
        <w:bottom w:val="none" w:sz="0" w:space="0" w:color="auto"/>
        <w:right w:val="none" w:sz="0" w:space="0" w:color="auto"/>
      </w:divBdr>
      <w:divsChild>
        <w:div w:id="2132048051">
          <w:marLeft w:val="-360"/>
          <w:marRight w:val="0"/>
          <w:marTop w:val="0"/>
          <w:marBottom w:val="0"/>
          <w:divBdr>
            <w:top w:val="none" w:sz="0" w:space="0" w:color="auto"/>
            <w:left w:val="none" w:sz="0" w:space="0" w:color="auto"/>
            <w:bottom w:val="none" w:sz="0" w:space="0" w:color="auto"/>
            <w:right w:val="none" w:sz="0" w:space="0" w:color="auto"/>
          </w:divBdr>
        </w:div>
      </w:divsChild>
    </w:div>
    <w:div w:id="634989486">
      <w:bodyDiv w:val="1"/>
      <w:marLeft w:val="0"/>
      <w:marRight w:val="0"/>
      <w:marTop w:val="0"/>
      <w:marBottom w:val="0"/>
      <w:divBdr>
        <w:top w:val="none" w:sz="0" w:space="0" w:color="auto"/>
        <w:left w:val="none" w:sz="0" w:space="0" w:color="auto"/>
        <w:bottom w:val="none" w:sz="0" w:space="0" w:color="auto"/>
        <w:right w:val="none" w:sz="0" w:space="0" w:color="auto"/>
      </w:divBdr>
      <w:divsChild>
        <w:div w:id="402605302">
          <w:marLeft w:val="0"/>
          <w:marRight w:val="0"/>
          <w:marTop w:val="0"/>
          <w:marBottom w:val="0"/>
          <w:divBdr>
            <w:top w:val="none" w:sz="0" w:space="0" w:color="auto"/>
            <w:left w:val="none" w:sz="0" w:space="0" w:color="auto"/>
            <w:bottom w:val="none" w:sz="0" w:space="0" w:color="auto"/>
            <w:right w:val="none" w:sz="0" w:space="0" w:color="auto"/>
          </w:divBdr>
          <w:divsChild>
            <w:div w:id="17206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4905">
      <w:bodyDiv w:val="1"/>
      <w:marLeft w:val="0"/>
      <w:marRight w:val="0"/>
      <w:marTop w:val="0"/>
      <w:marBottom w:val="0"/>
      <w:divBdr>
        <w:top w:val="none" w:sz="0" w:space="0" w:color="auto"/>
        <w:left w:val="none" w:sz="0" w:space="0" w:color="auto"/>
        <w:bottom w:val="none" w:sz="0" w:space="0" w:color="auto"/>
        <w:right w:val="none" w:sz="0" w:space="0" w:color="auto"/>
      </w:divBdr>
      <w:divsChild>
        <w:div w:id="290013967">
          <w:marLeft w:val="0"/>
          <w:marRight w:val="0"/>
          <w:marTop w:val="0"/>
          <w:marBottom w:val="0"/>
          <w:divBdr>
            <w:top w:val="none" w:sz="0" w:space="0" w:color="auto"/>
            <w:left w:val="none" w:sz="0" w:space="0" w:color="auto"/>
            <w:bottom w:val="none" w:sz="0" w:space="0" w:color="auto"/>
            <w:right w:val="none" w:sz="0" w:space="0" w:color="auto"/>
          </w:divBdr>
          <w:divsChild>
            <w:div w:id="16689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3225">
      <w:bodyDiv w:val="1"/>
      <w:marLeft w:val="0"/>
      <w:marRight w:val="0"/>
      <w:marTop w:val="0"/>
      <w:marBottom w:val="0"/>
      <w:divBdr>
        <w:top w:val="none" w:sz="0" w:space="0" w:color="auto"/>
        <w:left w:val="none" w:sz="0" w:space="0" w:color="auto"/>
        <w:bottom w:val="none" w:sz="0" w:space="0" w:color="auto"/>
        <w:right w:val="none" w:sz="0" w:space="0" w:color="auto"/>
      </w:divBdr>
      <w:divsChild>
        <w:div w:id="402072141">
          <w:marLeft w:val="0"/>
          <w:marRight w:val="0"/>
          <w:marTop w:val="0"/>
          <w:marBottom w:val="0"/>
          <w:divBdr>
            <w:top w:val="none" w:sz="0" w:space="0" w:color="auto"/>
            <w:left w:val="none" w:sz="0" w:space="0" w:color="auto"/>
            <w:bottom w:val="none" w:sz="0" w:space="0" w:color="auto"/>
            <w:right w:val="none" w:sz="0" w:space="0" w:color="auto"/>
          </w:divBdr>
          <w:divsChild>
            <w:div w:id="13034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www.apastyle.org/manual/"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yu.edu/students/communities-and-groups/student-accessibility.html" TargetMode="External"/><Relationship Id="rId34" Type="http://schemas.openxmlformats.org/officeDocument/2006/relationships/footer" Target="footer2.xml"/><Relationship Id="rId7" Type="http://schemas.openxmlformats.org/officeDocument/2006/relationships/hyperlink" Target="https://www.nyu.edu/servicelink/KB0018507" TargetMode="External"/><Relationship Id="rId12" Type="http://schemas.openxmlformats.org/officeDocument/2006/relationships/hyperlink" Target="https://www.nyu.edu/research/resources-and-support-offices/getting-started-withyourresearch/human-subjects-research/tutorial.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thropic.com/index/claude-2" TargetMode="External"/><Relationship Id="rId24" Type="http://schemas.openxmlformats.org/officeDocument/2006/relationships/hyperlink" Target="mailto:mosescsa@nyu.edu"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oter" Target="footer3.xml"/><Relationship Id="rId10" Type="http://schemas.openxmlformats.org/officeDocument/2006/relationships/hyperlink" Target="https://openai.com/"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ps.nyu.edu/homepage/student-experience/policies-and-procedures.html" TargetMode="External"/><Relationship Id="rId14" Type="http://schemas.openxmlformats.org/officeDocument/2006/relationships/hyperlink" Target="http://owl.english.purdue.edu/owl/resource/560/01/"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image" Target="media/image1.png"/><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76201BB11BAE4B89C7CB1DBD3FEFF7"/>
        <w:category>
          <w:name w:val="General"/>
          <w:gallery w:val="placeholder"/>
        </w:category>
        <w:types>
          <w:type w:val="bbPlcHdr"/>
        </w:types>
        <w:behaviors>
          <w:behavior w:val="content"/>
        </w:behaviors>
        <w:guid w:val="{0F11D5F2-B2C7-234E-82A5-8BC3D8E55CD5}"/>
      </w:docPartPr>
      <w:docPartBody>
        <w:p w:rsidR="00A44A02" w:rsidRDefault="00904B90" w:rsidP="00904B90">
          <w:pPr>
            <w:pStyle w:val="C276201BB11BAE4B89C7CB1DBD3FEFF7"/>
          </w:pPr>
          <w:r w:rsidRPr="004C1CEF">
            <w:rPr>
              <w:rStyle w:val="PlaceholderText"/>
            </w:rPr>
            <w:t>Choose an item.</w:t>
          </w:r>
        </w:p>
      </w:docPartBody>
    </w:docPart>
    <w:docPart>
      <w:docPartPr>
        <w:name w:val="4E474A0FA98FC2429AD02E105B7BC47F"/>
        <w:category>
          <w:name w:val="General"/>
          <w:gallery w:val="placeholder"/>
        </w:category>
        <w:types>
          <w:type w:val="bbPlcHdr"/>
        </w:types>
        <w:behaviors>
          <w:behavior w:val="content"/>
        </w:behaviors>
        <w:guid w:val="{413080C3-0F61-2D4C-ACE8-0BAAEEE73299}"/>
      </w:docPartPr>
      <w:docPartBody>
        <w:p w:rsidR="00A44A02" w:rsidRDefault="00904B90" w:rsidP="00904B90">
          <w:pPr>
            <w:pStyle w:val="4E474A0FA98FC2429AD02E105B7BC47F"/>
          </w:pPr>
          <w:r w:rsidRPr="004C1CEF">
            <w:rPr>
              <w:rStyle w:val="PlaceholderText"/>
            </w:rPr>
            <w:t>Choose an item.</w:t>
          </w:r>
        </w:p>
      </w:docPartBody>
    </w:docPart>
    <w:docPart>
      <w:docPartPr>
        <w:name w:val="798E6C8530C579498A1C12DA26639504"/>
        <w:category>
          <w:name w:val="General"/>
          <w:gallery w:val="placeholder"/>
        </w:category>
        <w:types>
          <w:type w:val="bbPlcHdr"/>
        </w:types>
        <w:behaviors>
          <w:behavior w:val="content"/>
        </w:behaviors>
        <w:guid w:val="{3569CD51-363B-E741-A48E-82791B58C9A9}"/>
      </w:docPartPr>
      <w:docPartBody>
        <w:p w:rsidR="00A44A02" w:rsidRDefault="00904B90" w:rsidP="00904B90">
          <w:pPr>
            <w:pStyle w:val="798E6C8530C579498A1C12DA26639504"/>
          </w:pPr>
          <w:r w:rsidRPr="007937B1">
            <w:rPr>
              <w:rStyle w:val="PlaceholderText"/>
              <w:rFonts w:cs="Arial"/>
              <w:szCs w:val="22"/>
            </w:rPr>
            <w:t>Choose an item.</w:t>
          </w:r>
        </w:p>
      </w:docPartBody>
    </w:docPart>
    <w:docPart>
      <w:docPartPr>
        <w:name w:val="35161D785521B14AB2A88F8E92749574"/>
        <w:category>
          <w:name w:val="General"/>
          <w:gallery w:val="placeholder"/>
        </w:category>
        <w:types>
          <w:type w:val="bbPlcHdr"/>
        </w:types>
        <w:behaviors>
          <w:behavior w:val="content"/>
        </w:behaviors>
        <w:guid w:val="{880C5369-95C8-4C42-8C4D-1854CE5D7871}"/>
      </w:docPartPr>
      <w:docPartBody>
        <w:p w:rsidR="00A44A02" w:rsidRDefault="00904B90" w:rsidP="00904B90">
          <w:pPr>
            <w:pStyle w:val="35161D785521B14AB2A88F8E92749574"/>
          </w:pPr>
          <w:r w:rsidRPr="00C768AB">
            <w:rPr>
              <w:rStyle w:val="PlaceholderText"/>
              <w:rFonts w:cs="Arial"/>
            </w:rPr>
            <w:t>Click or tap to enter a date.</w:t>
          </w:r>
        </w:p>
      </w:docPartBody>
    </w:docPart>
    <w:docPart>
      <w:docPartPr>
        <w:name w:val="532585535C732447A5EF68C4FB94EB53"/>
        <w:category>
          <w:name w:val="General"/>
          <w:gallery w:val="placeholder"/>
        </w:category>
        <w:types>
          <w:type w:val="bbPlcHdr"/>
        </w:types>
        <w:behaviors>
          <w:behavior w:val="content"/>
        </w:behaviors>
        <w:guid w:val="{ECCBAB55-5ABA-2D45-8913-B102D2606542}"/>
      </w:docPartPr>
      <w:docPartBody>
        <w:p w:rsidR="00A44A02" w:rsidRDefault="00904B90" w:rsidP="00904B90">
          <w:pPr>
            <w:pStyle w:val="532585535C732447A5EF68C4FB94EB53"/>
          </w:pPr>
          <w:r w:rsidRPr="00C768AB">
            <w:rPr>
              <w:rStyle w:val="PlaceholderText"/>
              <w:rFonts w:cs="Arial"/>
            </w:rPr>
            <w:t>Click or tap to enter a date.</w:t>
          </w:r>
        </w:p>
      </w:docPartBody>
    </w:docPart>
    <w:docPart>
      <w:docPartPr>
        <w:name w:val="935DFD198DC5F441A2222239B93ABEC1"/>
        <w:category>
          <w:name w:val="General"/>
          <w:gallery w:val="placeholder"/>
        </w:category>
        <w:types>
          <w:type w:val="bbPlcHdr"/>
        </w:types>
        <w:behaviors>
          <w:behavior w:val="content"/>
        </w:behaviors>
        <w:guid w:val="{F0BFF6DB-2533-164F-A4F8-2230C27DD6B5}"/>
      </w:docPartPr>
      <w:docPartBody>
        <w:p w:rsidR="00A44A02" w:rsidRDefault="00904B90" w:rsidP="00904B90">
          <w:pPr>
            <w:pStyle w:val="935DFD198DC5F441A2222239B93ABEC1"/>
          </w:pPr>
          <w:r w:rsidRPr="00C768AB">
            <w:rPr>
              <w:rStyle w:val="PlaceholderText"/>
              <w:rFonts w:cs="Arial"/>
            </w:rPr>
            <w:t>Click or tap to enter a date.</w:t>
          </w:r>
        </w:p>
      </w:docPartBody>
    </w:docPart>
    <w:docPart>
      <w:docPartPr>
        <w:name w:val="B5BF73B0AE1601489AEB55F464407D4B"/>
        <w:category>
          <w:name w:val="General"/>
          <w:gallery w:val="placeholder"/>
        </w:category>
        <w:types>
          <w:type w:val="bbPlcHdr"/>
        </w:types>
        <w:behaviors>
          <w:behavior w:val="content"/>
        </w:behaviors>
        <w:guid w:val="{DB1A4765-F14B-8A4F-A76C-0DB770F31ADD}"/>
      </w:docPartPr>
      <w:docPartBody>
        <w:p w:rsidR="00A44A02" w:rsidRDefault="00904B90" w:rsidP="00904B90">
          <w:pPr>
            <w:pStyle w:val="B5BF73B0AE1601489AEB55F464407D4B"/>
          </w:pPr>
          <w:r w:rsidRPr="00C768AB">
            <w:rPr>
              <w:rStyle w:val="PlaceholderText"/>
              <w:rFonts w:cs="Arial"/>
            </w:rPr>
            <w:t>Click or tap to enter a date.</w:t>
          </w:r>
        </w:p>
      </w:docPartBody>
    </w:docPart>
    <w:docPart>
      <w:docPartPr>
        <w:name w:val="BF085E13371BEF448CA83BA4C8CC45DD"/>
        <w:category>
          <w:name w:val="General"/>
          <w:gallery w:val="placeholder"/>
        </w:category>
        <w:types>
          <w:type w:val="bbPlcHdr"/>
        </w:types>
        <w:behaviors>
          <w:behavior w:val="content"/>
        </w:behaviors>
        <w:guid w:val="{8F67E21F-182B-2A40-8AF0-A911DAF2E94F}"/>
      </w:docPartPr>
      <w:docPartBody>
        <w:p w:rsidR="00A44A02" w:rsidRDefault="00904B90" w:rsidP="00904B90">
          <w:pPr>
            <w:pStyle w:val="BF085E13371BEF448CA83BA4C8CC45DD"/>
          </w:pPr>
          <w:r w:rsidRPr="00C768AB">
            <w:rPr>
              <w:rStyle w:val="PlaceholderText"/>
              <w:rFonts w:cs="Arial"/>
            </w:rPr>
            <w:t>Click or tap to enter a date.</w:t>
          </w:r>
        </w:p>
      </w:docPartBody>
    </w:docPart>
    <w:docPart>
      <w:docPartPr>
        <w:name w:val="51BE844B07B85349B6B0DABA00BD53BF"/>
        <w:category>
          <w:name w:val="General"/>
          <w:gallery w:val="placeholder"/>
        </w:category>
        <w:types>
          <w:type w:val="bbPlcHdr"/>
        </w:types>
        <w:behaviors>
          <w:behavior w:val="content"/>
        </w:behaviors>
        <w:guid w:val="{BE3FC3B7-948D-AE4D-A6F9-5AFE44958003}"/>
      </w:docPartPr>
      <w:docPartBody>
        <w:p w:rsidR="00A44A02" w:rsidRDefault="00904B90" w:rsidP="00904B90">
          <w:pPr>
            <w:pStyle w:val="51BE844B07B85349B6B0DABA00BD53BF"/>
          </w:pPr>
          <w:r w:rsidRPr="00C768AB">
            <w:rPr>
              <w:rStyle w:val="PlaceholderText"/>
              <w:rFonts w:cs="Arial"/>
            </w:rPr>
            <w:t>Click or tap to enter a date.</w:t>
          </w:r>
        </w:p>
      </w:docPartBody>
    </w:docPart>
    <w:docPart>
      <w:docPartPr>
        <w:name w:val="14D88DFB007FB64B916A6E5D838B91AA"/>
        <w:category>
          <w:name w:val="General"/>
          <w:gallery w:val="placeholder"/>
        </w:category>
        <w:types>
          <w:type w:val="bbPlcHdr"/>
        </w:types>
        <w:behaviors>
          <w:behavior w:val="content"/>
        </w:behaviors>
        <w:guid w:val="{91B59C43-1193-684B-9BC3-F322E4CCED7A}"/>
      </w:docPartPr>
      <w:docPartBody>
        <w:p w:rsidR="00A44A02" w:rsidRDefault="00904B90" w:rsidP="00904B90">
          <w:pPr>
            <w:pStyle w:val="14D88DFB007FB64B916A6E5D838B91AA"/>
          </w:pPr>
          <w:r w:rsidRPr="00C768AB">
            <w:rPr>
              <w:rStyle w:val="PlaceholderText"/>
              <w:rFonts w:cs="Arial"/>
            </w:rPr>
            <w:t>Click or tap to enter a date.</w:t>
          </w:r>
        </w:p>
      </w:docPartBody>
    </w:docPart>
    <w:docPart>
      <w:docPartPr>
        <w:name w:val="8AD9E3D85FECEF42ABB5384BE0582335"/>
        <w:category>
          <w:name w:val="General"/>
          <w:gallery w:val="placeholder"/>
        </w:category>
        <w:types>
          <w:type w:val="bbPlcHdr"/>
        </w:types>
        <w:behaviors>
          <w:behavior w:val="content"/>
        </w:behaviors>
        <w:guid w:val="{6806EEC5-61D2-C748-B8A0-EBEFE738A097}"/>
      </w:docPartPr>
      <w:docPartBody>
        <w:p w:rsidR="00A44A02" w:rsidRDefault="00904B90" w:rsidP="00904B90">
          <w:pPr>
            <w:pStyle w:val="8AD9E3D85FECEF42ABB5384BE0582335"/>
          </w:pPr>
          <w:r w:rsidRPr="00C768AB">
            <w:rPr>
              <w:rStyle w:val="PlaceholderText"/>
              <w:rFonts w:cs="Arial"/>
            </w:rPr>
            <w:t>Click or tap to enter a date.</w:t>
          </w:r>
        </w:p>
      </w:docPartBody>
    </w:docPart>
    <w:docPart>
      <w:docPartPr>
        <w:name w:val="226263F9BEC29348A0DCBBD2F8074FE9"/>
        <w:category>
          <w:name w:val="General"/>
          <w:gallery w:val="placeholder"/>
        </w:category>
        <w:types>
          <w:type w:val="bbPlcHdr"/>
        </w:types>
        <w:behaviors>
          <w:behavior w:val="content"/>
        </w:behaviors>
        <w:guid w:val="{7A044062-12A4-6F4B-8C3B-88F954E04DFC}"/>
      </w:docPartPr>
      <w:docPartBody>
        <w:p w:rsidR="00A44A02" w:rsidRDefault="00904B90" w:rsidP="00904B90">
          <w:pPr>
            <w:pStyle w:val="226263F9BEC29348A0DCBBD2F8074FE9"/>
          </w:pPr>
          <w:r w:rsidRPr="00C768AB">
            <w:rPr>
              <w:rStyle w:val="PlaceholderText"/>
              <w:rFonts w:cs="Arial"/>
            </w:rPr>
            <w:t>Click or tap to enter a date.</w:t>
          </w:r>
        </w:p>
      </w:docPartBody>
    </w:docPart>
    <w:docPart>
      <w:docPartPr>
        <w:name w:val="9B0CBB8BAE8AC348ABC30EB48E0DA88B"/>
        <w:category>
          <w:name w:val="General"/>
          <w:gallery w:val="placeholder"/>
        </w:category>
        <w:types>
          <w:type w:val="bbPlcHdr"/>
        </w:types>
        <w:behaviors>
          <w:behavior w:val="content"/>
        </w:behaviors>
        <w:guid w:val="{857122B1-42F5-8548-B933-CB11DEB65FF7}"/>
      </w:docPartPr>
      <w:docPartBody>
        <w:p w:rsidR="00A44A02" w:rsidRDefault="00904B90" w:rsidP="00904B90">
          <w:pPr>
            <w:pStyle w:val="9B0CBB8BAE8AC348ABC30EB48E0DA88B"/>
          </w:pPr>
          <w:r w:rsidRPr="00C768AB">
            <w:rPr>
              <w:rStyle w:val="PlaceholderText"/>
              <w:rFonts w:cs="Arial"/>
            </w:rPr>
            <w:t>Click or tap to enter a date.</w:t>
          </w:r>
        </w:p>
      </w:docPartBody>
    </w:docPart>
    <w:docPart>
      <w:docPartPr>
        <w:name w:val="91A9DFDF3D769D4BA0A5724174F867BC"/>
        <w:category>
          <w:name w:val="General"/>
          <w:gallery w:val="placeholder"/>
        </w:category>
        <w:types>
          <w:type w:val="bbPlcHdr"/>
        </w:types>
        <w:behaviors>
          <w:behavior w:val="content"/>
        </w:behaviors>
        <w:guid w:val="{D83D3678-B32D-4B4F-B9D8-5FC7F668DFEB}"/>
      </w:docPartPr>
      <w:docPartBody>
        <w:p w:rsidR="00A44A02" w:rsidRDefault="00904B90" w:rsidP="00904B90">
          <w:pPr>
            <w:pStyle w:val="91A9DFDF3D769D4BA0A5724174F867BC"/>
          </w:pPr>
          <w:r w:rsidRPr="00C768AB">
            <w:rPr>
              <w:rStyle w:val="PlaceholderText"/>
              <w:rFonts w:cs="Arial"/>
            </w:rPr>
            <w:t>Click or tap to enter a date.</w:t>
          </w:r>
        </w:p>
      </w:docPartBody>
    </w:docPart>
    <w:docPart>
      <w:docPartPr>
        <w:name w:val="0D464ADA00540B4FAA94F182E1905765"/>
        <w:category>
          <w:name w:val="General"/>
          <w:gallery w:val="placeholder"/>
        </w:category>
        <w:types>
          <w:type w:val="bbPlcHdr"/>
        </w:types>
        <w:behaviors>
          <w:behavior w:val="content"/>
        </w:behaviors>
        <w:guid w:val="{319436DF-8B29-5542-BE53-B892418B25DF}"/>
      </w:docPartPr>
      <w:docPartBody>
        <w:p w:rsidR="00A44A02" w:rsidRDefault="00904B90" w:rsidP="00904B90">
          <w:pPr>
            <w:pStyle w:val="0D464ADA00540B4FAA94F182E1905765"/>
          </w:pPr>
          <w:r w:rsidRPr="00C768AB">
            <w:rPr>
              <w:rStyle w:val="PlaceholderText"/>
              <w:rFonts w:cs="Arial"/>
            </w:rPr>
            <w:t>Click or tap to enter a date.</w:t>
          </w:r>
        </w:p>
      </w:docPartBody>
    </w:docPart>
    <w:docPart>
      <w:docPartPr>
        <w:name w:val="5372770A1E45FF4D95BBCC19341FA518"/>
        <w:category>
          <w:name w:val="General"/>
          <w:gallery w:val="placeholder"/>
        </w:category>
        <w:types>
          <w:type w:val="bbPlcHdr"/>
        </w:types>
        <w:behaviors>
          <w:behavior w:val="content"/>
        </w:behaviors>
        <w:guid w:val="{C91A512A-EBA5-124B-9611-BB2E25E5C0C5}"/>
      </w:docPartPr>
      <w:docPartBody>
        <w:p w:rsidR="00A44A02" w:rsidRDefault="00904B90" w:rsidP="00904B90">
          <w:pPr>
            <w:pStyle w:val="5372770A1E45FF4D95BBCC19341FA518"/>
          </w:pPr>
          <w:r w:rsidRPr="00C768AB">
            <w:rPr>
              <w:rStyle w:val="PlaceholderText"/>
              <w:rFonts w:cs="Arial"/>
            </w:rPr>
            <w:t>Click or tap to enter a date.</w:t>
          </w:r>
        </w:p>
      </w:docPartBody>
    </w:docPart>
    <w:docPart>
      <w:docPartPr>
        <w:name w:val="6A1C569358D8E347B0EE69D7E3420E9E"/>
        <w:category>
          <w:name w:val="General"/>
          <w:gallery w:val="placeholder"/>
        </w:category>
        <w:types>
          <w:type w:val="bbPlcHdr"/>
        </w:types>
        <w:behaviors>
          <w:behavior w:val="content"/>
        </w:behaviors>
        <w:guid w:val="{33D137C1-8004-C641-964D-D0013CC00B02}"/>
      </w:docPartPr>
      <w:docPartBody>
        <w:p w:rsidR="00A44A02" w:rsidRDefault="00904B90" w:rsidP="00904B90">
          <w:pPr>
            <w:pStyle w:val="6A1C569358D8E347B0EE69D7E3420E9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90"/>
    <w:rsid w:val="000319FE"/>
    <w:rsid w:val="000B0D6F"/>
    <w:rsid w:val="001D2115"/>
    <w:rsid w:val="00294407"/>
    <w:rsid w:val="002A5D4D"/>
    <w:rsid w:val="00493AB1"/>
    <w:rsid w:val="005D659D"/>
    <w:rsid w:val="0063034C"/>
    <w:rsid w:val="00904B90"/>
    <w:rsid w:val="009A61E8"/>
    <w:rsid w:val="00A44A02"/>
    <w:rsid w:val="00B25D0A"/>
    <w:rsid w:val="00C923FD"/>
    <w:rsid w:val="00CE3B66"/>
    <w:rsid w:val="00F7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B90"/>
    <w:rPr>
      <w:color w:val="808080"/>
    </w:rPr>
  </w:style>
  <w:style w:type="paragraph" w:customStyle="1" w:styleId="C276201BB11BAE4B89C7CB1DBD3FEFF7">
    <w:name w:val="C276201BB11BAE4B89C7CB1DBD3FEFF7"/>
    <w:rsid w:val="00904B90"/>
  </w:style>
  <w:style w:type="paragraph" w:customStyle="1" w:styleId="4E474A0FA98FC2429AD02E105B7BC47F">
    <w:name w:val="4E474A0FA98FC2429AD02E105B7BC47F"/>
    <w:rsid w:val="00904B90"/>
  </w:style>
  <w:style w:type="paragraph" w:customStyle="1" w:styleId="798E6C8530C579498A1C12DA26639504">
    <w:name w:val="798E6C8530C579498A1C12DA26639504"/>
    <w:rsid w:val="00904B90"/>
  </w:style>
  <w:style w:type="paragraph" w:customStyle="1" w:styleId="35161D785521B14AB2A88F8E92749574">
    <w:name w:val="35161D785521B14AB2A88F8E92749574"/>
    <w:rsid w:val="00904B90"/>
  </w:style>
  <w:style w:type="paragraph" w:customStyle="1" w:styleId="532585535C732447A5EF68C4FB94EB53">
    <w:name w:val="532585535C732447A5EF68C4FB94EB53"/>
    <w:rsid w:val="00904B90"/>
  </w:style>
  <w:style w:type="paragraph" w:customStyle="1" w:styleId="935DFD198DC5F441A2222239B93ABEC1">
    <w:name w:val="935DFD198DC5F441A2222239B93ABEC1"/>
    <w:rsid w:val="00904B90"/>
  </w:style>
  <w:style w:type="paragraph" w:customStyle="1" w:styleId="B5BF73B0AE1601489AEB55F464407D4B">
    <w:name w:val="B5BF73B0AE1601489AEB55F464407D4B"/>
    <w:rsid w:val="00904B90"/>
  </w:style>
  <w:style w:type="paragraph" w:customStyle="1" w:styleId="BF085E13371BEF448CA83BA4C8CC45DD">
    <w:name w:val="BF085E13371BEF448CA83BA4C8CC45DD"/>
    <w:rsid w:val="00904B90"/>
  </w:style>
  <w:style w:type="paragraph" w:customStyle="1" w:styleId="51BE844B07B85349B6B0DABA00BD53BF">
    <w:name w:val="51BE844B07B85349B6B0DABA00BD53BF"/>
    <w:rsid w:val="00904B90"/>
  </w:style>
  <w:style w:type="paragraph" w:customStyle="1" w:styleId="14D88DFB007FB64B916A6E5D838B91AA">
    <w:name w:val="14D88DFB007FB64B916A6E5D838B91AA"/>
    <w:rsid w:val="00904B90"/>
  </w:style>
  <w:style w:type="paragraph" w:customStyle="1" w:styleId="8AD9E3D85FECEF42ABB5384BE0582335">
    <w:name w:val="8AD9E3D85FECEF42ABB5384BE0582335"/>
    <w:rsid w:val="00904B90"/>
  </w:style>
  <w:style w:type="paragraph" w:customStyle="1" w:styleId="226263F9BEC29348A0DCBBD2F8074FE9">
    <w:name w:val="226263F9BEC29348A0DCBBD2F8074FE9"/>
    <w:rsid w:val="00904B90"/>
  </w:style>
  <w:style w:type="paragraph" w:customStyle="1" w:styleId="9B0CBB8BAE8AC348ABC30EB48E0DA88B">
    <w:name w:val="9B0CBB8BAE8AC348ABC30EB48E0DA88B"/>
    <w:rsid w:val="00904B90"/>
  </w:style>
  <w:style w:type="paragraph" w:customStyle="1" w:styleId="91A9DFDF3D769D4BA0A5724174F867BC">
    <w:name w:val="91A9DFDF3D769D4BA0A5724174F867BC"/>
    <w:rsid w:val="00904B90"/>
  </w:style>
  <w:style w:type="paragraph" w:customStyle="1" w:styleId="0D464ADA00540B4FAA94F182E1905765">
    <w:name w:val="0D464ADA00540B4FAA94F182E1905765"/>
    <w:rsid w:val="00904B90"/>
  </w:style>
  <w:style w:type="paragraph" w:customStyle="1" w:styleId="5372770A1E45FF4D95BBCC19341FA518">
    <w:name w:val="5372770A1E45FF4D95BBCC19341FA518"/>
    <w:rsid w:val="00904B90"/>
  </w:style>
  <w:style w:type="paragraph" w:customStyle="1" w:styleId="6A1C569358D8E347B0EE69D7E3420E9E">
    <w:name w:val="6A1C569358D8E347B0EE69D7E3420E9E"/>
    <w:rsid w:val="00904B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3477</Words>
  <Characters>19824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Anna Bohren</cp:lastModifiedBy>
  <cp:revision>5</cp:revision>
  <cp:lastPrinted>2023-08-30T17:31:00Z</cp:lastPrinted>
  <dcterms:created xsi:type="dcterms:W3CDTF">2024-07-17T13:52:00Z</dcterms:created>
  <dcterms:modified xsi:type="dcterms:W3CDTF">2024-07-23T19:39:00Z</dcterms:modified>
</cp:coreProperties>
</file>