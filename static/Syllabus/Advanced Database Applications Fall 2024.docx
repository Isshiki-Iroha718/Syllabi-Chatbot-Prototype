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E319" w14:textId="77777777" w:rsidR="002753BC" w:rsidRPr="00607C41" w:rsidRDefault="002753BC" w:rsidP="002753BC">
      <w:pPr>
        <w:widowControl w:val="0"/>
        <w:jc w:val="center"/>
        <w:rPr>
          <w:rFonts w:cs="Arial"/>
          <w:b/>
          <w:sz w:val="22"/>
          <w:szCs w:val="22"/>
        </w:rPr>
      </w:pPr>
    </w:p>
    <w:p w14:paraId="0C230B21" w14:textId="77777777" w:rsidR="002753BC" w:rsidRPr="00607C41" w:rsidRDefault="002753BC" w:rsidP="002753BC">
      <w:pPr>
        <w:widowControl w:val="0"/>
        <w:jc w:val="center"/>
        <w:rPr>
          <w:rFonts w:cs="Arial"/>
          <w:b/>
          <w:sz w:val="22"/>
          <w:szCs w:val="22"/>
        </w:rPr>
      </w:pPr>
      <w:r w:rsidRPr="00607C41">
        <w:rPr>
          <w:rFonts w:cs="Arial"/>
          <w:b/>
          <w:sz w:val="22"/>
          <w:szCs w:val="22"/>
        </w:rPr>
        <w:t>Advanced Database Applications</w:t>
      </w:r>
    </w:p>
    <w:p w14:paraId="376EAAAF" w14:textId="77777777" w:rsidR="002753BC" w:rsidRPr="00607C41" w:rsidRDefault="002753BC" w:rsidP="002753BC">
      <w:pPr>
        <w:widowControl w:val="0"/>
        <w:jc w:val="center"/>
        <w:rPr>
          <w:rFonts w:cs="Arial"/>
          <w:b/>
          <w:sz w:val="22"/>
          <w:szCs w:val="22"/>
        </w:rPr>
      </w:pPr>
      <w:r w:rsidRPr="00607C41">
        <w:rPr>
          <w:rFonts w:cs="Arial"/>
          <w:b/>
          <w:sz w:val="22"/>
          <w:szCs w:val="22"/>
        </w:rPr>
        <w:t xml:space="preserve">MASY1-GC 3525 | 102 | Fall 2024 | </w:t>
      </w:r>
      <w:r w:rsidRPr="00607C41">
        <w:rPr>
          <w:rFonts w:eastAsia="Roboto Light" w:cs="Arial"/>
          <w:b/>
          <w:sz w:val="22"/>
          <w:szCs w:val="22"/>
        </w:rPr>
        <w:t xml:space="preserve">09/09/2024 – 12/09/2024 </w:t>
      </w:r>
      <w:r w:rsidRPr="00607C41">
        <w:rPr>
          <w:rFonts w:cs="Arial"/>
          <w:b/>
          <w:sz w:val="22"/>
          <w:szCs w:val="22"/>
        </w:rPr>
        <w:t>| 3 Credits</w:t>
      </w:r>
    </w:p>
    <w:p w14:paraId="2B96D02B" w14:textId="77777777" w:rsidR="002753BC" w:rsidRPr="00607C41" w:rsidRDefault="002753BC" w:rsidP="002753BC">
      <w:pPr>
        <w:widowControl w:val="0"/>
        <w:jc w:val="center"/>
        <w:rPr>
          <w:rFonts w:cs="Arial"/>
          <w:sz w:val="22"/>
          <w:szCs w:val="22"/>
        </w:rPr>
      </w:pPr>
      <w:r w:rsidRPr="00607C41">
        <w:rPr>
          <w:rFonts w:cs="Arial"/>
          <w:b/>
          <w:sz w:val="22"/>
          <w:szCs w:val="22"/>
        </w:rPr>
        <w:t>Modality:</w:t>
      </w:r>
      <w:r w:rsidRPr="00607C41">
        <w:rPr>
          <w:rFonts w:cs="Arial"/>
          <w:sz w:val="22"/>
          <w:szCs w:val="22"/>
        </w:rPr>
        <w:t xml:space="preserve"> </w:t>
      </w:r>
      <w:r w:rsidRPr="00607C41">
        <w:rPr>
          <w:rFonts w:eastAsia="Roboto Light" w:cs="Arial"/>
          <w:sz w:val="22"/>
          <w:szCs w:val="22"/>
        </w:rPr>
        <w:t>In-Person</w:t>
      </w:r>
    </w:p>
    <w:p w14:paraId="53BCDE3B" w14:textId="77777777" w:rsidR="002753BC" w:rsidRPr="00607C41" w:rsidRDefault="002753BC" w:rsidP="002753BC">
      <w:pPr>
        <w:widowControl w:val="0"/>
        <w:jc w:val="center"/>
        <w:rPr>
          <w:rFonts w:eastAsia="Roboto Light" w:cs="Arial"/>
          <w:sz w:val="22"/>
          <w:szCs w:val="22"/>
        </w:rPr>
      </w:pPr>
      <w:r w:rsidRPr="00607C41">
        <w:rPr>
          <w:rFonts w:eastAsia="Roboto Light" w:cs="Arial"/>
          <w:b/>
          <w:sz w:val="22"/>
          <w:szCs w:val="22"/>
        </w:rPr>
        <w:t>Course Site URL:</w:t>
      </w:r>
      <w:r w:rsidRPr="00607C41">
        <w:rPr>
          <w:rFonts w:eastAsia="Roboto Light" w:cs="Arial"/>
          <w:sz w:val="22"/>
          <w:szCs w:val="22"/>
        </w:rPr>
        <w:t xml:space="preserve"> </w:t>
      </w:r>
      <w:hyperlink r:id="rId7" w:history="1">
        <w:r w:rsidRPr="00607C41">
          <w:rPr>
            <w:rStyle w:val="Hyperlink"/>
            <w:rFonts w:cs="Arial"/>
            <w:sz w:val="22"/>
            <w:szCs w:val="22"/>
          </w:rPr>
          <w:t>https://brightspace.nyu.edu/</w:t>
        </w:r>
      </w:hyperlink>
    </w:p>
    <w:p w14:paraId="0FA66AC2" w14:textId="77777777" w:rsidR="002753BC" w:rsidRPr="00607C41" w:rsidRDefault="002753BC" w:rsidP="002753BC">
      <w:pPr>
        <w:rPr>
          <w:rFonts w:cs="Arial"/>
          <w:sz w:val="22"/>
          <w:szCs w:val="22"/>
        </w:rPr>
      </w:pPr>
      <w:bookmarkStart w:id="0" w:name="bookmark=id.a6wzg5ed4i34" w:colFirst="0" w:colLast="0"/>
      <w:bookmarkEnd w:id="0"/>
    </w:p>
    <w:p w14:paraId="7E5A4879" w14:textId="77777777" w:rsidR="002753BC" w:rsidRPr="00607C41" w:rsidRDefault="002753BC" w:rsidP="002753BC">
      <w:pPr>
        <w:rPr>
          <w:rFonts w:cs="Arial"/>
          <w:b/>
          <w:sz w:val="22"/>
          <w:szCs w:val="22"/>
        </w:rPr>
      </w:pPr>
      <w:r w:rsidRPr="00607C41">
        <w:rPr>
          <w:rFonts w:cs="Arial"/>
          <w:b/>
          <w:sz w:val="22"/>
          <w:szCs w:val="22"/>
        </w:rPr>
        <w:t>General Course Information</w:t>
      </w:r>
    </w:p>
    <w:p w14:paraId="689B4C68" w14:textId="4F4B52BB" w:rsidR="002753BC" w:rsidRPr="00607C41" w:rsidRDefault="002753BC" w:rsidP="002753BC">
      <w:pPr>
        <w:rPr>
          <w:rFonts w:eastAsia="Roboto Light" w:cs="Arial"/>
          <w:sz w:val="22"/>
          <w:szCs w:val="22"/>
        </w:rPr>
      </w:pPr>
      <w:r w:rsidRPr="00607C41">
        <w:rPr>
          <w:rFonts w:eastAsia="Roboto Light" w:cs="Arial"/>
          <w:b/>
          <w:bCs/>
          <w:sz w:val="22"/>
          <w:szCs w:val="22"/>
        </w:rPr>
        <w:t>Name/Title:</w:t>
      </w:r>
      <w:r w:rsidRPr="00607C41">
        <w:rPr>
          <w:rFonts w:eastAsia="Roboto Light" w:cs="Arial"/>
          <w:sz w:val="22"/>
          <w:szCs w:val="22"/>
        </w:rPr>
        <w:t xml:space="preserve"> Bohdan Hawryluk, Adjunct Instructo</w:t>
      </w:r>
      <w:r w:rsidR="00F801FE">
        <w:rPr>
          <w:rFonts w:eastAsia="Roboto Light" w:cs="Arial"/>
          <w:sz w:val="22"/>
          <w:szCs w:val="22"/>
        </w:rPr>
        <w:t>r</w:t>
      </w:r>
    </w:p>
    <w:p w14:paraId="2B5C54A8" w14:textId="17B1AE92" w:rsidR="002753BC" w:rsidRPr="00F801FE" w:rsidRDefault="002753BC" w:rsidP="00F801FE">
      <w:pPr>
        <w:rPr>
          <w:ins w:id="1" w:author="Madeha Ali" w:date="2023-11-17T15:31:00Z"/>
          <w:rFonts w:cs="Arial"/>
          <w:b/>
          <w:sz w:val="22"/>
          <w:szCs w:val="22"/>
        </w:rPr>
      </w:pPr>
      <w:r w:rsidRPr="00607C41">
        <w:rPr>
          <w:rFonts w:eastAsia="Roboto Light" w:cs="Arial"/>
          <w:b/>
          <w:bCs/>
          <w:sz w:val="22"/>
          <w:szCs w:val="22"/>
        </w:rPr>
        <w:t>NYU Email</w:t>
      </w:r>
      <w:ins w:id="2" w:author="Madeha Ali" w:date="2023-11-17T15:32:00Z">
        <w:r w:rsidRPr="00607C41">
          <w:rPr>
            <w:rFonts w:eastAsia="Roboto Light" w:cs="Arial"/>
            <w:b/>
            <w:bCs/>
            <w:sz w:val="22"/>
            <w:szCs w:val="22"/>
          </w:rPr>
          <w:t>:</w:t>
        </w:r>
      </w:ins>
      <w:r w:rsidRPr="00607C41">
        <w:rPr>
          <w:rFonts w:eastAsia="Roboto Light" w:cs="Arial"/>
          <w:b/>
          <w:bCs/>
          <w:sz w:val="22"/>
          <w:szCs w:val="22"/>
        </w:rPr>
        <w:t xml:space="preserve"> </w:t>
      </w:r>
      <w:r w:rsidRPr="00607C41">
        <w:rPr>
          <w:rFonts w:eastAsia="Roboto Light" w:cs="Arial"/>
          <w:bCs/>
          <w:sz w:val="22"/>
          <w:szCs w:val="22"/>
        </w:rPr>
        <w:t>bh54@nyu.edu</w:t>
      </w:r>
    </w:p>
    <w:p w14:paraId="10288661" w14:textId="77777777" w:rsidR="002753BC" w:rsidRPr="00607C41" w:rsidRDefault="002753BC" w:rsidP="002753BC">
      <w:pPr>
        <w:rPr>
          <w:rFonts w:cs="Arial"/>
          <w:sz w:val="22"/>
          <w:szCs w:val="22"/>
        </w:rPr>
      </w:pPr>
      <w:r w:rsidRPr="00607C41">
        <w:rPr>
          <w:rFonts w:cs="Arial"/>
          <w:b/>
          <w:sz w:val="22"/>
          <w:szCs w:val="22"/>
        </w:rPr>
        <w:t>Class Meeting Schedule:</w:t>
      </w:r>
      <w:r w:rsidRPr="00607C41">
        <w:rPr>
          <w:rFonts w:cs="Arial"/>
          <w:sz w:val="22"/>
          <w:szCs w:val="22"/>
        </w:rPr>
        <w:t xml:space="preserve"> 09/09/2024 – 12/09/2024 | Mondays | 02:00pm - 04:35pm</w:t>
      </w:r>
    </w:p>
    <w:p w14:paraId="7DB7E671" w14:textId="6B5BFA76" w:rsidR="002753BC" w:rsidRPr="00607C41" w:rsidRDefault="002753BC" w:rsidP="002753BC">
      <w:pPr>
        <w:rPr>
          <w:rFonts w:cs="Arial"/>
          <w:sz w:val="22"/>
          <w:szCs w:val="22"/>
        </w:rPr>
      </w:pPr>
      <w:r w:rsidRPr="00607C41">
        <w:rPr>
          <w:rFonts w:cs="Arial"/>
          <w:b/>
          <w:sz w:val="22"/>
          <w:szCs w:val="22"/>
        </w:rPr>
        <w:t>Class Location:</w:t>
      </w:r>
      <w:r w:rsidRPr="00607C41">
        <w:rPr>
          <w:rFonts w:cs="Arial"/>
          <w:sz w:val="22"/>
          <w:szCs w:val="22"/>
        </w:rPr>
        <w:t xml:space="preserve"> 7 East 12th St, Room 332</w:t>
      </w:r>
    </w:p>
    <w:p w14:paraId="13106787" w14:textId="1CDEF9B4" w:rsidR="002753BC" w:rsidRPr="00607C41" w:rsidRDefault="002753BC" w:rsidP="002753BC">
      <w:pPr>
        <w:rPr>
          <w:rFonts w:eastAsia="Roboto Light" w:cs="Arial"/>
          <w:bCs/>
          <w:sz w:val="22"/>
          <w:szCs w:val="22"/>
        </w:rPr>
      </w:pPr>
      <w:r w:rsidRPr="00607C41">
        <w:rPr>
          <w:rFonts w:eastAsia="Roboto Light" w:cs="Arial"/>
          <w:b/>
          <w:bCs/>
          <w:sz w:val="22"/>
          <w:szCs w:val="22"/>
        </w:rPr>
        <w:t>Office Hours</w:t>
      </w:r>
      <w:ins w:id="3" w:author="Madeha Ali" w:date="2023-11-17T15:32:00Z">
        <w:r w:rsidRPr="00607C41">
          <w:rPr>
            <w:rFonts w:eastAsia="Roboto Light" w:cs="Arial"/>
            <w:b/>
            <w:bCs/>
            <w:sz w:val="22"/>
            <w:szCs w:val="22"/>
          </w:rPr>
          <w:t xml:space="preserve">: </w:t>
        </w:r>
      </w:ins>
      <w:r w:rsidRPr="00607C41">
        <w:rPr>
          <w:rFonts w:eastAsia="Roboto Light" w:cs="Arial"/>
          <w:bCs/>
          <w:sz w:val="22"/>
          <w:szCs w:val="22"/>
        </w:rPr>
        <w:t>Office hours by appointment only. Please request an appointment by email. All appointments will be on Zoom. The Zoom link will be emailed to you before the appointment.</w:t>
      </w:r>
    </w:p>
    <w:p w14:paraId="77605DDD" w14:textId="77777777" w:rsidR="002753BC" w:rsidRPr="00607C41" w:rsidRDefault="002753BC" w:rsidP="002753BC">
      <w:pPr>
        <w:rPr>
          <w:rFonts w:cs="Arial"/>
          <w:b/>
          <w:sz w:val="22"/>
          <w:szCs w:val="22"/>
        </w:rPr>
      </w:pPr>
    </w:p>
    <w:p w14:paraId="46FDCD7D" w14:textId="77777777" w:rsidR="002753BC" w:rsidRPr="00607C41" w:rsidRDefault="002753BC" w:rsidP="002753BC">
      <w:pPr>
        <w:rPr>
          <w:rFonts w:cs="Arial"/>
          <w:b/>
          <w:i/>
          <w:noProof/>
          <w:sz w:val="22"/>
          <w:szCs w:val="22"/>
        </w:rPr>
      </w:pPr>
      <w:r w:rsidRPr="00607C41">
        <w:rPr>
          <w:rFonts w:cs="Arial"/>
          <w:b/>
          <w:sz w:val="22"/>
          <w:szCs w:val="22"/>
        </w:rPr>
        <w:t xml:space="preserve">Description </w:t>
      </w:r>
    </w:p>
    <w:p w14:paraId="11C104F6" w14:textId="0711D221" w:rsidR="002753BC" w:rsidRPr="00607C41" w:rsidRDefault="002753BC" w:rsidP="002753BC">
      <w:pPr>
        <w:rPr>
          <w:rFonts w:eastAsia="Roboto Light" w:cs="Arial"/>
          <w:sz w:val="22"/>
          <w:szCs w:val="22"/>
        </w:rPr>
      </w:pPr>
      <w:r w:rsidRPr="00607C41">
        <w:rPr>
          <w:rFonts w:eastAsia="Roboto Light" w:cs="Arial"/>
          <w:sz w:val="22"/>
          <w:szCs w:val="22"/>
        </w:rPr>
        <w:t>This course focuses on database language to prepare application developers and system integrators with knowledge of basic relational concepts. The course covers the important features of advanced RDBMS with Internet-oriented, object-</w:t>
      </w:r>
      <w:r w:rsidRPr="00F801FE">
        <w:rPr>
          <w:rFonts w:eastAsia="Roboto Light" w:cs="Arial"/>
          <w:sz w:val="22"/>
          <w:szCs w:val="22"/>
        </w:rPr>
        <w:t>relational database features</w:t>
      </w:r>
      <w:r w:rsidR="00AE5D6A" w:rsidRPr="00F801FE">
        <w:rPr>
          <w:rFonts w:eastAsia="Roboto Light" w:cs="Arial"/>
          <w:sz w:val="22"/>
          <w:szCs w:val="22"/>
        </w:rPr>
        <w:t>,</w:t>
      </w:r>
      <w:r w:rsidRPr="00F801FE">
        <w:rPr>
          <w:rFonts w:eastAsia="Roboto Light" w:cs="Arial"/>
          <w:sz w:val="22"/>
          <w:szCs w:val="22"/>
        </w:rPr>
        <w:t xml:space="preserve"> including </w:t>
      </w:r>
      <w:r w:rsidR="005508F2" w:rsidRPr="00F801FE">
        <w:rPr>
          <w:rFonts w:cs="Arial"/>
          <w:sz w:val="22"/>
          <w:szCs w:val="22"/>
        </w:rPr>
        <w:t xml:space="preserve">T-SQL (Transact-SQL) </w:t>
      </w:r>
      <w:r w:rsidR="00607C41" w:rsidRPr="00F801FE">
        <w:rPr>
          <w:rFonts w:cs="Arial"/>
          <w:sz w:val="22"/>
          <w:szCs w:val="22"/>
        </w:rPr>
        <w:t>Structured Query Language (</w:t>
      </w:r>
      <w:r w:rsidRPr="00F801FE">
        <w:rPr>
          <w:rFonts w:eastAsia="Roboto Light" w:cs="Arial"/>
          <w:sz w:val="22"/>
          <w:szCs w:val="22"/>
        </w:rPr>
        <w:t>SQL</w:t>
      </w:r>
      <w:r w:rsidR="00607C41" w:rsidRPr="00F801FE">
        <w:rPr>
          <w:rFonts w:eastAsia="Roboto Light" w:cs="Arial"/>
          <w:sz w:val="22"/>
          <w:szCs w:val="22"/>
        </w:rPr>
        <w:t>)</w:t>
      </w:r>
      <w:r w:rsidRPr="00F801FE">
        <w:rPr>
          <w:rFonts w:eastAsia="Roboto Light" w:cs="Arial"/>
          <w:sz w:val="22"/>
          <w:szCs w:val="22"/>
        </w:rPr>
        <w:t xml:space="preserve"> program tracing and tuning. Students design, develop, and implement advanced relational databases and use those databases for transaction processing, report generation, and queries.</w:t>
      </w:r>
      <w:r w:rsidR="00AE5D6A" w:rsidRPr="00F801FE">
        <w:rPr>
          <w:rFonts w:eastAsia="Roboto Light" w:cs="Arial"/>
          <w:sz w:val="22"/>
          <w:szCs w:val="22"/>
        </w:rPr>
        <w:t xml:space="preserve"> The main goal of the course is to teach students how to use modern databases to gain a competitive advantage for corporations.</w:t>
      </w:r>
    </w:p>
    <w:p w14:paraId="34E80EF6" w14:textId="77777777" w:rsidR="002753BC" w:rsidRPr="00607C41" w:rsidRDefault="002753BC" w:rsidP="002753BC">
      <w:pPr>
        <w:rPr>
          <w:rFonts w:cs="Arial"/>
          <w:sz w:val="22"/>
          <w:szCs w:val="22"/>
        </w:rPr>
      </w:pPr>
      <w:bookmarkStart w:id="4" w:name="bookmark=id.vf9ofadcoe16" w:colFirst="0" w:colLast="0"/>
      <w:bookmarkEnd w:id="4"/>
    </w:p>
    <w:p w14:paraId="4592B2AE" w14:textId="77777777" w:rsidR="002753BC" w:rsidRPr="00607C41" w:rsidRDefault="002753BC" w:rsidP="002753BC">
      <w:pPr>
        <w:rPr>
          <w:rFonts w:cs="Arial"/>
          <w:b/>
          <w:sz w:val="22"/>
          <w:szCs w:val="22"/>
        </w:rPr>
      </w:pPr>
      <w:r w:rsidRPr="00607C41">
        <w:rPr>
          <w:rFonts w:cs="Arial"/>
          <w:b/>
          <w:sz w:val="22"/>
          <w:szCs w:val="22"/>
        </w:rPr>
        <w:t>Prerequisites</w:t>
      </w:r>
    </w:p>
    <w:p w14:paraId="27DDA9B5" w14:textId="77777777" w:rsidR="002753BC" w:rsidRPr="00607C41" w:rsidRDefault="002753BC" w:rsidP="002753BC">
      <w:pPr>
        <w:rPr>
          <w:rFonts w:cs="Arial"/>
          <w:b/>
          <w:sz w:val="22"/>
          <w:szCs w:val="22"/>
        </w:rPr>
      </w:pPr>
      <w:bookmarkStart w:id="5" w:name="bookmark=id.40qyr265vs3a" w:colFirst="0" w:colLast="0"/>
      <w:bookmarkEnd w:id="5"/>
      <w:r w:rsidRPr="00607C41">
        <w:rPr>
          <w:rFonts w:cs="Arial"/>
          <w:sz w:val="22"/>
          <w:szCs w:val="22"/>
        </w:rPr>
        <w:t xml:space="preserve">3500 – DATABASE DESIGN &amp; MANAGEMENT </w:t>
      </w:r>
    </w:p>
    <w:p w14:paraId="7DC45F30" w14:textId="77777777" w:rsidR="002753BC" w:rsidRPr="00607C41" w:rsidRDefault="002753BC" w:rsidP="002753BC">
      <w:pPr>
        <w:rPr>
          <w:rFonts w:cs="Arial"/>
          <w:sz w:val="22"/>
          <w:szCs w:val="22"/>
        </w:rPr>
      </w:pPr>
    </w:p>
    <w:p w14:paraId="7184BDDA" w14:textId="77777777" w:rsidR="002753BC" w:rsidRPr="00607C41" w:rsidRDefault="002753BC" w:rsidP="002753BC">
      <w:pPr>
        <w:rPr>
          <w:rFonts w:eastAsia="Roboto Light" w:cs="Arial"/>
          <w:b/>
          <w:color w:val="57068C"/>
          <w:sz w:val="22"/>
          <w:szCs w:val="22"/>
        </w:rPr>
      </w:pPr>
      <w:r w:rsidRPr="00607C41">
        <w:rPr>
          <w:rFonts w:cs="Arial"/>
          <w:b/>
          <w:sz w:val="22"/>
          <w:szCs w:val="22"/>
        </w:rPr>
        <w:t>Learning Outcomes</w:t>
      </w:r>
    </w:p>
    <w:p w14:paraId="0C74597F" w14:textId="77777777" w:rsidR="002753BC" w:rsidRPr="00F801FE" w:rsidRDefault="002753BC" w:rsidP="002753BC">
      <w:pPr>
        <w:jc w:val="both"/>
        <w:rPr>
          <w:rFonts w:eastAsia="Arial" w:cs="Arial"/>
          <w:sz w:val="22"/>
          <w:szCs w:val="22"/>
        </w:rPr>
      </w:pPr>
      <w:r w:rsidRPr="00607C41">
        <w:rPr>
          <w:rFonts w:eastAsia="Arial" w:cs="Arial"/>
          <w:sz w:val="22"/>
          <w:szCs w:val="22"/>
        </w:rPr>
        <w:t>At the conclusion of this course</w:t>
      </w:r>
      <w:r w:rsidRPr="00F801FE">
        <w:rPr>
          <w:rFonts w:eastAsia="Arial" w:cs="Arial"/>
          <w:sz w:val="22"/>
          <w:szCs w:val="22"/>
        </w:rPr>
        <w:t>, students will be able to:</w:t>
      </w:r>
    </w:p>
    <w:p w14:paraId="669A1601" w14:textId="1A78E703" w:rsidR="002753BC" w:rsidRPr="00F801FE" w:rsidRDefault="002753BC" w:rsidP="002753BC">
      <w:pPr>
        <w:pStyle w:val="ListParagraph"/>
        <w:numPr>
          <w:ilvl w:val="0"/>
          <w:numId w:val="10"/>
        </w:numPr>
        <w:rPr>
          <w:rFonts w:cs="Arial"/>
          <w:sz w:val="22"/>
          <w:szCs w:val="22"/>
        </w:rPr>
      </w:pPr>
      <w:bookmarkStart w:id="6" w:name="bookmark=id.84qj06uu00g6" w:colFirst="0" w:colLast="0"/>
      <w:bookmarkEnd w:id="6"/>
      <w:r w:rsidRPr="00F801FE">
        <w:rPr>
          <w:rFonts w:cs="Arial"/>
          <w:sz w:val="22"/>
          <w:szCs w:val="22"/>
        </w:rPr>
        <w:t>Design database structures using Entity Relation</w:t>
      </w:r>
      <w:r w:rsidR="00FB7CFA" w:rsidRPr="00F801FE">
        <w:rPr>
          <w:rFonts w:cs="Arial"/>
          <w:sz w:val="22"/>
          <w:szCs w:val="22"/>
        </w:rPr>
        <w:t xml:space="preserve"> Diagram</w:t>
      </w:r>
      <w:r w:rsidRPr="00F801FE">
        <w:rPr>
          <w:rFonts w:cs="Arial"/>
          <w:sz w:val="22"/>
          <w:szCs w:val="22"/>
        </w:rPr>
        <w:t xml:space="preserve"> (ER</w:t>
      </w:r>
      <w:r w:rsidR="00FB7CFA" w:rsidRPr="00F801FE">
        <w:rPr>
          <w:rFonts w:cs="Arial"/>
          <w:sz w:val="22"/>
          <w:szCs w:val="22"/>
        </w:rPr>
        <w:t>D</w:t>
      </w:r>
      <w:r w:rsidRPr="00F801FE">
        <w:rPr>
          <w:rFonts w:cs="Arial"/>
          <w:sz w:val="22"/>
          <w:szCs w:val="22"/>
        </w:rPr>
        <w:t>)</w:t>
      </w:r>
    </w:p>
    <w:p w14:paraId="404B1F65" w14:textId="23AC6887" w:rsidR="002753BC" w:rsidRPr="00F801FE" w:rsidRDefault="002753BC" w:rsidP="002753BC">
      <w:pPr>
        <w:pStyle w:val="ListParagraph"/>
        <w:numPr>
          <w:ilvl w:val="0"/>
          <w:numId w:val="10"/>
        </w:numPr>
        <w:rPr>
          <w:rFonts w:cs="Arial"/>
          <w:sz w:val="22"/>
          <w:szCs w:val="22"/>
        </w:rPr>
      </w:pPr>
      <w:r w:rsidRPr="00F801FE">
        <w:rPr>
          <w:rFonts w:cs="Arial"/>
          <w:sz w:val="22"/>
          <w:szCs w:val="22"/>
        </w:rPr>
        <w:t xml:space="preserve">Use </w:t>
      </w:r>
      <w:r w:rsidR="00FB7CFA" w:rsidRPr="00F801FE">
        <w:rPr>
          <w:rFonts w:cs="Arial"/>
          <w:sz w:val="22"/>
          <w:szCs w:val="22"/>
        </w:rPr>
        <w:t>Structured Query Language (</w:t>
      </w:r>
      <w:r w:rsidRPr="00F801FE">
        <w:rPr>
          <w:rFonts w:cs="Arial"/>
          <w:sz w:val="22"/>
          <w:szCs w:val="22"/>
        </w:rPr>
        <w:t>SQL</w:t>
      </w:r>
      <w:r w:rsidR="00FB7CFA" w:rsidRPr="00F801FE">
        <w:rPr>
          <w:rFonts w:cs="Arial"/>
          <w:sz w:val="22"/>
          <w:szCs w:val="22"/>
        </w:rPr>
        <w:t>)</w:t>
      </w:r>
      <w:r w:rsidRPr="00F801FE">
        <w:rPr>
          <w:rFonts w:cs="Arial"/>
          <w:sz w:val="22"/>
          <w:szCs w:val="22"/>
        </w:rPr>
        <w:t xml:space="preserve"> to program database applications</w:t>
      </w:r>
    </w:p>
    <w:p w14:paraId="1D004946" w14:textId="56BC4F29" w:rsidR="002753BC" w:rsidRPr="00F801FE" w:rsidRDefault="002753BC" w:rsidP="002753BC">
      <w:pPr>
        <w:pStyle w:val="ListParagraph"/>
        <w:numPr>
          <w:ilvl w:val="0"/>
          <w:numId w:val="10"/>
        </w:numPr>
        <w:rPr>
          <w:rFonts w:cs="Arial"/>
          <w:sz w:val="22"/>
          <w:szCs w:val="22"/>
        </w:rPr>
      </w:pPr>
      <w:r w:rsidRPr="00F801FE">
        <w:rPr>
          <w:rFonts w:cs="Arial"/>
          <w:sz w:val="22"/>
          <w:szCs w:val="22"/>
        </w:rPr>
        <w:t xml:space="preserve">Use </w:t>
      </w:r>
      <w:r w:rsidR="00FB7CFA" w:rsidRPr="00F801FE">
        <w:rPr>
          <w:rFonts w:cs="Arial"/>
          <w:sz w:val="22"/>
          <w:szCs w:val="22"/>
        </w:rPr>
        <w:t>Extract Transform Load (</w:t>
      </w:r>
      <w:r w:rsidRPr="00F801FE">
        <w:rPr>
          <w:rFonts w:cs="Arial"/>
          <w:sz w:val="22"/>
          <w:szCs w:val="22"/>
        </w:rPr>
        <w:t>ETL</w:t>
      </w:r>
      <w:r w:rsidR="00FB7CFA" w:rsidRPr="00F801FE">
        <w:rPr>
          <w:rFonts w:cs="Arial"/>
          <w:sz w:val="22"/>
          <w:szCs w:val="22"/>
        </w:rPr>
        <w:t>)</w:t>
      </w:r>
      <w:r w:rsidRPr="00F801FE">
        <w:rPr>
          <w:rFonts w:cs="Arial"/>
          <w:sz w:val="22"/>
          <w:szCs w:val="22"/>
        </w:rPr>
        <w:t xml:space="preserve"> for loading data from one source to another</w:t>
      </w:r>
    </w:p>
    <w:p w14:paraId="2F07C544" w14:textId="77777777" w:rsidR="002753BC" w:rsidRPr="00F801FE" w:rsidRDefault="002753BC" w:rsidP="002753BC">
      <w:pPr>
        <w:pStyle w:val="ListParagraph"/>
        <w:numPr>
          <w:ilvl w:val="0"/>
          <w:numId w:val="10"/>
        </w:numPr>
        <w:rPr>
          <w:rFonts w:cs="Arial"/>
          <w:sz w:val="22"/>
          <w:szCs w:val="22"/>
        </w:rPr>
      </w:pPr>
      <w:r w:rsidRPr="00F801FE">
        <w:rPr>
          <w:rFonts w:cs="Arial"/>
          <w:sz w:val="22"/>
          <w:szCs w:val="22"/>
        </w:rPr>
        <w:t>Select the appropriate Extract Transform Load (ETL) tools to transfer data from one source to another</w:t>
      </w:r>
    </w:p>
    <w:p w14:paraId="58279C71" w14:textId="0F99F8EB" w:rsidR="002753BC" w:rsidRPr="00F801FE" w:rsidRDefault="002753BC" w:rsidP="002753BC">
      <w:pPr>
        <w:pStyle w:val="ListParagraph"/>
        <w:numPr>
          <w:ilvl w:val="0"/>
          <w:numId w:val="10"/>
        </w:numPr>
        <w:rPr>
          <w:rFonts w:cs="Arial"/>
          <w:sz w:val="22"/>
          <w:szCs w:val="22"/>
        </w:rPr>
      </w:pPr>
      <w:r w:rsidRPr="00F801FE">
        <w:rPr>
          <w:rFonts w:cs="Arial"/>
          <w:sz w:val="22"/>
          <w:szCs w:val="22"/>
        </w:rPr>
        <w:t xml:space="preserve">Create web-based database applications using Microsoft SQL </w:t>
      </w:r>
      <w:r w:rsidR="00FB7CFA" w:rsidRPr="00F801FE">
        <w:rPr>
          <w:rFonts w:cs="Arial"/>
          <w:sz w:val="22"/>
          <w:szCs w:val="22"/>
        </w:rPr>
        <w:t>S</w:t>
      </w:r>
      <w:r w:rsidRPr="00F801FE">
        <w:rPr>
          <w:rFonts w:cs="Arial"/>
          <w:sz w:val="22"/>
          <w:szCs w:val="22"/>
        </w:rPr>
        <w:t xml:space="preserve">erver </w:t>
      </w:r>
      <w:r w:rsidR="00FB7CFA" w:rsidRPr="00F801FE">
        <w:rPr>
          <w:rFonts w:cs="Arial"/>
          <w:sz w:val="22"/>
          <w:szCs w:val="22"/>
        </w:rPr>
        <w:t xml:space="preserve">and </w:t>
      </w:r>
      <w:r w:rsidRPr="00F801FE">
        <w:rPr>
          <w:rFonts w:cs="Arial"/>
          <w:sz w:val="22"/>
          <w:szCs w:val="22"/>
        </w:rPr>
        <w:t>Structured Query Language (SQL)</w:t>
      </w:r>
    </w:p>
    <w:p w14:paraId="238F773F" w14:textId="77777777" w:rsidR="00607C41" w:rsidRPr="00F801FE" w:rsidRDefault="002753BC" w:rsidP="00607C41">
      <w:pPr>
        <w:pStyle w:val="ListParagraph"/>
        <w:numPr>
          <w:ilvl w:val="0"/>
          <w:numId w:val="10"/>
        </w:numPr>
        <w:rPr>
          <w:rFonts w:cs="Arial"/>
          <w:sz w:val="22"/>
          <w:szCs w:val="22"/>
        </w:rPr>
      </w:pPr>
      <w:r w:rsidRPr="00F801FE">
        <w:rPr>
          <w:rFonts w:cs="Arial"/>
          <w:sz w:val="22"/>
          <w:szCs w:val="22"/>
        </w:rPr>
        <w:t>Integrate business logic into database applications</w:t>
      </w:r>
    </w:p>
    <w:p w14:paraId="39C542B3" w14:textId="1B3FC7E7" w:rsidR="002753BC" w:rsidRPr="00F801FE" w:rsidRDefault="00607C41" w:rsidP="00607C41">
      <w:pPr>
        <w:pStyle w:val="ListParagraph"/>
        <w:numPr>
          <w:ilvl w:val="0"/>
          <w:numId w:val="10"/>
        </w:numPr>
        <w:rPr>
          <w:rFonts w:cs="Arial"/>
          <w:sz w:val="22"/>
          <w:szCs w:val="22"/>
        </w:rPr>
      </w:pPr>
      <w:r w:rsidRPr="00F801FE">
        <w:rPr>
          <w:rFonts w:cs="Arial"/>
          <w:sz w:val="22"/>
          <w:szCs w:val="22"/>
        </w:rPr>
        <w:t>Acquire knowledge to provide corporations with a competitive advantage</w:t>
      </w:r>
    </w:p>
    <w:p w14:paraId="78E4A828" w14:textId="77777777" w:rsidR="00607C41" w:rsidRPr="00607C41" w:rsidRDefault="00607C41" w:rsidP="00607C41">
      <w:pPr>
        <w:pStyle w:val="ListParagraph"/>
        <w:ind w:left="360"/>
        <w:rPr>
          <w:rFonts w:cs="Arial"/>
          <w:sz w:val="22"/>
          <w:szCs w:val="22"/>
        </w:rPr>
      </w:pPr>
    </w:p>
    <w:p w14:paraId="5F9C9FC0" w14:textId="77777777" w:rsidR="002753BC" w:rsidRPr="00607C41" w:rsidRDefault="002753BC" w:rsidP="002753BC">
      <w:pPr>
        <w:rPr>
          <w:rFonts w:eastAsia="Roboto Light" w:cs="Arial"/>
          <w:b/>
          <w:sz w:val="22"/>
          <w:szCs w:val="22"/>
        </w:rPr>
      </w:pPr>
      <w:r w:rsidRPr="00607C41">
        <w:rPr>
          <w:rFonts w:cs="Arial"/>
          <w:b/>
          <w:sz w:val="22"/>
          <w:szCs w:val="22"/>
        </w:rPr>
        <w:t>Communication Methods</w:t>
      </w:r>
    </w:p>
    <w:p w14:paraId="16A9679D" w14:textId="77777777" w:rsidR="002753BC" w:rsidRPr="00F801FE" w:rsidRDefault="002753BC" w:rsidP="002753BC">
      <w:pPr>
        <w:rPr>
          <w:rFonts w:eastAsia="Roboto Light" w:cs="Arial"/>
          <w:color w:val="212121"/>
          <w:sz w:val="22"/>
          <w:szCs w:val="22"/>
        </w:rPr>
      </w:pPr>
      <w:r w:rsidRPr="00607C41">
        <w:rPr>
          <w:rFonts w:eastAsia="Roboto Light" w:cs="Arial"/>
          <w:sz w:val="22"/>
          <w:szCs w:val="22"/>
        </w:rPr>
        <w:t xml:space="preserve">Be sure to turn on your </w:t>
      </w:r>
      <w:hyperlink r:id="rId8">
        <w:r w:rsidRPr="00607C41">
          <w:rPr>
            <w:rStyle w:val="Hyperlink"/>
            <w:rFonts w:cs="Arial"/>
            <w:sz w:val="22"/>
            <w:szCs w:val="22"/>
          </w:rPr>
          <w:t>NYU Brightspace notifications</w:t>
        </w:r>
      </w:hyperlink>
      <w:r w:rsidRPr="00607C41">
        <w:rPr>
          <w:rFonts w:eastAsia="Roboto Light" w:cs="Arial"/>
          <w:color w:val="666666"/>
          <w:sz w:val="22"/>
          <w:szCs w:val="22"/>
        </w:rPr>
        <w:t xml:space="preserve"> </w:t>
      </w:r>
      <w:r w:rsidRPr="00607C41">
        <w:rPr>
          <w:rFonts w:eastAsia="Roboto Light" w:cs="Arial"/>
          <w:sz w:val="22"/>
          <w:szCs w:val="22"/>
        </w:rPr>
        <w:t xml:space="preserve">and frequently check the “Announcements” section of the </w:t>
      </w:r>
      <w:r w:rsidRPr="00F801FE">
        <w:rPr>
          <w:rFonts w:eastAsia="Roboto Light" w:cs="Arial"/>
          <w:sz w:val="22"/>
          <w:szCs w:val="22"/>
        </w:rPr>
        <w:t xml:space="preserve">course site. This will be the primary method I use to communicate information critical to your success in the course. </w:t>
      </w:r>
      <w:r w:rsidRPr="00F801FE">
        <w:rPr>
          <w:rFonts w:eastAsia="Roboto Light" w:cs="Arial"/>
          <w:color w:val="212121"/>
          <w:sz w:val="22"/>
          <w:szCs w:val="22"/>
        </w:rPr>
        <w:t xml:space="preserve">To contact me, send me an email. I will respond within 48 hours. </w:t>
      </w:r>
    </w:p>
    <w:p w14:paraId="7BF8A3DC" w14:textId="77777777" w:rsidR="002753BC" w:rsidRPr="00F801FE" w:rsidRDefault="002753BC" w:rsidP="002753BC">
      <w:pPr>
        <w:rPr>
          <w:rFonts w:eastAsia="Roboto Light" w:cs="Arial"/>
          <w:sz w:val="22"/>
          <w:szCs w:val="22"/>
        </w:rPr>
      </w:pPr>
    </w:p>
    <w:p w14:paraId="0CB3271C" w14:textId="77777777" w:rsidR="002753BC" w:rsidRPr="00607C41" w:rsidRDefault="002753BC" w:rsidP="002753BC">
      <w:pPr>
        <w:rPr>
          <w:rFonts w:eastAsia="Arial" w:cs="Arial"/>
          <w:sz w:val="22"/>
          <w:szCs w:val="22"/>
        </w:rPr>
      </w:pPr>
      <w:r w:rsidRPr="00F801FE">
        <w:rPr>
          <w:rFonts w:eastAsia="Arial" w:cs="Arial"/>
          <w:sz w:val="22"/>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48 hours.</w:t>
      </w:r>
    </w:p>
    <w:p w14:paraId="4FF01E22" w14:textId="1682DA54" w:rsidR="002753BC" w:rsidRDefault="002753BC" w:rsidP="002753BC">
      <w:pPr>
        <w:rPr>
          <w:rFonts w:eastAsia="Arial" w:cs="Arial"/>
          <w:sz w:val="22"/>
          <w:szCs w:val="22"/>
        </w:rPr>
      </w:pPr>
    </w:p>
    <w:p w14:paraId="34FE8057" w14:textId="77777777" w:rsidR="00F801FE" w:rsidRPr="00607C41" w:rsidRDefault="00F801FE" w:rsidP="002753BC">
      <w:pPr>
        <w:rPr>
          <w:rFonts w:eastAsia="Arial" w:cs="Arial"/>
          <w:sz w:val="22"/>
          <w:szCs w:val="22"/>
        </w:rPr>
      </w:pPr>
    </w:p>
    <w:p w14:paraId="49C0EAB3" w14:textId="77777777" w:rsidR="002753BC" w:rsidRPr="00607C41" w:rsidRDefault="002753BC" w:rsidP="002753BC">
      <w:pPr>
        <w:rPr>
          <w:rFonts w:cs="Arial"/>
          <w:sz w:val="22"/>
          <w:szCs w:val="22"/>
        </w:rPr>
      </w:pPr>
      <w:bookmarkStart w:id="7" w:name="bookmark=id.1sl192fputdu" w:colFirst="0" w:colLast="0"/>
      <w:bookmarkStart w:id="8" w:name="bookmark=id.e43u4q6mt2zt" w:colFirst="0" w:colLast="0"/>
      <w:bookmarkStart w:id="9" w:name="bookmark=kix.qk21k6k9a4l" w:colFirst="0" w:colLast="0"/>
      <w:bookmarkEnd w:id="7"/>
      <w:bookmarkEnd w:id="8"/>
      <w:bookmarkEnd w:id="9"/>
    </w:p>
    <w:p w14:paraId="08F8A188" w14:textId="77777777" w:rsidR="002753BC" w:rsidRPr="00F801FE" w:rsidRDefault="002753BC" w:rsidP="002753BC">
      <w:pPr>
        <w:rPr>
          <w:rFonts w:eastAsia="Roboto Light" w:cs="Arial"/>
          <w:b/>
          <w:color w:val="57068C"/>
          <w:sz w:val="22"/>
          <w:szCs w:val="22"/>
        </w:rPr>
      </w:pPr>
      <w:r w:rsidRPr="00F801FE">
        <w:rPr>
          <w:rFonts w:cs="Arial"/>
          <w:b/>
          <w:sz w:val="22"/>
          <w:szCs w:val="22"/>
        </w:rPr>
        <w:lastRenderedPageBreak/>
        <w:t>Structure | Method | Modalit</w:t>
      </w:r>
      <w:sdt>
        <w:sdtPr>
          <w:rPr>
            <w:rFonts w:cs="Arial"/>
            <w:b/>
            <w:sz w:val="22"/>
            <w:szCs w:val="22"/>
          </w:rPr>
          <w:tag w:val="goog_rdk_2"/>
          <w:id w:val="714471403"/>
        </w:sdtPr>
        <w:sdtEndPr/>
        <w:sdtContent/>
      </w:sdt>
      <w:r w:rsidRPr="00F801FE">
        <w:rPr>
          <w:rFonts w:cs="Arial"/>
          <w:b/>
          <w:sz w:val="22"/>
          <w:szCs w:val="22"/>
        </w:rPr>
        <w:t>y</w:t>
      </w:r>
    </w:p>
    <w:p w14:paraId="4559A357" w14:textId="77777777" w:rsidR="002753BC" w:rsidRPr="00F801FE" w:rsidRDefault="002753BC" w:rsidP="002753BC">
      <w:pPr>
        <w:rPr>
          <w:rFonts w:eastAsia="Roboto Light" w:cs="Arial"/>
          <w:color w:val="666666"/>
          <w:sz w:val="22"/>
          <w:szCs w:val="22"/>
        </w:rPr>
      </w:pPr>
      <w:r w:rsidRPr="00F801FE">
        <w:rPr>
          <w:rFonts w:eastAsia="Roboto Light" w:cs="Arial"/>
          <w:color w:val="212121"/>
          <w:sz w:val="22"/>
          <w:szCs w:val="22"/>
        </w:rPr>
        <w:t xml:space="preserve">There are fourteen session topics in this course. The session topics are organized into </w:t>
      </w:r>
      <w:r w:rsidRPr="00F801FE">
        <w:rPr>
          <w:rFonts w:cs="Arial"/>
          <w:sz w:val="22"/>
          <w:szCs w:val="22"/>
        </w:rPr>
        <w:t>two</w:t>
      </w:r>
      <w:r w:rsidRPr="00F801FE">
        <w:rPr>
          <w:rFonts w:eastAsia="Roboto Light" w:cs="Arial"/>
          <w:color w:val="212121"/>
          <w:sz w:val="22"/>
          <w:szCs w:val="22"/>
        </w:rPr>
        <w:t xml:space="preserve"> areas of study: 1) Logical Principles that define the logic and infrastructure of Relational Databases, and 2) Physical or actual coding of the databases. </w:t>
      </w:r>
    </w:p>
    <w:p w14:paraId="1ADC1EA5" w14:textId="77777777" w:rsidR="002753BC" w:rsidRPr="00F801FE" w:rsidRDefault="002753BC" w:rsidP="002753BC">
      <w:pPr>
        <w:rPr>
          <w:rFonts w:eastAsia="Roboto Light" w:cs="Arial"/>
          <w:color w:val="666666"/>
          <w:sz w:val="22"/>
          <w:szCs w:val="22"/>
        </w:rPr>
      </w:pPr>
    </w:p>
    <w:p w14:paraId="099051D9" w14:textId="77777777" w:rsidR="002753BC" w:rsidRPr="00F801FE" w:rsidRDefault="002753BC" w:rsidP="002753BC">
      <w:pPr>
        <w:rPr>
          <w:rFonts w:eastAsia="Roboto Light" w:cs="Arial"/>
          <w:sz w:val="22"/>
          <w:szCs w:val="22"/>
        </w:rPr>
      </w:pPr>
      <w:r w:rsidRPr="00F801FE">
        <w:rPr>
          <w:rFonts w:eastAsia="Roboto Light" w:cs="Arial"/>
          <w:sz w:val="22"/>
          <w:szCs w:val="22"/>
        </w:rPr>
        <w:t>Active learning experiences</w:t>
      </w:r>
      <w:r w:rsidRPr="00F801FE">
        <w:rPr>
          <w:rFonts w:cs="Arial"/>
          <w:sz w:val="22"/>
          <w:szCs w:val="22"/>
        </w:rPr>
        <w:t xml:space="preserve">, labs, assignments, </w:t>
      </w:r>
      <w:r w:rsidRPr="00F801FE">
        <w:rPr>
          <w:rFonts w:eastAsia="Roboto Light" w:cs="Arial"/>
          <w:sz w:val="22"/>
          <w:szCs w:val="22"/>
        </w:rPr>
        <w:t xml:space="preserve">and project is a key component of the course. </w:t>
      </w:r>
      <w:r w:rsidRPr="00F801FE">
        <w:rPr>
          <w:rFonts w:cs="Arial"/>
          <w:sz w:val="22"/>
          <w:szCs w:val="22"/>
        </w:rPr>
        <w:t>Labs, a</w:t>
      </w:r>
      <w:r w:rsidRPr="00F801FE">
        <w:rPr>
          <w:rFonts w:eastAsia="Roboto Light" w:cs="Arial"/>
          <w:sz w:val="22"/>
          <w:szCs w:val="22"/>
        </w:rPr>
        <w:t xml:space="preserve">ssignments, </w:t>
      </w:r>
      <w:r w:rsidRPr="00F801FE">
        <w:rPr>
          <w:rFonts w:cs="Arial"/>
          <w:sz w:val="22"/>
          <w:szCs w:val="22"/>
        </w:rPr>
        <w:t>project</w:t>
      </w:r>
      <w:r w:rsidRPr="00F801FE">
        <w:rPr>
          <w:rFonts w:eastAsia="Roboto Light" w:cs="Arial"/>
          <w:sz w:val="22"/>
          <w:szCs w:val="22"/>
        </w:rPr>
        <w:t>, exams</w:t>
      </w:r>
      <w:r w:rsidRPr="00F801FE">
        <w:rPr>
          <w:rFonts w:cs="Arial"/>
          <w:sz w:val="22"/>
          <w:szCs w:val="22"/>
        </w:rPr>
        <w:t>, lectures, and class discussions</w:t>
      </w:r>
      <w:r w:rsidRPr="00F801FE">
        <w:rPr>
          <w:rFonts w:eastAsia="Roboto Light" w:cs="Arial"/>
          <w:sz w:val="22"/>
          <w:szCs w:val="22"/>
        </w:rPr>
        <w:t xml:space="preserve"> will be based on course materials (e.g., readings</w:t>
      </w:r>
      <w:r w:rsidRPr="00F801FE">
        <w:rPr>
          <w:rFonts w:cs="Arial"/>
          <w:sz w:val="22"/>
          <w:szCs w:val="22"/>
        </w:rPr>
        <w:t>)</w:t>
      </w:r>
      <w:r w:rsidRPr="00F801FE">
        <w:rPr>
          <w:rFonts w:eastAsia="Roboto Light" w:cs="Arial"/>
          <w:sz w:val="22"/>
          <w:szCs w:val="22"/>
        </w:rPr>
        <w:t xml:space="preserve">. </w:t>
      </w:r>
      <w:r w:rsidRPr="00F801FE">
        <w:rPr>
          <w:rFonts w:eastAsia="Roboto Light" w:cs="Arial"/>
          <w:color w:val="212121"/>
          <w:sz w:val="22"/>
          <w:szCs w:val="22"/>
        </w:rPr>
        <w:t xml:space="preserve">Course sessions will be conducted </w:t>
      </w:r>
      <w:r w:rsidRPr="00F801FE">
        <w:rPr>
          <w:rFonts w:cs="Arial"/>
          <w:sz w:val="22"/>
          <w:szCs w:val="22"/>
        </w:rPr>
        <w:t>in person.</w:t>
      </w:r>
    </w:p>
    <w:p w14:paraId="00A0A443" w14:textId="77777777" w:rsidR="002753BC" w:rsidRPr="00F801FE" w:rsidRDefault="002753BC" w:rsidP="002753BC">
      <w:pPr>
        <w:rPr>
          <w:rFonts w:eastAsia="Roboto Light" w:cs="Arial"/>
          <w:sz w:val="22"/>
          <w:szCs w:val="22"/>
        </w:rPr>
      </w:pPr>
    </w:p>
    <w:p w14:paraId="2DCA5B2F" w14:textId="32417A58" w:rsidR="002753BC" w:rsidRPr="00607C41" w:rsidRDefault="002753BC" w:rsidP="002753BC">
      <w:pPr>
        <w:rPr>
          <w:rFonts w:eastAsia="Arial" w:cs="Arial"/>
          <w:color w:val="000000"/>
          <w:sz w:val="22"/>
          <w:szCs w:val="22"/>
        </w:rPr>
      </w:pPr>
      <w:r w:rsidRPr="00F801FE">
        <w:rPr>
          <w:rFonts w:eastAsia="Arial" w:cs="Arial"/>
          <w:color w:val="000000"/>
          <w:sz w:val="22"/>
          <w:szCs w:val="22"/>
        </w:rPr>
        <w:t xml:space="preserve">This course is </w:t>
      </w:r>
      <w:sdt>
        <w:sdtPr>
          <w:rPr>
            <w:rFonts w:eastAsia="Arial" w:cs="Arial"/>
            <w:color w:val="000000"/>
            <w:sz w:val="22"/>
            <w:szCs w:val="22"/>
          </w:rPr>
          <w:alias w:val="Modality"/>
          <w:tag w:val="Modality"/>
          <w:id w:val="-75373026"/>
          <w:placeholder>
            <w:docPart w:val="9ABC714B794B412CA8401D6A905AF5A0"/>
          </w:placeholder>
          <w:comboBox>
            <w:listItem w:displayText="Blended - (Online(Sy)/In-person)" w:value="Blended - (Online(Sy)/In-person)"/>
            <w:listItem w:displayText="Online - Hybrid (Sy/Asy)" w:value="Online - Hybrid (Sy/Asy)"/>
            <w:listItem w:displayText="Online (Sy)" w:value="Online (Sy)"/>
          </w:comboBox>
        </w:sdtPr>
        <w:sdtEndPr/>
        <w:sdtContent>
          <w:r w:rsidRPr="00F801FE">
            <w:rPr>
              <w:rFonts w:eastAsia="Arial" w:cs="Arial"/>
              <w:color w:val="000000"/>
              <w:sz w:val="22"/>
              <w:szCs w:val="22"/>
            </w:rPr>
            <w:t>in-person</w:t>
          </w:r>
        </w:sdtContent>
      </w:sdt>
      <w:r w:rsidRPr="00F801FE">
        <w:rPr>
          <w:rFonts w:cs="Arial"/>
          <w:color w:val="000000"/>
          <w:sz w:val="22"/>
          <w:szCs w:val="22"/>
        </w:rPr>
        <w:t xml:space="preserve"> and</w:t>
      </w:r>
      <w:r w:rsidRPr="00F801FE">
        <w:rPr>
          <w:rFonts w:eastAsia="Arial" w:cs="Arial"/>
          <w:color w:val="000000"/>
          <w:sz w:val="22"/>
          <w:szCs w:val="22"/>
        </w:rPr>
        <w:t xml:space="preserve"> will meet </w:t>
      </w:r>
      <w:sdt>
        <w:sdtPr>
          <w:rPr>
            <w:rFonts w:cs="Arial"/>
            <w:color w:val="000000"/>
            <w:sz w:val="22"/>
            <w:szCs w:val="22"/>
          </w:rPr>
          <w:alias w:val="Frequency"/>
          <w:tag w:val="Frequency"/>
          <w:id w:val="-257763540"/>
          <w:placeholder>
            <w:docPart w:val="A127A098DBCF42629940673724B6C75A"/>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Pr="00F801FE">
            <w:rPr>
              <w:rFonts w:cs="Arial"/>
              <w:color w:val="000000"/>
              <w:sz w:val="22"/>
              <w:szCs w:val="22"/>
            </w:rPr>
            <w:t>once a week on Mondays</w:t>
          </w:r>
        </w:sdtContent>
      </w:sdt>
      <w:r w:rsidRPr="00F801FE">
        <w:rPr>
          <w:rFonts w:eastAsia="Arial" w:cs="Arial"/>
          <w:sz w:val="22"/>
          <w:szCs w:val="22"/>
        </w:rPr>
        <w:t>, with assignm</w:t>
      </w:r>
      <w:r w:rsidRPr="00F801FE">
        <w:rPr>
          <w:rFonts w:eastAsia="Arial" w:cs="Arial"/>
          <w:color w:val="000000"/>
          <w:sz w:val="22"/>
          <w:szCs w:val="22"/>
        </w:rPr>
        <w:t xml:space="preserve">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lectures/discussions/forum discussions and case studies. </w:t>
      </w:r>
      <w:r w:rsidR="00AE5D6A" w:rsidRPr="00F801FE">
        <w:rPr>
          <w:rFonts w:cs="Arial"/>
          <w:sz w:val="22"/>
          <w:szCs w:val="22"/>
        </w:rPr>
        <w:t>Each student will complete the project using Microsoft SQL Server, and SQL Server Management Studio</w:t>
      </w:r>
      <w:r w:rsidRPr="00F801FE">
        <w:rPr>
          <w:rFonts w:cs="Arial"/>
          <w:sz w:val="22"/>
          <w:szCs w:val="22"/>
        </w:rPr>
        <w:t xml:space="preserve"> is</w:t>
      </w:r>
      <w:r w:rsidRPr="00F801FE">
        <w:rPr>
          <w:rFonts w:eastAsia="Arial" w:cs="Arial"/>
          <w:color w:val="000000"/>
          <w:sz w:val="22"/>
          <w:szCs w:val="22"/>
        </w:rPr>
        <w:t xml:space="preserve"> required</w:t>
      </w:r>
      <w:r w:rsidRPr="00F801FE">
        <w:rPr>
          <w:rFonts w:cs="Arial"/>
          <w:sz w:val="22"/>
          <w:szCs w:val="22"/>
        </w:rPr>
        <w:t>.</w:t>
      </w:r>
      <w:r w:rsidR="00AE5D6A" w:rsidRPr="00F801FE">
        <w:rPr>
          <w:rFonts w:cs="Arial"/>
          <w:sz w:val="22"/>
          <w:szCs w:val="22"/>
        </w:rPr>
        <w:t xml:space="preserve"> Both of these applications will be covered during the class.</w:t>
      </w:r>
    </w:p>
    <w:p w14:paraId="4718E06F" w14:textId="77777777" w:rsidR="002753BC" w:rsidRPr="00607C41" w:rsidRDefault="002753BC" w:rsidP="002753BC">
      <w:pPr>
        <w:rPr>
          <w:rFonts w:cs="Arial"/>
          <w:sz w:val="22"/>
          <w:szCs w:val="22"/>
        </w:rPr>
      </w:pPr>
    </w:p>
    <w:p w14:paraId="244B8224" w14:textId="47A46AF6" w:rsidR="002753BC" w:rsidRPr="00F801FE" w:rsidRDefault="002753BC" w:rsidP="00F801FE">
      <w:pPr>
        <w:rPr>
          <w:rFonts w:cs="Arial"/>
          <w:b/>
          <w:sz w:val="22"/>
          <w:szCs w:val="22"/>
        </w:rPr>
      </w:pPr>
      <w:r w:rsidRPr="00607C41">
        <w:rPr>
          <w:rFonts w:cs="Arial"/>
          <w:b/>
          <w:sz w:val="22"/>
          <w:szCs w:val="22"/>
        </w:rPr>
        <w:t>Expectation</w:t>
      </w:r>
      <w:sdt>
        <w:sdtPr>
          <w:rPr>
            <w:rFonts w:cs="Arial"/>
            <w:b/>
            <w:sz w:val="22"/>
            <w:szCs w:val="22"/>
          </w:rPr>
          <w:tag w:val="goog_rdk_3"/>
          <w:id w:val="-971594876"/>
        </w:sdtPr>
        <w:sdtEndPr/>
        <w:sdtContent/>
      </w:sdt>
      <w:r w:rsidRPr="00607C41">
        <w:rPr>
          <w:rFonts w:cs="Arial"/>
          <w:b/>
          <w:sz w:val="22"/>
          <w:szCs w:val="22"/>
        </w:rPr>
        <w:t>s</w:t>
      </w:r>
    </w:p>
    <w:p w14:paraId="7FCC68BB" w14:textId="77777777" w:rsidR="002753BC" w:rsidRPr="00607C41" w:rsidRDefault="002753BC" w:rsidP="002753BC">
      <w:pPr>
        <w:rPr>
          <w:rFonts w:cs="Arial"/>
          <w:sz w:val="22"/>
          <w:szCs w:val="22"/>
          <w:u w:val="single"/>
        </w:rPr>
      </w:pPr>
      <w:r w:rsidRPr="00607C41">
        <w:rPr>
          <w:rFonts w:cs="Arial"/>
          <w:sz w:val="22"/>
          <w:szCs w:val="22"/>
          <w:u w:val="single"/>
        </w:rPr>
        <w:t>Learning Environment</w:t>
      </w:r>
    </w:p>
    <w:p w14:paraId="5FDABCFA" w14:textId="77777777" w:rsidR="002753BC" w:rsidRPr="00607C41" w:rsidRDefault="002753BC" w:rsidP="002753BC">
      <w:pPr>
        <w:rPr>
          <w:rFonts w:cs="Arial"/>
          <w:sz w:val="22"/>
          <w:szCs w:val="22"/>
        </w:rPr>
      </w:pPr>
      <w:r w:rsidRPr="00607C41">
        <w:rPr>
          <w:rFonts w:cs="Arial"/>
          <w:sz w:val="22"/>
          <w:szCs w:val="22"/>
        </w:rPr>
        <w:t xml:space="preserve">You are essential in creating and sustaining an intellectually rigorous and inclusive classroom culture. Respectful engagement, diverse thinking, and lived experiences are central to this course and enrich our learning community. </w:t>
      </w:r>
    </w:p>
    <w:p w14:paraId="6590A426" w14:textId="77777777" w:rsidR="002753BC" w:rsidRPr="00607C41" w:rsidRDefault="002753BC" w:rsidP="002753BC">
      <w:pPr>
        <w:rPr>
          <w:rFonts w:cs="Arial"/>
          <w:sz w:val="22"/>
          <w:szCs w:val="22"/>
        </w:rPr>
      </w:pPr>
    </w:p>
    <w:p w14:paraId="78F64421" w14:textId="77777777" w:rsidR="002753BC" w:rsidRPr="00607C41" w:rsidRDefault="002753BC" w:rsidP="002753BC">
      <w:pPr>
        <w:rPr>
          <w:rFonts w:cs="Arial"/>
          <w:sz w:val="22"/>
          <w:szCs w:val="22"/>
          <w:u w:val="single"/>
        </w:rPr>
      </w:pPr>
      <w:r w:rsidRPr="00607C41">
        <w:rPr>
          <w:rFonts w:cs="Arial"/>
          <w:sz w:val="22"/>
          <w:szCs w:val="22"/>
          <w:u w:val="single"/>
        </w:rPr>
        <w:t>Participation</w:t>
      </w:r>
    </w:p>
    <w:p w14:paraId="1AA0AFA2" w14:textId="77777777" w:rsidR="002753BC" w:rsidRPr="00F801FE" w:rsidRDefault="002753BC" w:rsidP="002753BC">
      <w:pPr>
        <w:rPr>
          <w:rFonts w:cs="Arial"/>
          <w:sz w:val="22"/>
          <w:szCs w:val="22"/>
        </w:rPr>
      </w:pPr>
      <w:r w:rsidRPr="00607C41">
        <w:rPr>
          <w:rFonts w:cs="Arial"/>
          <w:sz w:val="22"/>
          <w:szCs w:val="22"/>
        </w:rPr>
        <w:t xml:space="preserve">You are </w:t>
      </w:r>
      <w:r w:rsidRPr="00F801FE">
        <w:rPr>
          <w:rFonts w:cs="Arial"/>
          <w:sz w:val="22"/>
          <w:szCs w:val="22"/>
        </w:rPr>
        <w:t xml:space="preserve">integral to the learning experience in this class. Be prepared to actively contribute to class activities, group discussions, and work outside of class). </w:t>
      </w:r>
    </w:p>
    <w:p w14:paraId="217EA741" w14:textId="77777777" w:rsidR="002753BC" w:rsidRPr="00F801FE" w:rsidRDefault="002753BC" w:rsidP="002753BC">
      <w:pPr>
        <w:rPr>
          <w:rFonts w:cs="Arial"/>
          <w:sz w:val="22"/>
          <w:szCs w:val="22"/>
        </w:rPr>
      </w:pPr>
    </w:p>
    <w:p w14:paraId="315FA5FF" w14:textId="09A84353" w:rsidR="00836D19" w:rsidRPr="00F801FE" w:rsidRDefault="002753BC" w:rsidP="00F801FE">
      <w:pPr>
        <w:rPr>
          <w:rFonts w:cs="Arial"/>
          <w:sz w:val="22"/>
          <w:szCs w:val="22"/>
          <w:u w:val="single"/>
        </w:rPr>
      </w:pPr>
      <w:r w:rsidRPr="00F801FE">
        <w:rPr>
          <w:rFonts w:cs="Arial"/>
          <w:sz w:val="22"/>
          <w:szCs w:val="22"/>
          <w:u w:val="single"/>
        </w:rPr>
        <w:t>Assignments and Deadlines</w:t>
      </w:r>
    </w:p>
    <w:p w14:paraId="3D700466" w14:textId="38317AE2" w:rsidR="00836D19" w:rsidRPr="00F801FE" w:rsidRDefault="00836D19" w:rsidP="002753BC">
      <w:pPr>
        <w:rPr>
          <w:rFonts w:cs="Arial"/>
          <w:sz w:val="22"/>
          <w:szCs w:val="22"/>
        </w:rPr>
      </w:pPr>
      <w:r w:rsidRPr="00F801FE">
        <w:rPr>
          <w:rFonts w:cs="Arial"/>
          <w:sz w:val="22"/>
          <w:szCs w:val="22"/>
        </w:rPr>
        <w:t>Assignment 1: Entity Relationship Diagram (ERD) is due by Midterm. This is not a graded assignment. Failure to submit ERD for Review by midterm will lower your final project grade.</w:t>
      </w:r>
      <w:r w:rsidR="004524F9" w:rsidRPr="00F801FE">
        <w:rPr>
          <w:rFonts w:cs="Arial"/>
          <w:sz w:val="22"/>
          <w:szCs w:val="22"/>
        </w:rPr>
        <w:t xml:space="preserve"> For the due date, please see the appropriate milestones in Course Outline section.</w:t>
      </w:r>
      <w:r w:rsidR="00CE0372" w:rsidRPr="00F801FE">
        <w:rPr>
          <w:rFonts w:cs="Arial"/>
          <w:sz w:val="22"/>
          <w:szCs w:val="22"/>
        </w:rPr>
        <w:t xml:space="preserve"> </w:t>
      </w:r>
    </w:p>
    <w:p w14:paraId="0D6591F4" w14:textId="77777777" w:rsidR="00836D19" w:rsidRPr="00F801FE" w:rsidRDefault="00836D19" w:rsidP="002753BC">
      <w:pPr>
        <w:rPr>
          <w:rFonts w:cs="Arial"/>
          <w:sz w:val="22"/>
          <w:szCs w:val="22"/>
        </w:rPr>
      </w:pPr>
    </w:p>
    <w:p w14:paraId="0C9CE967" w14:textId="77777777" w:rsidR="002753BC" w:rsidRPr="00607C41" w:rsidRDefault="00836D19" w:rsidP="002753BC">
      <w:pPr>
        <w:rPr>
          <w:rFonts w:cs="Arial"/>
          <w:sz w:val="22"/>
          <w:szCs w:val="22"/>
        </w:rPr>
      </w:pPr>
      <w:r w:rsidRPr="00F801FE">
        <w:rPr>
          <w:rFonts w:cs="Arial"/>
          <w:sz w:val="22"/>
          <w:szCs w:val="22"/>
        </w:rPr>
        <w:t>Assignment 2: Your final project version is due on December 0</w:t>
      </w:r>
      <w:r w:rsidR="00C66BD5" w:rsidRPr="00F801FE">
        <w:rPr>
          <w:rFonts w:cs="Arial"/>
          <w:sz w:val="22"/>
          <w:szCs w:val="22"/>
        </w:rPr>
        <w:t>2</w:t>
      </w:r>
      <w:r w:rsidRPr="00F801FE">
        <w:rPr>
          <w:rFonts w:cs="Arial"/>
          <w:sz w:val="22"/>
          <w:szCs w:val="22"/>
        </w:rPr>
        <w:t>, 2024, at Midnight. For actual requirements of what is due, please refer to the project section described in this document. Extensions will be allowed only in special circumstances and after clear communication on reasons for extension.</w:t>
      </w:r>
    </w:p>
    <w:p w14:paraId="7AB2CAE3" w14:textId="77777777" w:rsidR="002753BC" w:rsidRPr="00607C41" w:rsidRDefault="002753BC" w:rsidP="002753BC">
      <w:pPr>
        <w:rPr>
          <w:rFonts w:cs="Arial"/>
          <w:sz w:val="22"/>
          <w:szCs w:val="22"/>
        </w:rPr>
      </w:pPr>
    </w:p>
    <w:p w14:paraId="381E68B1" w14:textId="77777777" w:rsidR="002753BC" w:rsidRPr="00607C41" w:rsidRDefault="002753BC" w:rsidP="002753BC">
      <w:pPr>
        <w:rPr>
          <w:rFonts w:cs="Arial"/>
          <w:sz w:val="22"/>
          <w:szCs w:val="22"/>
          <w:u w:val="single"/>
        </w:rPr>
      </w:pPr>
      <w:r w:rsidRPr="00607C41">
        <w:rPr>
          <w:rFonts w:cs="Arial"/>
          <w:sz w:val="22"/>
          <w:szCs w:val="22"/>
          <w:u w:val="single"/>
        </w:rPr>
        <w:t>Course Technology Use</w:t>
      </w:r>
    </w:p>
    <w:p w14:paraId="01A31C75" w14:textId="77777777" w:rsidR="002753BC" w:rsidRPr="00B03D0C" w:rsidRDefault="00836D19" w:rsidP="002753BC">
      <w:pPr>
        <w:rPr>
          <w:rFonts w:cs="Arial"/>
          <w:sz w:val="22"/>
          <w:szCs w:val="22"/>
        </w:rPr>
      </w:pPr>
      <w:r w:rsidRPr="00607C41">
        <w:rPr>
          <w:rFonts w:cs="Arial"/>
          <w:sz w:val="22"/>
          <w:szCs w:val="22"/>
        </w:rPr>
        <w:t>This class teaches multiple technologies to help students achieve their</w:t>
      </w:r>
      <w:r w:rsidR="002753BC" w:rsidRPr="00607C41">
        <w:rPr>
          <w:rFonts w:cs="Arial"/>
          <w:sz w:val="22"/>
          <w:szCs w:val="22"/>
        </w:rPr>
        <w:t xml:space="preserve"> course goals. </w:t>
      </w:r>
      <w:r w:rsidRPr="00607C41">
        <w:rPr>
          <w:rFonts w:cs="Arial"/>
          <w:sz w:val="22"/>
          <w:szCs w:val="22"/>
        </w:rPr>
        <w:t xml:space="preserve">Students are expected to use </w:t>
      </w:r>
      <w:r w:rsidRPr="00B03D0C">
        <w:rPr>
          <w:rFonts w:cs="Arial"/>
          <w:sz w:val="22"/>
          <w:szCs w:val="22"/>
        </w:rPr>
        <w:t>these technologies in ways that enhance the learning environment</w:t>
      </w:r>
      <w:r w:rsidR="002753BC" w:rsidRPr="00B03D0C">
        <w:rPr>
          <w:rFonts w:cs="Arial"/>
          <w:sz w:val="22"/>
          <w:szCs w:val="22"/>
        </w:rPr>
        <w:t xml:space="preserve">. </w:t>
      </w:r>
      <w:r w:rsidR="002753BC" w:rsidRPr="00B03D0C">
        <w:rPr>
          <w:rFonts w:cs="Arial"/>
          <w:bCs/>
          <w:sz w:val="22"/>
          <w:szCs w:val="22"/>
        </w:rPr>
        <w:t xml:space="preserve">All class sessions require </w:t>
      </w:r>
      <w:r w:rsidRPr="00B03D0C">
        <w:rPr>
          <w:rFonts w:cs="Arial"/>
          <w:bCs/>
          <w:sz w:val="22"/>
          <w:szCs w:val="22"/>
        </w:rPr>
        <w:t>Zoom and</w:t>
      </w:r>
      <w:r w:rsidR="002753BC" w:rsidRPr="00B03D0C">
        <w:rPr>
          <w:rFonts w:cs="Arial"/>
          <w:sz w:val="22"/>
          <w:szCs w:val="22"/>
        </w:rPr>
        <w:t xml:space="preserve"> technology (e.g., laptop, computer lab) for learning purposes.</w:t>
      </w:r>
    </w:p>
    <w:p w14:paraId="698752EC" w14:textId="77777777" w:rsidR="002753BC" w:rsidRPr="00B03D0C" w:rsidRDefault="002753BC" w:rsidP="002753BC">
      <w:pPr>
        <w:rPr>
          <w:rFonts w:cs="Arial"/>
          <w:sz w:val="22"/>
          <w:szCs w:val="22"/>
        </w:rPr>
      </w:pPr>
    </w:p>
    <w:p w14:paraId="19290620" w14:textId="228E4972" w:rsidR="004524F9" w:rsidRPr="00F801FE" w:rsidRDefault="002753BC" w:rsidP="00F801FE">
      <w:pPr>
        <w:widowControl w:val="0"/>
        <w:rPr>
          <w:rFonts w:cs="Arial"/>
          <w:b/>
          <w:bCs/>
          <w:color w:val="212121"/>
          <w:sz w:val="22"/>
          <w:szCs w:val="22"/>
        </w:rPr>
      </w:pPr>
      <w:bookmarkStart w:id="10" w:name="_Hlk170142875"/>
      <w:r w:rsidRPr="00B03D0C">
        <w:rPr>
          <w:rFonts w:cs="Arial"/>
          <w:b/>
          <w:bCs/>
          <w:color w:val="212121"/>
          <w:sz w:val="22"/>
          <w:szCs w:val="22"/>
        </w:rPr>
        <w:t>Generative AI Use</w:t>
      </w:r>
    </w:p>
    <w:p w14:paraId="18E45023" w14:textId="1BE41C93" w:rsidR="002753BC" w:rsidRPr="00B03D0C" w:rsidRDefault="00C66BD5" w:rsidP="004524F9">
      <w:pPr>
        <w:widowControl w:val="0"/>
        <w:rPr>
          <w:rFonts w:cs="Arial"/>
          <w:b/>
          <w:bCs/>
          <w:color w:val="212121"/>
          <w:sz w:val="22"/>
          <w:szCs w:val="22"/>
        </w:rPr>
      </w:pPr>
      <w:r w:rsidRPr="00B03D0C">
        <w:rPr>
          <w:rFonts w:eastAsia="Times New Roman" w:cs="Arial"/>
          <w:color w:val="000000"/>
          <w:sz w:val="22"/>
          <w:szCs w:val="22"/>
        </w:rPr>
        <w:t>Students</w:t>
      </w:r>
      <w:r w:rsidR="002753BC" w:rsidRPr="00B03D0C">
        <w:rPr>
          <w:rFonts w:eastAsia="Times New Roman" w:cs="Arial"/>
          <w:color w:val="000000"/>
          <w:sz w:val="22"/>
          <w:szCs w:val="22"/>
        </w:rPr>
        <w:t xml:space="preserve"> can only learn from the work you do. Unless otherwise stated, </w:t>
      </w:r>
      <w:r w:rsidRPr="00B03D0C">
        <w:rPr>
          <w:rFonts w:eastAsia="Times New Roman" w:cs="Arial"/>
          <w:color w:val="000000"/>
          <w:sz w:val="22"/>
          <w:szCs w:val="22"/>
        </w:rPr>
        <w:t>students</w:t>
      </w:r>
      <w:r w:rsidR="002753BC" w:rsidRPr="00B03D0C">
        <w:rPr>
          <w:rFonts w:eastAsia="Times New Roman" w:cs="Arial"/>
          <w:color w:val="000000"/>
          <w:sz w:val="22"/>
          <w:szCs w:val="22"/>
        </w:rPr>
        <w:t xml:space="preserve"> should not use generative AI tools to create any part of an assignment in this course; </w:t>
      </w:r>
      <w:r w:rsidRPr="00B03D0C">
        <w:rPr>
          <w:rFonts w:eastAsia="Times New Roman" w:cs="Arial"/>
          <w:color w:val="000000"/>
          <w:sz w:val="22"/>
          <w:szCs w:val="22"/>
        </w:rPr>
        <w:t>the student should complete every submission</w:t>
      </w:r>
      <w:r w:rsidR="002753BC" w:rsidRPr="00B03D0C">
        <w:rPr>
          <w:rFonts w:eastAsia="Times New Roman" w:cs="Arial"/>
          <w:color w:val="000000"/>
          <w:sz w:val="22"/>
          <w:szCs w:val="22"/>
        </w:rPr>
        <w:t xml:space="preserve"> (for example</w:t>
      </w:r>
      <w:r w:rsidR="00836D19" w:rsidRPr="00B03D0C">
        <w:rPr>
          <w:rFonts w:eastAsia="Times New Roman" w:cs="Arial"/>
          <w:color w:val="000000"/>
          <w:sz w:val="22"/>
          <w:szCs w:val="22"/>
        </w:rPr>
        <w:t>,</w:t>
      </w:r>
      <w:r w:rsidR="002753BC" w:rsidRPr="00B03D0C">
        <w:rPr>
          <w:rFonts w:eastAsia="Times New Roman" w:cs="Arial"/>
          <w:color w:val="000000"/>
          <w:sz w:val="22"/>
          <w:szCs w:val="22"/>
        </w:rPr>
        <w:t xml:space="preserve"> from an NYU course). </w:t>
      </w:r>
    </w:p>
    <w:p w14:paraId="09E31EBE" w14:textId="77777777" w:rsidR="00C14275" w:rsidRPr="00B03D0C" w:rsidRDefault="00C14275" w:rsidP="002753BC">
      <w:pPr>
        <w:ind w:left="720" w:right="0"/>
        <w:rPr>
          <w:rFonts w:eastAsia="Times New Roman" w:cs="Arial"/>
          <w:sz w:val="22"/>
          <w:szCs w:val="22"/>
        </w:rPr>
      </w:pPr>
    </w:p>
    <w:p w14:paraId="691F1233" w14:textId="77777777" w:rsidR="00CE0372" w:rsidRPr="00F801FE" w:rsidRDefault="00C14275" w:rsidP="00CE0372">
      <w:pPr>
        <w:rPr>
          <w:rFonts w:cs="Arial"/>
          <w:sz w:val="22"/>
          <w:szCs w:val="22"/>
        </w:rPr>
      </w:pPr>
      <w:r w:rsidRPr="00B03D0C">
        <w:rPr>
          <w:rFonts w:cs="Arial"/>
          <w:sz w:val="22"/>
          <w:szCs w:val="22"/>
        </w:rPr>
        <w:t xml:space="preserve">You are strictly prohibited from using third-party tools to generate any code for your project. Doing so is considered plagiarism and will result in an F grade for the project or the course. You cannot use generative applications to create ERD or SQL code. During the class, you will learn the expected industry coding standards. Third-party tools produce generic code that doesn't follow these standards </w:t>
      </w:r>
      <w:r w:rsidRPr="00B03D0C">
        <w:rPr>
          <w:rFonts w:cs="Arial"/>
          <w:sz w:val="22"/>
          <w:szCs w:val="22"/>
        </w:rPr>
        <w:lastRenderedPageBreak/>
        <w:t>and will be treated as plagiari</w:t>
      </w:r>
      <w:r w:rsidRPr="00F801FE">
        <w:rPr>
          <w:rFonts w:cs="Arial"/>
          <w:sz w:val="22"/>
          <w:szCs w:val="22"/>
        </w:rPr>
        <w:t>sm. The grade penalty will depend on the amount of generated code used, with severe violations resulting in an F for the course.</w:t>
      </w:r>
    </w:p>
    <w:p w14:paraId="680A0AB0" w14:textId="77777777" w:rsidR="00CE0372" w:rsidRPr="00F801FE" w:rsidRDefault="00CE0372" w:rsidP="00CE0372">
      <w:pPr>
        <w:rPr>
          <w:rFonts w:eastAsia="Times New Roman" w:cs="Arial"/>
          <w:color w:val="000000"/>
          <w:sz w:val="22"/>
          <w:szCs w:val="22"/>
        </w:rPr>
      </w:pPr>
    </w:p>
    <w:p w14:paraId="6448EBCF" w14:textId="77777777" w:rsidR="002753BC" w:rsidRPr="00F801FE" w:rsidRDefault="002753BC" w:rsidP="00CE0372">
      <w:pPr>
        <w:rPr>
          <w:rFonts w:eastAsia="Times New Roman" w:cs="Arial"/>
          <w:sz w:val="22"/>
          <w:szCs w:val="22"/>
        </w:rPr>
      </w:pPr>
      <w:r w:rsidRPr="00F801FE">
        <w:rPr>
          <w:rFonts w:eastAsia="Times New Roman" w:cs="Arial"/>
          <w:color w:val="000000"/>
          <w:sz w:val="22"/>
          <w:szCs w:val="22"/>
        </w:rPr>
        <w:t xml:space="preserve">This course assumes that work submitted by students – all process work, drafts, brainstorming artifacts, </w:t>
      </w:r>
      <w:r w:rsidR="00836D19" w:rsidRPr="00F801FE">
        <w:rPr>
          <w:rFonts w:eastAsia="Times New Roman" w:cs="Arial"/>
          <w:color w:val="000000"/>
          <w:sz w:val="22"/>
          <w:szCs w:val="22"/>
        </w:rPr>
        <w:t xml:space="preserve">and </w:t>
      </w:r>
      <w:r w:rsidRPr="00F801FE">
        <w:rPr>
          <w:rFonts w:eastAsia="Times New Roman" w:cs="Arial"/>
          <w:color w:val="000000"/>
          <w:sz w:val="22"/>
          <w:szCs w:val="22"/>
        </w:rPr>
        <w:t>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sidRPr="00F801FE">
        <w:rPr>
          <w:rFonts w:eastAsia="Times New Roman" w:cs="Arial"/>
          <w:color w:val="404040"/>
          <w:sz w:val="22"/>
          <w:szCs w:val="22"/>
        </w:rPr>
        <w:t xml:space="preserve"> </w:t>
      </w:r>
      <w:hyperlink r:id="rId9" w:history="1">
        <w:r w:rsidRPr="00F801FE">
          <w:rPr>
            <w:rFonts w:eastAsia="Times New Roman" w:cs="Arial"/>
            <w:color w:val="1155CC"/>
            <w:sz w:val="22"/>
            <w:szCs w:val="22"/>
            <w:u w:val="single"/>
          </w:rPr>
          <w:t>University of Texas, Austin</w:t>
        </w:r>
      </w:hyperlink>
      <w:r w:rsidRPr="00F801FE">
        <w:rPr>
          <w:rFonts w:eastAsia="Times New Roman" w:cs="Arial"/>
          <w:color w:val="000000"/>
          <w:sz w:val="22"/>
          <w:szCs w:val="22"/>
        </w:rPr>
        <w:t>).</w:t>
      </w:r>
    </w:p>
    <w:bookmarkEnd w:id="10"/>
    <w:p w14:paraId="5C8B574A" w14:textId="77777777" w:rsidR="002753BC" w:rsidRPr="00F801FE" w:rsidRDefault="002753BC" w:rsidP="002753BC">
      <w:pPr>
        <w:rPr>
          <w:rFonts w:cs="Arial"/>
          <w:sz w:val="22"/>
          <w:szCs w:val="22"/>
        </w:rPr>
      </w:pPr>
    </w:p>
    <w:p w14:paraId="68A08BB8" w14:textId="77777777" w:rsidR="002753BC" w:rsidRPr="00F801FE" w:rsidRDefault="002753BC" w:rsidP="002753BC">
      <w:pPr>
        <w:rPr>
          <w:rFonts w:cs="Arial"/>
          <w:sz w:val="22"/>
          <w:szCs w:val="22"/>
          <w:u w:val="single"/>
        </w:rPr>
      </w:pPr>
      <w:r w:rsidRPr="00F801FE">
        <w:rPr>
          <w:rFonts w:cs="Arial"/>
          <w:sz w:val="22"/>
          <w:szCs w:val="22"/>
          <w:u w:val="single"/>
        </w:rPr>
        <w:t>Feedback and Viewing Grades</w:t>
      </w:r>
    </w:p>
    <w:p w14:paraId="721D09E0" w14:textId="77777777" w:rsidR="002753BC" w:rsidRPr="00F801FE" w:rsidRDefault="002753BC" w:rsidP="002753BC">
      <w:pPr>
        <w:rPr>
          <w:rFonts w:cs="Arial"/>
          <w:sz w:val="22"/>
          <w:szCs w:val="22"/>
        </w:rPr>
      </w:pPr>
      <w:r w:rsidRPr="00F801FE">
        <w:rPr>
          <w:rFonts w:cs="Arial"/>
          <w:sz w:val="22"/>
          <w:szCs w:val="22"/>
        </w:rPr>
        <w:t xml:space="preserve">I will provide timely meaningful feedback on all your work via our course site in NYU Brightspace. You can access your grades on the course site Gradebook. </w:t>
      </w:r>
    </w:p>
    <w:p w14:paraId="5F10D620" w14:textId="77777777" w:rsidR="00C14275" w:rsidRPr="00F801FE" w:rsidRDefault="00C14275" w:rsidP="002753BC">
      <w:pPr>
        <w:rPr>
          <w:rFonts w:cs="Arial"/>
          <w:sz w:val="22"/>
          <w:szCs w:val="22"/>
        </w:rPr>
      </w:pPr>
    </w:p>
    <w:p w14:paraId="23F37E4A" w14:textId="10F76CF2" w:rsidR="002753BC" w:rsidRPr="00F801FE" w:rsidRDefault="00C14275" w:rsidP="002753BC">
      <w:pPr>
        <w:rPr>
          <w:rFonts w:cs="Arial"/>
          <w:sz w:val="22"/>
          <w:szCs w:val="22"/>
        </w:rPr>
      </w:pPr>
      <w:r w:rsidRPr="00F801FE">
        <w:rPr>
          <w:rFonts w:cs="Arial"/>
          <w:sz w:val="22"/>
          <w:szCs w:val="22"/>
        </w:rPr>
        <w:t>Students are encouraged to seek feedback on their projects throughout the course to avoid common mistakes and achieve better grades. Since this course is based on case studies, creating a database for competitive advantage</w:t>
      </w:r>
      <w:r w:rsidR="004524F9" w:rsidRPr="00F801FE">
        <w:rPr>
          <w:rFonts w:cs="Arial"/>
          <w:sz w:val="22"/>
          <w:szCs w:val="22"/>
        </w:rPr>
        <w:t xml:space="preserve"> and </w:t>
      </w:r>
      <w:r w:rsidRPr="00F801FE">
        <w:rPr>
          <w:rFonts w:cs="Arial"/>
          <w:sz w:val="22"/>
          <w:szCs w:val="22"/>
        </w:rPr>
        <w:t>continuous feedback is crucial for your project's success and your overall learning outcomes. Request feedback as soon as you start working on your project to improve your learning, midterm, and final grades.</w:t>
      </w:r>
    </w:p>
    <w:p w14:paraId="4F40AF9A" w14:textId="77777777" w:rsidR="00C14275" w:rsidRPr="00F801FE" w:rsidRDefault="00C14275" w:rsidP="002753BC">
      <w:pPr>
        <w:rPr>
          <w:rFonts w:cs="Arial"/>
          <w:sz w:val="22"/>
          <w:szCs w:val="22"/>
        </w:rPr>
      </w:pPr>
    </w:p>
    <w:p w14:paraId="7F9D9529" w14:textId="77777777" w:rsidR="002753BC" w:rsidRPr="00F801FE" w:rsidRDefault="002753BC" w:rsidP="002753BC">
      <w:pPr>
        <w:rPr>
          <w:rFonts w:cs="Arial"/>
          <w:sz w:val="22"/>
          <w:szCs w:val="22"/>
          <w:u w:val="single"/>
        </w:rPr>
      </w:pPr>
      <w:r w:rsidRPr="00F801FE">
        <w:rPr>
          <w:rFonts w:cs="Arial"/>
          <w:sz w:val="22"/>
          <w:szCs w:val="22"/>
          <w:u w:val="single"/>
        </w:rPr>
        <w:t>Attendance</w:t>
      </w:r>
    </w:p>
    <w:p w14:paraId="5B704D83" w14:textId="77777777" w:rsidR="002753BC" w:rsidRPr="00F801FE" w:rsidRDefault="00324189" w:rsidP="002753BC">
      <w:pPr>
        <w:rPr>
          <w:rFonts w:cs="Arial"/>
          <w:sz w:val="22"/>
          <w:szCs w:val="22"/>
        </w:rPr>
      </w:pPr>
      <w:r w:rsidRPr="00F801FE">
        <w:rPr>
          <w:rFonts w:cs="Arial"/>
          <w:sz w:val="22"/>
          <w:szCs w:val="22"/>
        </w:rPr>
        <w:t>It is expected that students will</w:t>
      </w:r>
      <w:r w:rsidR="002753BC" w:rsidRPr="00F801FE">
        <w:rPr>
          <w:rFonts w:cs="Arial"/>
          <w:sz w:val="22"/>
          <w:szCs w:val="22"/>
        </w:rPr>
        <w:t xml:space="preserve"> attend all class sessions. Attendance will be taken into consideration when determining your final grade. Refer to the </w:t>
      </w:r>
      <w:hyperlink r:id="rId10">
        <w:r w:rsidR="002753BC" w:rsidRPr="00F801FE">
          <w:rPr>
            <w:rStyle w:val="Hyperlink"/>
            <w:rFonts w:cs="Arial"/>
            <w:sz w:val="22"/>
            <w:szCs w:val="22"/>
          </w:rPr>
          <w:t>SPS Policies and Procedures page</w:t>
        </w:r>
      </w:hyperlink>
      <w:r w:rsidR="002753BC" w:rsidRPr="00F801FE">
        <w:rPr>
          <w:rFonts w:cs="Arial"/>
          <w:color w:val="666666"/>
          <w:sz w:val="22"/>
          <w:szCs w:val="22"/>
        </w:rPr>
        <w:t xml:space="preserve"> </w:t>
      </w:r>
      <w:r w:rsidR="002753BC" w:rsidRPr="00F801FE">
        <w:rPr>
          <w:rFonts w:cs="Arial"/>
          <w:sz w:val="22"/>
          <w:szCs w:val="22"/>
        </w:rPr>
        <w:t xml:space="preserve">for additional information about attendance. </w:t>
      </w:r>
    </w:p>
    <w:p w14:paraId="7E5A9219" w14:textId="77777777" w:rsidR="002753BC" w:rsidRPr="00F801FE" w:rsidRDefault="002753BC" w:rsidP="002753BC">
      <w:pPr>
        <w:rPr>
          <w:rFonts w:cs="Arial"/>
          <w:sz w:val="22"/>
          <w:szCs w:val="22"/>
        </w:rPr>
      </w:pPr>
    </w:p>
    <w:p w14:paraId="73A3BE6B" w14:textId="77777777" w:rsidR="002753BC" w:rsidRPr="00F801FE" w:rsidRDefault="002753BC" w:rsidP="002753BC">
      <w:pPr>
        <w:rPr>
          <w:rFonts w:cs="Arial"/>
          <w:b/>
          <w:sz w:val="22"/>
          <w:szCs w:val="22"/>
        </w:rPr>
      </w:pPr>
      <w:r w:rsidRPr="00F801FE">
        <w:rPr>
          <w:rFonts w:cs="Arial"/>
          <w:sz w:val="22"/>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F801FE">
        <w:rPr>
          <w:rFonts w:cs="Arial"/>
          <w:b/>
          <w:sz w:val="22"/>
          <w:szCs w:val="22"/>
        </w:rPr>
        <w:t xml:space="preserve"> </w:t>
      </w:r>
    </w:p>
    <w:p w14:paraId="6BCCFA17" w14:textId="77777777" w:rsidR="002753BC" w:rsidRPr="00F801FE" w:rsidRDefault="002753BC" w:rsidP="002753BC">
      <w:pPr>
        <w:rPr>
          <w:rFonts w:cs="Arial"/>
          <w:b/>
          <w:sz w:val="22"/>
          <w:szCs w:val="22"/>
        </w:rPr>
      </w:pPr>
    </w:p>
    <w:p w14:paraId="31A341DD" w14:textId="77777777" w:rsidR="002753BC" w:rsidRPr="00F801FE" w:rsidRDefault="002753BC" w:rsidP="002753BC">
      <w:pPr>
        <w:rPr>
          <w:rFonts w:eastAsia="Arial" w:cs="Arial"/>
          <w:color w:val="000000"/>
          <w:sz w:val="22"/>
          <w:szCs w:val="22"/>
        </w:rPr>
      </w:pPr>
      <w:r w:rsidRPr="00F801FE">
        <w:rPr>
          <w:rFonts w:eastAsia="Arial" w:cs="Arial"/>
          <w:color w:val="000000"/>
          <w:sz w:val="22"/>
          <w:szCs w:val="22"/>
        </w:rPr>
        <w:t>Each unexcused absence or being late may result in a student’s grade being lowered by a fraction of a grade. A student who has three unexcused absences may earn a Fail grade.</w:t>
      </w:r>
    </w:p>
    <w:p w14:paraId="5F22785A" w14:textId="77777777" w:rsidR="002753BC" w:rsidRPr="00F801FE" w:rsidRDefault="002753BC" w:rsidP="002753BC">
      <w:pPr>
        <w:rPr>
          <w:rFonts w:cs="Arial"/>
          <w:color w:val="222222"/>
          <w:sz w:val="22"/>
          <w:szCs w:val="22"/>
          <w:shd w:val="clear" w:color="auto" w:fill="FFFFFF"/>
        </w:rPr>
      </w:pPr>
      <w:bookmarkStart w:id="11" w:name="_Hlk56463172"/>
      <w:r w:rsidRPr="00F801FE">
        <w:rPr>
          <w:rFonts w:cs="Arial"/>
          <w:color w:val="222222"/>
          <w:sz w:val="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r w:rsidRPr="00F801FE">
        <w:rPr>
          <w:rFonts w:cs="Arial"/>
          <w:color w:val="222222"/>
          <w:sz w:val="22"/>
          <w:szCs w:val="22"/>
          <w:shd w:val="clear" w:color="auto" w:fill="FFFFFF"/>
        </w:rPr>
        <w:t>.</w:t>
      </w:r>
      <w:r w:rsidRPr="00F801FE">
        <w:rPr>
          <w:rFonts w:cs="Arial"/>
          <w:color w:val="000000"/>
          <w:sz w:val="22"/>
          <w:szCs w:val="22"/>
        </w:rPr>
        <w:t xml:space="preserve"> </w:t>
      </w:r>
    </w:p>
    <w:p w14:paraId="486FEFF5" w14:textId="77777777" w:rsidR="002753BC" w:rsidRPr="00F801FE" w:rsidRDefault="002753BC" w:rsidP="002753BC">
      <w:pPr>
        <w:rPr>
          <w:rFonts w:cs="Arial"/>
          <w:sz w:val="22"/>
          <w:szCs w:val="22"/>
        </w:rPr>
      </w:pPr>
      <w:bookmarkStart w:id="12" w:name="_heading=h.45qpnf6ywxng" w:colFirst="0" w:colLast="0"/>
      <w:bookmarkStart w:id="13" w:name="bookmark=kix.i8h734s4y3da" w:colFirst="0" w:colLast="0"/>
      <w:bookmarkEnd w:id="12"/>
      <w:bookmarkEnd w:id="13"/>
    </w:p>
    <w:p w14:paraId="09556CFD" w14:textId="77777777" w:rsidR="002753BC" w:rsidRPr="00F801FE" w:rsidRDefault="002753BC" w:rsidP="002753BC">
      <w:pPr>
        <w:rPr>
          <w:rFonts w:eastAsia="Roboto Light" w:cs="Arial"/>
          <w:b/>
          <w:color w:val="57068C"/>
          <w:sz w:val="22"/>
          <w:szCs w:val="22"/>
        </w:rPr>
      </w:pPr>
      <w:r w:rsidRPr="00F801FE">
        <w:rPr>
          <w:rFonts w:cs="Arial"/>
          <w:b/>
          <w:sz w:val="22"/>
          <w:szCs w:val="22"/>
        </w:rPr>
        <w:t>Textbooks and Course Materials</w:t>
      </w:r>
    </w:p>
    <w:p w14:paraId="2D42D75D" w14:textId="77777777" w:rsidR="00324189" w:rsidRPr="00F801FE" w:rsidRDefault="00324189" w:rsidP="00324189">
      <w:pPr>
        <w:pStyle w:val="BodyA"/>
        <w:rPr>
          <w:rFonts w:ascii="Arial" w:eastAsia="Arial" w:hAnsi="Arial" w:cs="Arial"/>
          <w:i/>
          <w:iCs/>
          <w:sz w:val="22"/>
          <w:szCs w:val="22"/>
        </w:rPr>
      </w:pPr>
      <w:r w:rsidRPr="00F801FE">
        <w:rPr>
          <w:rFonts w:ascii="Arial" w:hAnsi="Arial" w:cs="Arial"/>
          <w:i/>
          <w:iCs/>
          <w:sz w:val="22"/>
          <w:szCs w:val="22"/>
        </w:rPr>
        <w:t xml:space="preserve">The primary text for this course is: </w:t>
      </w:r>
    </w:p>
    <w:p w14:paraId="784CE020" w14:textId="77777777" w:rsidR="00324189" w:rsidRPr="00F801FE" w:rsidRDefault="00324189" w:rsidP="00324189">
      <w:pPr>
        <w:pStyle w:val="BodyA"/>
        <w:rPr>
          <w:rFonts w:ascii="Arial" w:eastAsia="Arial" w:hAnsi="Arial" w:cs="Arial"/>
          <w:sz w:val="22"/>
          <w:szCs w:val="22"/>
        </w:rPr>
      </w:pPr>
    </w:p>
    <w:p w14:paraId="383F278F" w14:textId="1ED2205F" w:rsidR="00324189" w:rsidRPr="00F801FE" w:rsidRDefault="00324189" w:rsidP="00324189">
      <w:pPr>
        <w:pStyle w:val="BodyA"/>
        <w:rPr>
          <w:rFonts w:ascii="Arial" w:eastAsia="Arial" w:hAnsi="Arial" w:cs="Arial"/>
          <w:sz w:val="22"/>
          <w:szCs w:val="22"/>
        </w:rPr>
      </w:pPr>
      <w:r w:rsidRPr="00F801FE">
        <w:rPr>
          <w:rFonts w:ascii="Arial" w:hAnsi="Arial" w:cs="Arial"/>
          <w:sz w:val="22"/>
          <w:szCs w:val="22"/>
        </w:rPr>
        <w:t xml:space="preserve">[1] </w:t>
      </w:r>
      <w:r w:rsidRPr="00F801FE">
        <w:rPr>
          <w:rFonts w:ascii="Arial" w:eastAsia="Arial" w:hAnsi="Arial" w:cs="Arial"/>
          <w:sz w:val="22"/>
          <w:szCs w:val="22"/>
        </w:rPr>
        <w:t>You can pick one of the following books (you do not need both of them)</w:t>
      </w:r>
      <w:r w:rsidR="00FB7CFA" w:rsidRPr="00F801FE">
        <w:rPr>
          <w:rFonts w:ascii="Arial" w:eastAsia="Arial" w:hAnsi="Arial" w:cs="Arial"/>
          <w:sz w:val="22"/>
          <w:szCs w:val="22"/>
        </w:rPr>
        <w:t xml:space="preserve">. You can use any version of this book starting from </w:t>
      </w:r>
      <w:proofErr w:type="gramStart"/>
      <w:r w:rsidR="00FB7CFA" w:rsidRPr="00F801FE">
        <w:rPr>
          <w:rFonts w:ascii="Arial" w:eastAsia="Arial" w:hAnsi="Arial" w:cs="Arial"/>
          <w:sz w:val="22"/>
          <w:szCs w:val="22"/>
        </w:rPr>
        <w:t>what  is</w:t>
      </w:r>
      <w:proofErr w:type="gramEnd"/>
      <w:r w:rsidR="00FB7CFA" w:rsidRPr="00F801FE">
        <w:rPr>
          <w:rFonts w:ascii="Arial" w:eastAsia="Arial" w:hAnsi="Arial" w:cs="Arial"/>
          <w:sz w:val="22"/>
          <w:szCs w:val="22"/>
        </w:rPr>
        <w:t xml:space="preserve"> listed up until latest release.</w:t>
      </w:r>
    </w:p>
    <w:p w14:paraId="69DD5D35" w14:textId="77777777" w:rsidR="00324189" w:rsidRPr="00F801FE" w:rsidRDefault="00324189" w:rsidP="00324189">
      <w:pPr>
        <w:pStyle w:val="BodyA"/>
        <w:rPr>
          <w:rFonts w:ascii="Arial" w:eastAsia="Arial" w:hAnsi="Arial" w:cs="Arial"/>
          <w:sz w:val="22"/>
          <w:szCs w:val="22"/>
        </w:rPr>
      </w:pPr>
    </w:p>
    <w:p w14:paraId="6C4DA64C" w14:textId="77777777"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 xml:space="preserve">Adam Jorgensen. 2014. Professional Microsoft SQL Server 2014 Administration. First Edition. </w:t>
      </w:r>
      <w:proofErr w:type="spellStart"/>
      <w:r w:rsidRPr="00F801FE">
        <w:rPr>
          <w:rFonts w:ascii="Arial" w:eastAsia="Arial" w:hAnsi="Arial" w:cs="Arial"/>
          <w:sz w:val="22"/>
          <w:szCs w:val="22"/>
        </w:rPr>
        <w:t>Wrox</w:t>
      </w:r>
      <w:proofErr w:type="spellEnd"/>
      <w:r w:rsidRPr="00F801FE">
        <w:rPr>
          <w:rFonts w:ascii="Arial" w:eastAsia="Arial" w:hAnsi="Arial" w:cs="Arial"/>
          <w:sz w:val="22"/>
          <w:szCs w:val="22"/>
        </w:rPr>
        <w:t>. ISBN 978-1118859131</w:t>
      </w:r>
    </w:p>
    <w:p w14:paraId="79F1AEF6" w14:textId="77777777" w:rsidR="00324189" w:rsidRPr="00F801FE" w:rsidRDefault="00324189" w:rsidP="00324189">
      <w:pPr>
        <w:pStyle w:val="BodyA"/>
        <w:rPr>
          <w:rFonts w:ascii="Arial" w:eastAsia="Arial" w:hAnsi="Arial" w:cs="Arial"/>
          <w:sz w:val="22"/>
          <w:szCs w:val="22"/>
        </w:rPr>
      </w:pPr>
    </w:p>
    <w:p w14:paraId="47D20F39" w14:textId="77777777"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This book can also be located in many online book retailers. You can use the links below to locate some of them. The average price is $35.00.</w:t>
      </w:r>
    </w:p>
    <w:p w14:paraId="609EE149" w14:textId="77777777" w:rsidR="00324189" w:rsidRPr="00F801FE" w:rsidRDefault="00324189" w:rsidP="00324189">
      <w:pPr>
        <w:pStyle w:val="BodyA"/>
        <w:rPr>
          <w:rFonts w:ascii="Arial" w:eastAsia="Arial" w:hAnsi="Arial" w:cs="Arial"/>
          <w:sz w:val="22"/>
          <w:szCs w:val="22"/>
        </w:rPr>
      </w:pPr>
    </w:p>
    <w:p w14:paraId="4A3596B8" w14:textId="77777777"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http://www.amazon.com/Professional-Microsoft-Server-2014-Administration/dp/1118859138/ref=sr_1_1?s=books&amp;ie=UTF8&amp;qid=1422378015&amp;sr=1-1&amp;keywords=professional+microsoft+sql+server+2014+administration</w:t>
      </w:r>
    </w:p>
    <w:p w14:paraId="04E3EB96" w14:textId="77777777" w:rsidR="00324189" w:rsidRPr="00F801FE" w:rsidRDefault="00324189" w:rsidP="00324189">
      <w:pPr>
        <w:pStyle w:val="BodyA"/>
        <w:rPr>
          <w:rFonts w:ascii="Arial" w:eastAsia="Arial" w:hAnsi="Arial" w:cs="Arial"/>
          <w:sz w:val="22"/>
          <w:szCs w:val="22"/>
        </w:rPr>
      </w:pPr>
    </w:p>
    <w:p w14:paraId="36D18BB2" w14:textId="778B8E8F"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You also can use the following book</w:t>
      </w:r>
      <w:r w:rsidR="00FB7CFA" w:rsidRPr="00F801FE">
        <w:rPr>
          <w:rFonts w:ascii="Arial" w:eastAsia="Arial" w:hAnsi="Arial" w:cs="Arial"/>
          <w:sz w:val="22"/>
          <w:szCs w:val="22"/>
        </w:rPr>
        <w:t xml:space="preserve"> and later releases of this </w:t>
      </w:r>
      <w:proofErr w:type="spellStart"/>
      <w:r w:rsidR="00FB7CFA" w:rsidRPr="00F801FE">
        <w:rPr>
          <w:rFonts w:ascii="Arial" w:eastAsia="Arial" w:hAnsi="Arial" w:cs="Arial"/>
          <w:sz w:val="22"/>
          <w:szCs w:val="22"/>
        </w:rPr>
        <w:t>bood</w:t>
      </w:r>
      <w:proofErr w:type="spellEnd"/>
      <w:r w:rsidRPr="00F801FE">
        <w:rPr>
          <w:rFonts w:ascii="Arial" w:eastAsia="Arial" w:hAnsi="Arial" w:cs="Arial"/>
          <w:sz w:val="22"/>
          <w:szCs w:val="22"/>
        </w:rPr>
        <w:t>:</w:t>
      </w:r>
    </w:p>
    <w:p w14:paraId="1FE8F9F7" w14:textId="77777777" w:rsidR="00324189" w:rsidRPr="00F801FE" w:rsidRDefault="00324189" w:rsidP="00324189">
      <w:pPr>
        <w:pStyle w:val="BodyA"/>
        <w:rPr>
          <w:rFonts w:ascii="Arial" w:eastAsia="Arial" w:hAnsi="Arial" w:cs="Arial"/>
          <w:sz w:val="22"/>
          <w:szCs w:val="22"/>
        </w:rPr>
      </w:pPr>
    </w:p>
    <w:p w14:paraId="47CA4B73" w14:textId="77777777"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 xml:space="preserve">[2] Adam Jorgensen. 2012. Professional Microsoft SQL Server 2012 Administration. First Edition. </w:t>
      </w:r>
      <w:proofErr w:type="spellStart"/>
      <w:r w:rsidRPr="00F801FE">
        <w:rPr>
          <w:rFonts w:ascii="Arial" w:eastAsia="Arial" w:hAnsi="Arial" w:cs="Arial"/>
          <w:sz w:val="22"/>
          <w:szCs w:val="22"/>
        </w:rPr>
        <w:t>Wrox</w:t>
      </w:r>
      <w:proofErr w:type="spellEnd"/>
      <w:r w:rsidRPr="00F801FE">
        <w:rPr>
          <w:rFonts w:ascii="Arial" w:eastAsia="Arial" w:hAnsi="Arial" w:cs="Arial"/>
          <w:sz w:val="22"/>
          <w:szCs w:val="22"/>
        </w:rPr>
        <w:t>. ISBN 978-1-118-10688-4</w:t>
      </w:r>
    </w:p>
    <w:p w14:paraId="36BD68FF" w14:textId="77777777" w:rsidR="00324189" w:rsidRPr="00F801FE" w:rsidRDefault="00324189" w:rsidP="00324189">
      <w:pPr>
        <w:pStyle w:val="BodyA"/>
        <w:rPr>
          <w:rFonts w:ascii="Arial" w:eastAsia="Arial" w:hAnsi="Arial" w:cs="Arial"/>
          <w:sz w:val="22"/>
          <w:szCs w:val="22"/>
        </w:rPr>
      </w:pPr>
    </w:p>
    <w:p w14:paraId="1B71DFE5" w14:textId="77777777" w:rsidR="00324189" w:rsidRPr="00F801FE" w:rsidRDefault="00324189" w:rsidP="00324189">
      <w:pPr>
        <w:pStyle w:val="BodyA"/>
        <w:rPr>
          <w:rFonts w:ascii="Arial" w:eastAsia="Arial" w:hAnsi="Arial" w:cs="Arial"/>
          <w:sz w:val="22"/>
          <w:szCs w:val="22"/>
        </w:rPr>
      </w:pPr>
      <w:r w:rsidRPr="00F801FE">
        <w:rPr>
          <w:rFonts w:ascii="Arial" w:eastAsia="Arial" w:hAnsi="Arial" w:cs="Arial"/>
          <w:sz w:val="22"/>
          <w:szCs w:val="22"/>
        </w:rPr>
        <w:t>This book can also be located in many online book retailers. You can use the links below to locate some of them. The average price is $33.00.</w:t>
      </w:r>
    </w:p>
    <w:p w14:paraId="7AA72530" w14:textId="77777777" w:rsidR="00324189" w:rsidRPr="00F801FE" w:rsidRDefault="00324189" w:rsidP="00324189">
      <w:pPr>
        <w:pStyle w:val="BodyA"/>
        <w:rPr>
          <w:rFonts w:ascii="Arial" w:eastAsia="Arial" w:hAnsi="Arial" w:cs="Arial"/>
          <w:sz w:val="22"/>
          <w:szCs w:val="22"/>
        </w:rPr>
      </w:pPr>
    </w:p>
    <w:p w14:paraId="794A89D6" w14:textId="77777777" w:rsidR="00324189" w:rsidRPr="00F801FE" w:rsidRDefault="00741F26" w:rsidP="00324189">
      <w:pPr>
        <w:pStyle w:val="BodyA"/>
        <w:rPr>
          <w:rFonts w:ascii="Arial" w:eastAsia="Arial" w:hAnsi="Arial" w:cs="Arial"/>
          <w:sz w:val="22"/>
          <w:szCs w:val="22"/>
        </w:rPr>
      </w:pPr>
      <w:hyperlink r:id="rId11" w:history="1">
        <w:r w:rsidR="00324189" w:rsidRPr="00F801FE">
          <w:rPr>
            <w:rStyle w:val="Hyperlink"/>
            <w:rFonts w:ascii="Arial" w:eastAsia="Arial" w:hAnsi="Arial" w:cs="Arial"/>
            <w:sz w:val="22"/>
            <w:szCs w:val="22"/>
          </w:rPr>
          <w:t>http://www.amazon.com/Professional-Microsoft-Server-2012-Administration/dp/1118106881</w:t>
        </w:r>
      </w:hyperlink>
    </w:p>
    <w:p w14:paraId="3B96CA0F" w14:textId="77777777" w:rsidR="002753BC" w:rsidRPr="00F801FE" w:rsidRDefault="002753BC" w:rsidP="002753BC">
      <w:pPr>
        <w:rPr>
          <w:rFonts w:cs="Arial"/>
          <w:sz w:val="22"/>
          <w:szCs w:val="22"/>
        </w:rPr>
      </w:pPr>
    </w:p>
    <w:p w14:paraId="22D269E8" w14:textId="77777777" w:rsidR="00324189" w:rsidRPr="00607C41" w:rsidRDefault="00324189" w:rsidP="002753BC">
      <w:pPr>
        <w:rPr>
          <w:rFonts w:cs="Arial"/>
          <w:sz w:val="22"/>
          <w:szCs w:val="22"/>
        </w:rPr>
      </w:pPr>
      <w:r w:rsidRPr="00F801FE">
        <w:rPr>
          <w:rFonts w:cs="Arial"/>
          <w:sz w:val="22"/>
          <w:szCs w:val="22"/>
        </w:rPr>
        <w:t>Alternatively, any book on Microsoft SQL Server is acceptable. You can pick earlier or later versions of these books. If there is a need for any additional materials, please request a meeting to discuss these extra materials. In general, all required information will be discussed during the class.</w:t>
      </w:r>
    </w:p>
    <w:p w14:paraId="7D35B58E" w14:textId="77777777" w:rsidR="00324189" w:rsidRPr="00607C41" w:rsidRDefault="00324189" w:rsidP="002753BC">
      <w:pPr>
        <w:rPr>
          <w:rFonts w:cs="Arial"/>
          <w:sz w:val="22"/>
          <w:szCs w:val="22"/>
        </w:rPr>
      </w:pPr>
    </w:p>
    <w:p w14:paraId="10830558" w14:textId="77777777" w:rsidR="002753BC" w:rsidRPr="00607C41" w:rsidRDefault="002753BC" w:rsidP="002753BC">
      <w:pPr>
        <w:rPr>
          <w:rFonts w:cs="Arial"/>
          <w:b/>
          <w:sz w:val="22"/>
          <w:szCs w:val="22"/>
        </w:rPr>
      </w:pPr>
      <w:r w:rsidRPr="00607C41">
        <w:rPr>
          <w:rFonts w:cs="Arial"/>
          <w:b/>
          <w:sz w:val="22"/>
          <w:szCs w:val="22"/>
        </w:rPr>
        <w:t>Grading | Assessment</w:t>
      </w:r>
    </w:p>
    <w:p w14:paraId="0D70C515" w14:textId="77777777" w:rsidR="002753BC" w:rsidRPr="00F801FE" w:rsidRDefault="00324189" w:rsidP="002753BC">
      <w:pPr>
        <w:rPr>
          <w:rFonts w:cs="Arial"/>
          <w:sz w:val="22"/>
          <w:szCs w:val="22"/>
        </w:rPr>
      </w:pPr>
      <w:r w:rsidRPr="00607C41">
        <w:rPr>
          <w:rFonts w:eastAsia="Roboto Light" w:cs="Arial"/>
          <w:sz w:val="22"/>
          <w:szCs w:val="22"/>
        </w:rPr>
        <w:t>Student</w:t>
      </w:r>
      <w:r w:rsidR="002753BC" w:rsidRPr="00607C41">
        <w:rPr>
          <w:rFonts w:eastAsia="Roboto Light" w:cs="Arial"/>
          <w:sz w:val="22"/>
          <w:szCs w:val="22"/>
        </w:rPr>
        <w:t xml:space="preserve"> grade </w:t>
      </w:r>
      <w:r w:rsidRPr="00607C41">
        <w:rPr>
          <w:rFonts w:eastAsia="Roboto Light" w:cs="Arial"/>
          <w:sz w:val="22"/>
          <w:szCs w:val="22"/>
        </w:rPr>
        <w:t>for</w:t>
      </w:r>
      <w:r w:rsidR="002753BC" w:rsidRPr="00607C41">
        <w:rPr>
          <w:rFonts w:eastAsia="Roboto Light" w:cs="Arial"/>
          <w:sz w:val="22"/>
          <w:szCs w:val="22"/>
        </w:rPr>
        <w:t xml:space="preserve"> this course is based on your performance on multiple activities and assignments. Since all graded assignments are related directly to course objectives and learning outcomes, failure to complete</w:t>
      </w:r>
      <w:r w:rsidR="002753BC" w:rsidRPr="00607C41">
        <w:rPr>
          <w:rFonts w:cs="Arial"/>
          <w:sz w:val="22"/>
          <w:szCs w:val="22"/>
        </w:rPr>
        <w:t xml:space="preserve"> or timely submit</w:t>
      </w:r>
      <w:r w:rsidR="002753BC" w:rsidRPr="00607C41">
        <w:rPr>
          <w:rFonts w:eastAsia="Roboto Light" w:cs="Arial"/>
          <w:sz w:val="22"/>
          <w:szCs w:val="22"/>
        </w:rPr>
        <w:t xml:space="preserve"> any assignment will result in an unsatisfactory course grade. All </w:t>
      </w:r>
      <w:r w:rsidR="002753BC" w:rsidRPr="00607C41">
        <w:rPr>
          <w:rFonts w:cs="Arial"/>
          <w:sz w:val="22"/>
          <w:szCs w:val="22"/>
        </w:rPr>
        <w:t xml:space="preserve">coding </w:t>
      </w:r>
      <w:r w:rsidR="002753BC" w:rsidRPr="00607C41">
        <w:rPr>
          <w:rFonts w:eastAsia="Roboto Light" w:cs="Arial"/>
          <w:sz w:val="22"/>
          <w:szCs w:val="22"/>
        </w:rPr>
        <w:t xml:space="preserve">assignments </w:t>
      </w:r>
      <w:r w:rsidR="002753BC" w:rsidRPr="00607C41">
        <w:rPr>
          <w:rFonts w:cs="Arial"/>
          <w:sz w:val="22"/>
          <w:szCs w:val="22"/>
        </w:rPr>
        <w:t>should be indented, and visual images should</w:t>
      </w:r>
      <w:r w:rsidR="002753BC" w:rsidRPr="00607C41">
        <w:rPr>
          <w:rFonts w:eastAsia="Roboto Light" w:cs="Arial"/>
          <w:sz w:val="22"/>
          <w:szCs w:val="22"/>
        </w:rPr>
        <w:t xml:space="preserve"> be </w:t>
      </w:r>
      <w:r w:rsidR="002753BC" w:rsidRPr="00607C41">
        <w:rPr>
          <w:rFonts w:cs="Arial"/>
          <w:sz w:val="22"/>
          <w:szCs w:val="22"/>
        </w:rPr>
        <w:t>eligible without the need to zoom in/expand the image</w:t>
      </w:r>
      <w:r w:rsidR="002753BC" w:rsidRPr="00607C41">
        <w:rPr>
          <w:rFonts w:eastAsia="Roboto Light" w:cs="Arial"/>
          <w:sz w:val="22"/>
          <w:szCs w:val="22"/>
        </w:rPr>
        <w:t xml:space="preserve">. Please carefully </w:t>
      </w:r>
      <w:r w:rsidR="002753BC" w:rsidRPr="00607C41">
        <w:rPr>
          <w:rFonts w:cs="Arial"/>
          <w:sz w:val="22"/>
          <w:szCs w:val="22"/>
        </w:rPr>
        <w:t>review</w:t>
      </w:r>
      <w:r w:rsidR="002753BC" w:rsidRPr="00607C41">
        <w:rPr>
          <w:rFonts w:eastAsia="Roboto Light" w:cs="Arial"/>
          <w:sz w:val="22"/>
          <w:szCs w:val="22"/>
        </w:rPr>
        <w:t xml:space="preserve"> </w:t>
      </w:r>
      <w:r w:rsidRPr="00607C41">
        <w:rPr>
          <w:rFonts w:eastAsia="Roboto Light" w:cs="Arial"/>
          <w:sz w:val="22"/>
          <w:szCs w:val="22"/>
        </w:rPr>
        <w:t>any submitted</w:t>
      </w:r>
      <w:r w:rsidR="002753BC" w:rsidRPr="00607C41">
        <w:rPr>
          <w:rFonts w:eastAsia="Roboto Light" w:cs="Arial"/>
          <w:sz w:val="22"/>
          <w:szCs w:val="22"/>
        </w:rPr>
        <w:t xml:space="preserve"> assignments before </w:t>
      </w:r>
      <w:r w:rsidRPr="00607C41">
        <w:rPr>
          <w:rFonts w:eastAsia="Roboto Light" w:cs="Arial"/>
          <w:sz w:val="22"/>
          <w:szCs w:val="22"/>
        </w:rPr>
        <w:t>uploading</w:t>
      </w:r>
      <w:r w:rsidR="002753BC" w:rsidRPr="00607C41">
        <w:rPr>
          <w:rFonts w:eastAsia="Roboto Light" w:cs="Arial"/>
          <w:sz w:val="22"/>
          <w:szCs w:val="22"/>
        </w:rPr>
        <w:t xml:space="preserve"> them for</w:t>
      </w:r>
      <w:r w:rsidRPr="00607C41">
        <w:rPr>
          <w:rFonts w:eastAsia="Roboto Light" w:cs="Arial"/>
          <w:sz w:val="22"/>
          <w:szCs w:val="22"/>
        </w:rPr>
        <w:t xml:space="preserve"> grading</w:t>
      </w:r>
      <w:r w:rsidR="002753BC" w:rsidRPr="00607C41">
        <w:rPr>
          <w:rFonts w:eastAsia="Roboto Light" w:cs="Arial"/>
          <w:sz w:val="22"/>
          <w:szCs w:val="22"/>
        </w:rPr>
        <w:t>.</w:t>
      </w:r>
      <w:r w:rsidR="002753BC" w:rsidRPr="00607C41">
        <w:rPr>
          <w:rFonts w:cs="Arial"/>
          <w:sz w:val="22"/>
          <w:szCs w:val="22"/>
        </w:rPr>
        <w:t xml:space="preserve"> Late assignment </w:t>
      </w:r>
      <w:r w:rsidRPr="00607C41">
        <w:rPr>
          <w:rFonts w:cs="Arial"/>
          <w:sz w:val="22"/>
          <w:szCs w:val="22"/>
        </w:rPr>
        <w:t>submissions</w:t>
      </w:r>
      <w:r w:rsidR="002753BC" w:rsidRPr="00607C41">
        <w:rPr>
          <w:rFonts w:cs="Arial"/>
          <w:sz w:val="22"/>
          <w:szCs w:val="22"/>
        </w:rPr>
        <w:t xml:space="preserve"> will be penalized. One day late will result in -10%. Two days late will result in -20%. Three days late -30%. Four days late -40%. Five days late -50%. Six days late -60%. S</w:t>
      </w:r>
      <w:r w:rsidR="002753BC" w:rsidRPr="00F801FE">
        <w:rPr>
          <w:rFonts w:cs="Arial"/>
          <w:sz w:val="22"/>
          <w:szCs w:val="22"/>
        </w:rPr>
        <w:t xml:space="preserve">even days late -100%. </w:t>
      </w:r>
      <w:r w:rsidRPr="00F801FE">
        <w:rPr>
          <w:rFonts w:cs="Arial"/>
          <w:sz w:val="22"/>
          <w:szCs w:val="22"/>
        </w:rPr>
        <w:t>Any changes to this policy will be further discussed during the class. This policy will be changed only in specific situations and will be determined on a case-by-case basis.</w:t>
      </w:r>
    </w:p>
    <w:p w14:paraId="3A456E60" w14:textId="77777777" w:rsidR="003A4A17" w:rsidRPr="00F801FE" w:rsidRDefault="003A4A17" w:rsidP="002753BC">
      <w:pPr>
        <w:rPr>
          <w:rFonts w:eastAsia="Roboto Light" w:cs="Arial"/>
          <w:sz w:val="22"/>
          <w:szCs w:val="22"/>
        </w:rPr>
      </w:pPr>
    </w:p>
    <w:p w14:paraId="147D5ED8" w14:textId="172B8678" w:rsidR="003A4A17" w:rsidRPr="00F801FE" w:rsidRDefault="003A4A17" w:rsidP="00F801FE">
      <w:pPr>
        <w:rPr>
          <w:rFonts w:eastAsia="Roboto Light" w:cs="Arial"/>
          <w:b/>
          <w:sz w:val="22"/>
          <w:szCs w:val="22"/>
        </w:rPr>
      </w:pPr>
      <w:r w:rsidRPr="00F801FE">
        <w:rPr>
          <w:rFonts w:eastAsia="Roboto Light" w:cs="Arial"/>
          <w:b/>
          <w:sz w:val="22"/>
          <w:szCs w:val="22"/>
        </w:rPr>
        <w:t>Class Project</w:t>
      </w:r>
    </w:p>
    <w:p w14:paraId="7360BFC5" w14:textId="340B9740" w:rsidR="003A4A17" w:rsidRPr="00F801FE" w:rsidRDefault="00FB7CFA" w:rsidP="003A4A17">
      <w:pPr>
        <w:rPr>
          <w:rFonts w:cs="Arial"/>
          <w:sz w:val="22"/>
          <w:szCs w:val="22"/>
        </w:rPr>
      </w:pPr>
      <w:r w:rsidRPr="00F801FE">
        <w:rPr>
          <w:rFonts w:cs="Arial"/>
          <w:sz w:val="22"/>
          <w:szCs w:val="22"/>
        </w:rPr>
        <w:t>Each student must submit a class project, which involves creating a database and appropriate sample data. Project requirements are as follows:</w:t>
      </w:r>
    </w:p>
    <w:p w14:paraId="3E91BE9D" w14:textId="77777777" w:rsidR="00FB7CFA" w:rsidRPr="00F801FE" w:rsidRDefault="00FB7CFA" w:rsidP="003A4A17">
      <w:pPr>
        <w:rPr>
          <w:rFonts w:cs="Arial"/>
          <w:color w:val="000000"/>
          <w:sz w:val="22"/>
          <w:szCs w:val="22"/>
        </w:rPr>
      </w:pPr>
    </w:p>
    <w:p w14:paraId="61A9E9AB" w14:textId="23CC8BBF" w:rsidR="003A4A17" w:rsidRPr="00F801FE" w:rsidRDefault="003A4A17" w:rsidP="003A4A17">
      <w:pPr>
        <w:pStyle w:val="ListParagraph"/>
        <w:numPr>
          <w:ilvl w:val="0"/>
          <w:numId w:val="14"/>
        </w:numPr>
        <w:rPr>
          <w:rFonts w:cs="Arial"/>
          <w:sz w:val="22"/>
          <w:szCs w:val="22"/>
        </w:rPr>
      </w:pPr>
      <w:r w:rsidRPr="00F801FE">
        <w:rPr>
          <w:rFonts w:cs="Arial"/>
          <w:sz w:val="22"/>
          <w:szCs w:val="22"/>
        </w:rPr>
        <w:t>Two complex INSERT statements that insert data into your application</w:t>
      </w:r>
      <w:r w:rsidR="004524F9" w:rsidRPr="00F801FE">
        <w:rPr>
          <w:rFonts w:cs="Arial"/>
          <w:sz w:val="22"/>
          <w:szCs w:val="22"/>
        </w:rPr>
        <w:t>.</w:t>
      </w:r>
    </w:p>
    <w:p w14:paraId="4E761DC3" w14:textId="16D10292" w:rsidR="003A4A17" w:rsidRPr="00F801FE" w:rsidRDefault="003A4A17" w:rsidP="003A4A17">
      <w:pPr>
        <w:pStyle w:val="ListParagraph"/>
        <w:numPr>
          <w:ilvl w:val="0"/>
          <w:numId w:val="14"/>
        </w:numPr>
        <w:rPr>
          <w:rFonts w:cs="Arial"/>
          <w:sz w:val="22"/>
          <w:szCs w:val="22"/>
        </w:rPr>
      </w:pPr>
      <w:r w:rsidRPr="00F801FE">
        <w:rPr>
          <w:rFonts w:cs="Arial"/>
          <w:sz w:val="22"/>
          <w:szCs w:val="22"/>
        </w:rPr>
        <w:t xml:space="preserve">Three advanced SQL queries that retrieve data from your database. </w:t>
      </w:r>
    </w:p>
    <w:p w14:paraId="6B5C6870" w14:textId="7919F41A" w:rsidR="00A062E7" w:rsidRPr="00F801FE" w:rsidRDefault="00A062E7" w:rsidP="003A4A17">
      <w:pPr>
        <w:pStyle w:val="ListParagraph"/>
        <w:numPr>
          <w:ilvl w:val="0"/>
          <w:numId w:val="14"/>
        </w:numPr>
        <w:rPr>
          <w:rFonts w:cs="Arial"/>
          <w:sz w:val="22"/>
          <w:szCs w:val="22"/>
        </w:rPr>
      </w:pPr>
      <w:r w:rsidRPr="00F801FE">
        <w:rPr>
          <w:rFonts w:cs="Arial"/>
          <w:sz w:val="22"/>
          <w:szCs w:val="22"/>
        </w:rPr>
        <w:t>40+ Tables (Scripted)</w:t>
      </w:r>
      <w:r w:rsidR="004524F9" w:rsidRPr="00F801FE">
        <w:rPr>
          <w:rFonts w:cs="Arial"/>
          <w:sz w:val="22"/>
          <w:szCs w:val="22"/>
        </w:rPr>
        <w:t>.</w:t>
      </w:r>
    </w:p>
    <w:p w14:paraId="2460971C" w14:textId="7519D2E0" w:rsidR="003A4A17" w:rsidRPr="00F801FE" w:rsidRDefault="003A4A17" w:rsidP="003A4A17">
      <w:pPr>
        <w:pStyle w:val="ListParagraph"/>
        <w:numPr>
          <w:ilvl w:val="0"/>
          <w:numId w:val="14"/>
        </w:numPr>
        <w:rPr>
          <w:rFonts w:cs="Arial"/>
          <w:sz w:val="22"/>
          <w:szCs w:val="22"/>
        </w:rPr>
      </w:pPr>
      <w:r w:rsidRPr="00F801FE">
        <w:rPr>
          <w:rFonts w:cs="Arial"/>
          <w:sz w:val="22"/>
          <w:szCs w:val="22"/>
        </w:rPr>
        <w:t xml:space="preserve">Database will be in 3NF (will be explained in the class). </w:t>
      </w:r>
    </w:p>
    <w:p w14:paraId="7ABBD189" w14:textId="0D326C2C" w:rsidR="00A062E7" w:rsidRPr="00F801FE" w:rsidRDefault="00A062E7" w:rsidP="003A4A17">
      <w:pPr>
        <w:pStyle w:val="ListParagraph"/>
        <w:numPr>
          <w:ilvl w:val="0"/>
          <w:numId w:val="14"/>
        </w:numPr>
        <w:rPr>
          <w:rFonts w:cs="Arial"/>
          <w:sz w:val="22"/>
          <w:szCs w:val="22"/>
        </w:rPr>
      </w:pPr>
      <w:r w:rsidRPr="00F801FE">
        <w:rPr>
          <w:rFonts w:cs="Arial"/>
          <w:sz w:val="22"/>
          <w:szCs w:val="22"/>
        </w:rPr>
        <w:t>All Queries must be in Stored Procedures or appropriately scripted (this will be shown in class).</w:t>
      </w:r>
    </w:p>
    <w:p w14:paraId="626C7BEB" w14:textId="5E27E4A6" w:rsidR="00A062E7" w:rsidRPr="00F801FE" w:rsidRDefault="00A062E7" w:rsidP="003A4A17">
      <w:pPr>
        <w:pStyle w:val="ListParagraph"/>
        <w:numPr>
          <w:ilvl w:val="0"/>
          <w:numId w:val="14"/>
        </w:numPr>
        <w:rPr>
          <w:rFonts w:cs="Arial"/>
          <w:sz w:val="22"/>
          <w:szCs w:val="22"/>
        </w:rPr>
      </w:pPr>
      <w:r w:rsidRPr="00F801FE">
        <w:rPr>
          <w:rFonts w:cs="Arial"/>
          <w:sz w:val="22"/>
          <w:szCs w:val="22"/>
        </w:rPr>
        <w:t>Statements cannot generate errors or duplications of data.</w:t>
      </w:r>
    </w:p>
    <w:p w14:paraId="2891DBC6" w14:textId="77777777" w:rsidR="003A4A17" w:rsidRPr="00F801FE" w:rsidRDefault="003A4A17" w:rsidP="003A4A17">
      <w:pPr>
        <w:pStyle w:val="gmail-bodya"/>
        <w:spacing w:before="0" w:beforeAutospacing="0" w:after="0" w:afterAutospacing="0"/>
        <w:ind w:left="360"/>
        <w:rPr>
          <w:rFonts w:ascii="Arial" w:hAnsi="Arial" w:cs="Arial"/>
          <w:color w:val="000000"/>
          <w:sz w:val="22"/>
          <w:szCs w:val="22"/>
        </w:rPr>
      </w:pPr>
    </w:p>
    <w:p w14:paraId="7EA90328"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xml:space="preserve">The project must solve specific business needs, and all queries must solve specific business problems, such as the corporation's regular day-to-day operations. This database can represent a fake or real corporation. Examples: bakery, softball team, financial institution, flower shop, your own small corporation. The main idea is to solve the actual problem in the world. </w:t>
      </w:r>
    </w:p>
    <w:p w14:paraId="34EB19A1" w14:textId="77777777" w:rsidR="003A4A17" w:rsidRPr="00F801FE" w:rsidRDefault="003A4A17" w:rsidP="003A4A17">
      <w:pPr>
        <w:pStyle w:val="gmail-bodya"/>
        <w:spacing w:before="0" w:beforeAutospacing="0" w:after="0" w:afterAutospacing="0"/>
        <w:ind w:left="360"/>
        <w:rPr>
          <w:rFonts w:ascii="Arial" w:hAnsi="Arial" w:cs="Arial"/>
          <w:color w:val="000000"/>
          <w:sz w:val="22"/>
          <w:szCs w:val="22"/>
        </w:rPr>
      </w:pPr>
      <w:r w:rsidRPr="00F801FE">
        <w:rPr>
          <w:rFonts w:ascii="Arial" w:hAnsi="Arial" w:cs="Arial"/>
          <w:color w:val="000000"/>
          <w:sz w:val="22"/>
          <w:szCs w:val="22"/>
        </w:rPr>
        <w:t> </w:t>
      </w:r>
    </w:p>
    <w:p w14:paraId="3A431852" w14:textId="3B7B8F45" w:rsidR="003A4A17" w:rsidRPr="00F801FE" w:rsidRDefault="003A4A17" w:rsidP="003A4A17">
      <w:pPr>
        <w:pStyle w:val="gmail-bodya"/>
        <w:spacing w:before="0" w:beforeAutospacing="0" w:after="0" w:afterAutospacing="0"/>
        <w:ind w:left="360"/>
        <w:rPr>
          <w:rFonts w:ascii="Arial" w:hAnsi="Arial" w:cs="Arial"/>
          <w:color w:val="000000"/>
          <w:sz w:val="22"/>
          <w:szCs w:val="22"/>
        </w:rPr>
      </w:pPr>
      <w:r w:rsidRPr="00F801FE">
        <w:rPr>
          <w:rFonts w:ascii="Arial" w:hAnsi="Arial" w:cs="Arial"/>
          <w:color w:val="000000"/>
          <w:sz w:val="22"/>
          <w:szCs w:val="22"/>
        </w:rPr>
        <w:t xml:space="preserve">The following issues will lead to </w:t>
      </w:r>
      <w:r w:rsidR="00A062E7" w:rsidRPr="00F801FE">
        <w:rPr>
          <w:rFonts w:ascii="Arial" w:hAnsi="Arial" w:cs="Arial"/>
          <w:color w:val="000000"/>
          <w:sz w:val="22"/>
          <w:szCs w:val="22"/>
        </w:rPr>
        <w:t xml:space="preserve">a </w:t>
      </w:r>
      <w:r w:rsidRPr="00F801FE">
        <w:rPr>
          <w:rFonts w:ascii="Arial" w:hAnsi="Arial" w:cs="Arial"/>
          <w:color w:val="000000"/>
          <w:sz w:val="22"/>
          <w:szCs w:val="22"/>
        </w:rPr>
        <w:t>loss of points and will cause a major penalty in grade:</w:t>
      </w:r>
    </w:p>
    <w:p w14:paraId="3B08CBAB" w14:textId="77777777"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Query is one line long or extremely simple. It is expected to create reasonably complex queries. This will be discussed during the class.</w:t>
      </w:r>
    </w:p>
    <w:p w14:paraId="5B7A3CB5" w14:textId="77777777"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Submitted solutions did not use joins for three advanced SQL queries.</w:t>
      </w:r>
    </w:p>
    <w:p w14:paraId="7B77C092" w14:textId="77777777"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Solution used less than three tables in queries (more on this in class). This is a severe penalty.</w:t>
      </w:r>
    </w:p>
    <w:p w14:paraId="3C23928E" w14:textId="7E83AD48"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 xml:space="preserve">Solution </w:t>
      </w:r>
      <w:r w:rsidR="00EC6AB3" w:rsidRPr="00F801FE">
        <w:rPr>
          <w:rFonts w:ascii="Arial" w:hAnsi="Arial" w:cs="Arial"/>
          <w:color w:val="000000"/>
          <w:sz w:val="22"/>
          <w:szCs w:val="22"/>
        </w:rPr>
        <w:t>i</w:t>
      </w:r>
      <w:r w:rsidRPr="00F801FE">
        <w:rPr>
          <w:rFonts w:ascii="Arial" w:hAnsi="Arial" w:cs="Arial"/>
          <w:color w:val="000000"/>
          <w:sz w:val="22"/>
          <w:szCs w:val="22"/>
        </w:rPr>
        <w:t xml:space="preserve">nserted </w:t>
      </w:r>
      <w:r w:rsidR="00EC6AB3" w:rsidRPr="00F801FE">
        <w:rPr>
          <w:rFonts w:ascii="Arial" w:hAnsi="Arial" w:cs="Arial"/>
          <w:color w:val="000000"/>
          <w:sz w:val="22"/>
          <w:szCs w:val="22"/>
        </w:rPr>
        <w:t xml:space="preserve">only </w:t>
      </w:r>
      <w:r w:rsidRPr="00F801FE">
        <w:rPr>
          <w:rFonts w:ascii="Arial" w:hAnsi="Arial" w:cs="Arial"/>
          <w:color w:val="000000"/>
          <w:sz w:val="22"/>
          <w:szCs w:val="22"/>
        </w:rPr>
        <w:t xml:space="preserve">a single row in your insert statement (INSERT queries). </w:t>
      </w:r>
      <w:r w:rsidR="00A062E7" w:rsidRPr="00F801FE">
        <w:rPr>
          <w:rFonts w:ascii="Arial" w:hAnsi="Arial" w:cs="Arial"/>
          <w:color w:val="000000"/>
          <w:sz w:val="22"/>
          <w:szCs w:val="22"/>
        </w:rPr>
        <w:t>Students are expected to</w:t>
      </w:r>
      <w:r w:rsidRPr="00F801FE">
        <w:rPr>
          <w:rFonts w:ascii="Arial" w:hAnsi="Arial" w:cs="Arial"/>
          <w:color w:val="000000"/>
          <w:sz w:val="22"/>
          <w:szCs w:val="22"/>
        </w:rPr>
        <w:t xml:space="preserve"> </w:t>
      </w:r>
      <w:r w:rsidR="00A5629A" w:rsidRPr="00F801FE">
        <w:rPr>
          <w:rFonts w:ascii="Arial" w:hAnsi="Arial" w:cs="Arial"/>
          <w:color w:val="000000"/>
          <w:sz w:val="22"/>
          <w:szCs w:val="22"/>
        </w:rPr>
        <w:t>create</w:t>
      </w:r>
      <w:r w:rsidRPr="00F801FE">
        <w:rPr>
          <w:rFonts w:ascii="Arial" w:hAnsi="Arial" w:cs="Arial"/>
          <w:color w:val="000000"/>
          <w:sz w:val="22"/>
          <w:szCs w:val="22"/>
        </w:rPr>
        <w:t xml:space="preserve"> insert statements for all your tables. </w:t>
      </w:r>
      <w:r w:rsidR="00EC6AB3" w:rsidRPr="00F801FE">
        <w:rPr>
          <w:rFonts w:ascii="Arial" w:hAnsi="Arial" w:cs="Arial"/>
          <w:color w:val="000000"/>
          <w:sz w:val="22"/>
          <w:szCs w:val="22"/>
        </w:rPr>
        <w:t>The database is expected to</w:t>
      </w:r>
      <w:r w:rsidRPr="00F801FE">
        <w:rPr>
          <w:rFonts w:ascii="Arial" w:hAnsi="Arial" w:cs="Arial"/>
          <w:color w:val="000000"/>
          <w:sz w:val="22"/>
          <w:szCs w:val="22"/>
        </w:rPr>
        <w:t xml:space="preserve"> contain 3 -10 rows in each table as a minimum.</w:t>
      </w:r>
    </w:p>
    <w:p w14:paraId="3BBA329E" w14:textId="67127BAB" w:rsidR="003A4A17" w:rsidRPr="00F801FE" w:rsidRDefault="00EC6AB3"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lastRenderedPageBreak/>
        <w:t>T</w:t>
      </w:r>
      <w:r w:rsidR="003A4A17" w:rsidRPr="00F801FE">
        <w:rPr>
          <w:rFonts w:ascii="Arial" w:hAnsi="Arial" w:cs="Arial"/>
          <w:color w:val="000000"/>
          <w:sz w:val="22"/>
          <w:szCs w:val="22"/>
        </w:rPr>
        <w:t xml:space="preserve">ables are not in 3NF </w:t>
      </w:r>
      <w:r w:rsidRPr="00F801FE">
        <w:rPr>
          <w:rFonts w:ascii="Arial" w:hAnsi="Arial" w:cs="Arial"/>
          <w:color w:val="000000"/>
          <w:sz w:val="22"/>
          <w:szCs w:val="22"/>
        </w:rPr>
        <w:t xml:space="preserve">(Grade penalty will depend on </w:t>
      </w:r>
      <w:r w:rsidR="004524F9" w:rsidRPr="00F801FE">
        <w:rPr>
          <w:rFonts w:ascii="Arial" w:hAnsi="Arial" w:cs="Arial"/>
          <w:color w:val="000000"/>
          <w:sz w:val="22"/>
          <w:szCs w:val="22"/>
        </w:rPr>
        <w:t xml:space="preserve">the severity of </w:t>
      </w:r>
      <w:r w:rsidRPr="00F801FE">
        <w:rPr>
          <w:rFonts w:ascii="Arial" w:hAnsi="Arial" w:cs="Arial"/>
          <w:color w:val="000000"/>
          <w:sz w:val="22"/>
          <w:szCs w:val="22"/>
        </w:rPr>
        <w:t xml:space="preserve">the problem). Please refer to the section on feedback. It is imperative to seek feedback on this </w:t>
      </w:r>
      <w:r w:rsidR="00A5629A" w:rsidRPr="00F801FE">
        <w:rPr>
          <w:rFonts w:ascii="Arial" w:hAnsi="Arial" w:cs="Arial"/>
          <w:color w:val="000000"/>
          <w:sz w:val="22"/>
          <w:szCs w:val="22"/>
        </w:rPr>
        <w:t>project section</w:t>
      </w:r>
      <w:r w:rsidRPr="00F801FE">
        <w:rPr>
          <w:rFonts w:ascii="Arial" w:hAnsi="Arial" w:cs="Arial"/>
          <w:color w:val="000000"/>
          <w:sz w:val="22"/>
          <w:szCs w:val="22"/>
        </w:rPr>
        <w:t xml:space="preserve"> to avoid grade penalties. History shows that students who seek advice on projects get better results, learn more, and get better grades. </w:t>
      </w:r>
    </w:p>
    <w:p w14:paraId="7134B9DA" w14:textId="77777777" w:rsidR="003A4A17" w:rsidRPr="00F801FE" w:rsidRDefault="00EC6AB3"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Queries produce errors or duplications.</w:t>
      </w:r>
      <w:r w:rsidR="003A4A17" w:rsidRPr="00F801FE">
        <w:rPr>
          <w:rFonts w:ascii="Arial" w:hAnsi="Arial" w:cs="Arial"/>
          <w:color w:val="000000"/>
          <w:sz w:val="22"/>
          <w:szCs w:val="22"/>
        </w:rPr>
        <w:t xml:space="preserve"> This will be explained during the class.</w:t>
      </w:r>
    </w:p>
    <w:p w14:paraId="0ECAD3F6" w14:textId="77777777"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 xml:space="preserve">Poorly formatted code will not be graded, will receive a 0 grade, and will be returned to </w:t>
      </w:r>
      <w:r w:rsidR="00A5629A" w:rsidRPr="00F801FE">
        <w:rPr>
          <w:rFonts w:ascii="Arial" w:hAnsi="Arial" w:cs="Arial"/>
          <w:color w:val="000000"/>
          <w:sz w:val="22"/>
          <w:szCs w:val="22"/>
        </w:rPr>
        <w:t>the student</w:t>
      </w:r>
      <w:r w:rsidRPr="00F801FE">
        <w:rPr>
          <w:rFonts w:ascii="Arial" w:hAnsi="Arial" w:cs="Arial"/>
          <w:color w:val="000000"/>
          <w:sz w:val="22"/>
          <w:szCs w:val="22"/>
        </w:rPr>
        <w:t xml:space="preserve">. Once </w:t>
      </w:r>
      <w:r w:rsidR="00A5629A" w:rsidRPr="00F801FE">
        <w:rPr>
          <w:rFonts w:ascii="Arial" w:hAnsi="Arial" w:cs="Arial"/>
          <w:color w:val="000000"/>
          <w:sz w:val="22"/>
          <w:szCs w:val="22"/>
        </w:rPr>
        <w:t>the code is fixed, the student</w:t>
      </w:r>
      <w:r w:rsidRPr="00F801FE">
        <w:rPr>
          <w:rFonts w:ascii="Arial" w:hAnsi="Arial" w:cs="Arial"/>
          <w:color w:val="000000"/>
          <w:sz w:val="22"/>
          <w:szCs w:val="22"/>
        </w:rPr>
        <w:t xml:space="preserve"> will receive a 10% penalty on the grade. This will be explained in class.</w:t>
      </w:r>
    </w:p>
    <w:p w14:paraId="16325046" w14:textId="77777777"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 xml:space="preserve">If </w:t>
      </w:r>
      <w:r w:rsidR="00A5629A" w:rsidRPr="00F801FE">
        <w:rPr>
          <w:rFonts w:ascii="Arial" w:hAnsi="Arial" w:cs="Arial"/>
          <w:color w:val="000000"/>
          <w:sz w:val="22"/>
          <w:szCs w:val="22"/>
        </w:rPr>
        <w:t>third-party applications formatted or created the code,</w:t>
      </w:r>
      <w:r w:rsidRPr="00F801FE">
        <w:rPr>
          <w:rFonts w:ascii="Arial" w:hAnsi="Arial" w:cs="Arial"/>
          <w:color w:val="000000"/>
          <w:sz w:val="22"/>
          <w:szCs w:val="22"/>
        </w:rPr>
        <w:t xml:space="preserve"> </w:t>
      </w:r>
      <w:r w:rsidR="00EC6AB3" w:rsidRPr="00F801FE">
        <w:rPr>
          <w:rFonts w:ascii="Arial" w:hAnsi="Arial" w:cs="Arial"/>
          <w:color w:val="000000"/>
          <w:sz w:val="22"/>
          <w:szCs w:val="22"/>
        </w:rPr>
        <w:t xml:space="preserve">it </w:t>
      </w:r>
      <w:r w:rsidRPr="00F801FE">
        <w:rPr>
          <w:rFonts w:ascii="Arial" w:hAnsi="Arial" w:cs="Arial"/>
          <w:color w:val="000000"/>
          <w:sz w:val="22"/>
          <w:szCs w:val="22"/>
        </w:rPr>
        <w:t>will receive 0 for your project. Third-party applications are considered plagiarism</w:t>
      </w:r>
      <w:r w:rsidR="00A5629A" w:rsidRPr="00F801FE">
        <w:rPr>
          <w:rFonts w:ascii="Arial" w:hAnsi="Arial" w:cs="Arial"/>
          <w:color w:val="000000"/>
          <w:sz w:val="22"/>
          <w:szCs w:val="22"/>
        </w:rPr>
        <w:t>, will receive an F grade,</w:t>
      </w:r>
      <w:r w:rsidR="00EC6AB3" w:rsidRPr="00F801FE">
        <w:rPr>
          <w:rFonts w:ascii="Arial" w:hAnsi="Arial" w:cs="Arial"/>
          <w:color w:val="000000"/>
          <w:sz w:val="22"/>
          <w:szCs w:val="22"/>
        </w:rPr>
        <w:t xml:space="preserve"> </w:t>
      </w:r>
      <w:r w:rsidRPr="00F801FE">
        <w:rPr>
          <w:rFonts w:ascii="Arial" w:hAnsi="Arial" w:cs="Arial"/>
          <w:color w:val="000000"/>
          <w:sz w:val="22"/>
          <w:szCs w:val="22"/>
        </w:rPr>
        <w:t>and will be reported appropriately. This will be discussed during the class.</w:t>
      </w:r>
    </w:p>
    <w:p w14:paraId="233E40FC" w14:textId="1DDA0BF1" w:rsidR="003A4A17" w:rsidRPr="00F801FE" w:rsidRDefault="003A4A17"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 xml:space="preserve">It is expected that, in </w:t>
      </w:r>
      <w:r w:rsidR="00EC6AB3" w:rsidRPr="00F801FE">
        <w:rPr>
          <w:rFonts w:ascii="Arial" w:hAnsi="Arial" w:cs="Arial"/>
          <w:color w:val="000000"/>
          <w:sz w:val="22"/>
          <w:szCs w:val="22"/>
        </w:rPr>
        <w:t xml:space="preserve">the project, we </w:t>
      </w:r>
      <w:r w:rsidRPr="00F801FE">
        <w:rPr>
          <w:rFonts w:ascii="Arial" w:hAnsi="Arial" w:cs="Arial"/>
          <w:color w:val="000000"/>
          <w:sz w:val="22"/>
          <w:szCs w:val="22"/>
        </w:rPr>
        <w:t>will use most, if not all, of the material presented during class.</w:t>
      </w:r>
      <w:r w:rsidR="00A062E7" w:rsidRPr="00F801FE">
        <w:rPr>
          <w:rFonts w:ascii="Arial" w:hAnsi="Arial" w:cs="Arial"/>
          <w:color w:val="000000"/>
          <w:sz w:val="22"/>
          <w:szCs w:val="22"/>
        </w:rPr>
        <w:t xml:space="preserve"> A good grade depends on the number and complexity of concepts used in the project.</w:t>
      </w:r>
    </w:p>
    <w:p w14:paraId="264FB5D3" w14:textId="3E3852F9" w:rsidR="003A4A17" w:rsidRPr="00F801FE" w:rsidRDefault="00EC6AB3"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Q</w:t>
      </w:r>
      <w:r w:rsidR="003A4A17" w:rsidRPr="00F801FE">
        <w:rPr>
          <w:rFonts w:ascii="Arial" w:hAnsi="Arial" w:cs="Arial"/>
          <w:color w:val="000000"/>
          <w:sz w:val="22"/>
          <w:szCs w:val="22"/>
        </w:rPr>
        <w:t>ueries cannot fail. Failed queries will receive a score of 0.</w:t>
      </w:r>
      <w:r w:rsidR="00A062E7" w:rsidRPr="00F801FE">
        <w:rPr>
          <w:rFonts w:ascii="Arial" w:hAnsi="Arial" w:cs="Arial"/>
          <w:color w:val="000000"/>
          <w:sz w:val="22"/>
          <w:szCs w:val="22"/>
        </w:rPr>
        <w:t xml:space="preserve"> This will be discussed in class.</w:t>
      </w:r>
    </w:p>
    <w:p w14:paraId="5AFF34EB" w14:textId="2A883B53" w:rsidR="003A4A17" w:rsidRPr="00F801FE" w:rsidRDefault="00EC6AB3" w:rsidP="003A4A17">
      <w:pPr>
        <w:pStyle w:val="gmail-bodya"/>
        <w:numPr>
          <w:ilvl w:val="0"/>
          <w:numId w:val="13"/>
        </w:numPr>
        <w:spacing w:before="0" w:beforeAutospacing="0" w:after="0" w:afterAutospacing="0"/>
        <w:ind w:left="1540"/>
        <w:rPr>
          <w:rFonts w:ascii="Arial" w:hAnsi="Arial" w:cs="Arial"/>
          <w:color w:val="000000"/>
          <w:sz w:val="22"/>
          <w:szCs w:val="22"/>
        </w:rPr>
      </w:pPr>
      <w:r w:rsidRPr="00F801FE">
        <w:rPr>
          <w:rFonts w:ascii="Arial" w:hAnsi="Arial" w:cs="Arial"/>
          <w:color w:val="000000"/>
          <w:sz w:val="22"/>
          <w:szCs w:val="22"/>
        </w:rPr>
        <w:t>Database</w:t>
      </w:r>
      <w:r w:rsidR="003A4A17" w:rsidRPr="00F801FE">
        <w:rPr>
          <w:rFonts w:ascii="Arial" w:hAnsi="Arial" w:cs="Arial"/>
          <w:color w:val="000000"/>
          <w:sz w:val="22"/>
          <w:szCs w:val="22"/>
        </w:rPr>
        <w:t xml:space="preserve"> tables cannot fail.</w:t>
      </w:r>
      <w:r w:rsidRPr="00F801FE">
        <w:rPr>
          <w:rFonts w:ascii="Arial" w:hAnsi="Arial" w:cs="Arial"/>
          <w:color w:val="000000"/>
          <w:sz w:val="22"/>
          <w:szCs w:val="22"/>
        </w:rPr>
        <w:t xml:space="preserve"> If they fail, they will receive a score of 0 during grading</w:t>
      </w:r>
      <w:r w:rsidR="003A4A17" w:rsidRPr="00F801FE">
        <w:rPr>
          <w:rFonts w:ascii="Arial" w:hAnsi="Arial" w:cs="Arial"/>
          <w:color w:val="000000"/>
          <w:sz w:val="22"/>
          <w:szCs w:val="22"/>
        </w:rPr>
        <w:t>.</w:t>
      </w:r>
      <w:r w:rsidR="00A062E7" w:rsidRPr="00F801FE">
        <w:rPr>
          <w:rFonts w:ascii="Arial" w:hAnsi="Arial" w:cs="Arial"/>
          <w:color w:val="000000"/>
          <w:sz w:val="22"/>
          <w:szCs w:val="22"/>
        </w:rPr>
        <w:t xml:space="preserve"> This will be discussed in class.</w:t>
      </w:r>
    </w:p>
    <w:p w14:paraId="0B9E1056"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p>
    <w:p w14:paraId="49E57B79" w14:textId="56CCA099" w:rsidR="00EC6AB3" w:rsidRPr="00F801FE" w:rsidRDefault="00EC6AB3" w:rsidP="003A4A17">
      <w:pPr>
        <w:pStyle w:val="gmail-bodya"/>
        <w:spacing w:before="0" w:beforeAutospacing="0" w:after="0" w:afterAutospacing="0"/>
        <w:rPr>
          <w:rFonts w:ascii="Arial" w:hAnsi="Arial" w:cs="Arial"/>
          <w:sz w:val="22"/>
          <w:szCs w:val="22"/>
        </w:rPr>
      </w:pPr>
      <w:r w:rsidRPr="00F801FE">
        <w:rPr>
          <w:rFonts w:ascii="Arial" w:hAnsi="Arial" w:cs="Arial"/>
          <w:sz w:val="22"/>
          <w:szCs w:val="22"/>
        </w:rPr>
        <w:t>Each student must write their code. Third-party applications are prohibited and will result in a score of 0 for the project. ERD or code generation tools are strictly forbidden, considered plagiarism, and will be penalized according to plagiarism rules.</w:t>
      </w:r>
    </w:p>
    <w:p w14:paraId="03BEAEB2"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w:t>
      </w:r>
    </w:p>
    <w:p w14:paraId="45409F0E" w14:textId="5E4C8CC6"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xml:space="preserve">This class is based on actual code, so </w:t>
      </w:r>
      <w:r w:rsidR="00A5629A" w:rsidRPr="00F801FE">
        <w:rPr>
          <w:rFonts w:ascii="Arial" w:hAnsi="Arial" w:cs="Arial"/>
          <w:color w:val="000000"/>
          <w:sz w:val="22"/>
          <w:szCs w:val="22"/>
        </w:rPr>
        <w:t>students</w:t>
      </w:r>
      <w:r w:rsidRPr="00F801FE">
        <w:rPr>
          <w:rFonts w:ascii="Arial" w:hAnsi="Arial" w:cs="Arial"/>
          <w:color w:val="000000"/>
          <w:sz w:val="22"/>
          <w:szCs w:val="22"/>
        </w:rPr>
        <w:t xml:space="preserve"> </w:t>
      </w:r>
      <w:r w:rsidR="00A062E7" w:rsidRPr="00F801FE">
        <w:rPr>
          <w:rFonts w:ascii="Arial" w:hAnsi="Arial" w:cs="Arial"/>
          <w:color w:val="000000"/>
          <w:sz w:val="22"/>
          <w:szCs w:val="22"/>
        </w:rPr>
        <w:t>are</w:t>
      </w:r>
      <w:r w:rsidRPr="00F801FE">
        <w:rPr>
          <w:rFonts w:ascii="Arial" w:hAnsi="Arial" w:cs="Arial"/>
          <w:color w:val="000000"/>
          <w:sz w:val="22"/>
          <w:szCs w:val="22"/>
        </w:rPr>
        <w:t xml:space="preserve"> expected to deliver high-quality queries.</w:t>
      </w:r>
    </w:p>
    <w:p w14:paraId="5B22C55C" w14:textId="77777777" w:rsidR="003A4A17" w:rsidRPr="00F801FE" w:rsidRDefault="00A5629A"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Students are expected to start working on the project at</w:t>
      </w:r>
      <w:r w:rsidR="003A4A17" w:rsidRPr="00F801FE">
        <w:rPr>
          <w:rFonts w:ascii="Arial" w:hAnsi="Arial" w:cs="Arial"/>
          <w:color w:val="000000"/>
          <w:sz w:val="22"/>
          <w:szCs w:val="22"/>
        </w:rPr>
        <w:t xml:space="preserve"> the beginning of the class. </w:t>
      </w:r>
    </w:p>
    <w:p w14:paraId="5FFA3C20"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w:t>
      </w:r>
    </w:p>
    <w:p w14:paraId="1DE1926F" w14:textId="77777777" w:rsidR="003A4A17" w:rsidRPr="00F801FE" w:rsidRDefault="00A5629A"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xml:space="preserve">Students are expected to submit their project ideas by the end of the third class. Seeking feedback is very important. Please request a meeting to discuss your project idea. </w:t>
      </w:r>
      <w:r w:rsidR="003A4A17" w:rsidRPr="00F801FE">
        <w:rPr>
          <w:rFonts w:ascii="Arial" w:hAnsi="Arial" w:cs="Arial"/>
          <w:color w:val="000000"/>
          <w:sz w:val="22"/>
          <w:szCs w:val="22"/>
        </w:rPr>
        <w:t xml:space="preserve">Regular feedback for </w:t>
      </w:r>
      <w:r w:rsidRPr="00F801FE">
        <w:rPr>
          <w:rFonts w:ascii="Arial" w:hAnsi="Arial" w:cs="Arial"/>
          <w:color w:val="000000"/>
          <w:sz w:val="22"/>
          <w:szCs w:val="22"/>
        </w:rPr>
        <w:t xml:space="preserve">the </w:t>
      </w:r>
      <w:r w:rsidR="003A4A17" w:rsidRPr="00F801FE">
        <w:rPr>
          <w:rFonts w:ascii="Arial" w:hAnsi="Arial" w:cs="Arial"/>
          <w:color w:val="000000"/>
          <w:sz w:val="22"/>
          <w:szCs w:val="22"/>
        </w:rPr>
        <w:t>project will increase the chances of a good grade.</w:t>
      </w:r>
    </w:p>
    <w:p w14:paraId="71BB7AFF"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w:t>
      </w:r>
    </w:p>
    <w:p w14:paraId="406A7E33"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 xml:space="preserve">This is how </w:t>
      </w:r>
      <w:r w:rsidR="00A5629A" w:rsidRPr="00F801FE">
        <w:rPr>
          <w:rFonts w:ascii="Arial" w:hAnsi="Arial" w:cs="Arial"/>
          <w:color w:val="000000"/>
          <w:sz w:val="22"/>
          <w:szCs w:val="22"/>
        </w:rPr>
        <w:t xml:space="preserve">the </w:t>
      </w:r>
      <w:r w:rsidRPr="00F801FE">
        <w:rPr>
          <w:rFonts w:ascii="Arial" w:hAnsi="Arial" w:cs="Arial"/>
          <w:color w:val="000000"/>
          <w:sz w:val="22"/>
          <w:szCs w:val="22"/>
        </w:rPr>
        <w:t>project will be graded:</w:t>
      </w:r>
    </w:p>
    <w:p w14:paraId="50784437" w14:textId="77777777" w:rsidR="003A4A17" w:rsidRPr="00F801FE" w:rsidRDefault="003A4A17" w:rsidP="003A4A17">
      <w:pPr>
        <w:pStyle w:val="gmail-bodya"/>
        <w:spacing w:before="0" w:beforeAutospacing="0" w:after="0" w:afterAutospacing="0"/>
        <w:rPr>
          <w:rFonts w:ascii="Arial" w:hAnsi="Arial" w:cs="Arial"/>
          <w:color w:val="000000"/>
          <w:sz w:val="22"/>
          <w:szCs w:val="22"/>
        </w:rPr>
      </w:pPr>
      <w:r w:rsidRPr="00F801FE">
        <w:rPr>
          <w:rFonts w:ascii="Arial" w:hAnsi="Arial" w:cs="Arial"/>
          <w:color w:val="000000"/>
          <w:sz w:val="22"/>
          <w:szCs w:val="22"/>
        </w:rPr>
        <w:t>Database – will be judged for complexity and 3NF.</w:t>
      </w:r>
    </w:p>
    <w:p w14:paraId="30DDDC15" w14:textId="77777777" w:rsidR="003A4A17" w:rsidRPr="00F801FE" w:rsidRDefault="003A4A17" w:rsidP="003A4A17">
      <w:pPr>
        <w:pStyle w:val="BodyA"/>
        <w:rPr>
          <w:rFonts w:ascii="Arial" w:eastAsia="Arial" w:hAnsi="Arial" w:cs="Arial"/>
          <w:sz w:val="22"/>
          <w:szCs w:val="22"/>
        </w:rPr>
      </w:pPr>
      <w:r w:rsidRPr="00F801FE">
        <w:rPr>
          <w:rFonts w:ascii="Arial" w:eastAsia="Arial" w:hAnsi="Arial" w:cs="Arial"/>
          <w:sz w:val="22"/>
          <w:szCs w:val="22"/>
        </w:rPr>
        <w:t xml:space="preserve">Queries </w:t>
      </w:r>
      <w:r w:rsidRPr="00F801FE">
        <w:rPr>
          <w:rFonts w:ascii="Arial" w:hAnsi="Arial" w:cs="Arial"/>
          <w:sz w:val="22"/>
          <w:szCs w:val="22"/>
        </w:rPr>
        <w:t xml:space="preserve">– </w:t>
      </w:r>
      <w:r w:rsidRPr="00F801FE">
        <w:rPr>
          <w:rFonts w:ascii="Arial" w:eastAsia="Arial" w:hAnsi="Arial" w:cs="Arial"/>
          <w:sz w:val="22"/>
          <w:szCs w:val="22"/>
        </w:rPr>
        <w:t>will be judged for complexity</w:t>
      </w:r>
      <w:r w:rsidR="00A5629A" w:rsidRPr="00F801FE">
        <w:rPr>
          <w:rFonts w:ascii="Arial" w:eastAsia="Arial" w:hAnsi="Arial" w:cs="Arial"/>
          <w:sz w:val="22"/>
          <w:szCs w:val="22"/>
        </w:rPr>
        <w:t>:</w:t>
      </w:r>
      <w:r w:rsidRPr="00F801FE">
        <w:rPr>
          <w:rFonts w:ascii="Arial" w:eastAsia="Arial" w:hAnsi="Arial" w:cs="Arial"/>
          <w:sz w:val="22"/>
          <w:szCs w:val="22"/>
        </w:rPr>
        <w:t xml:space="preserve"> do they work; do they fail; are they complex; simple queries will receive a score of 0</w:t>
      </w:r>
      <w:r w:rsidR="00A5629A" w:rsidRPr="00F801FE">
        <w:rPr>
          <w:rFonts w:ascii="Arial" w:eastAsia="Arial" w:hAnsi="Arial" w:cs="Arial"/>
          <w:sz w:val="22"/>
          <w:szCs w:val="22"/>
        </w:rPr>
        <w:t xml:space="preserve"> (this will be explained during the class)</w:t>
      </w:r>
      <w:r w:rsidRPr="00F801FE">
        <w:rPr>
          <w:rFonts w:ascii="Arial" w:eastAsia="Arial" w:hAnsi="Arial" w:cs="Arial"/>
          <w:sz w:val="22"/>
          <w:szCs w:val="22"/>
        </w:rPr>
        <w:t>.</w:t>
      </w:r>
    </w:p>
    <w:p w14:paraId="4A50CCE6" w14:textId="77777777" w:rsidR="003A4A17" w:rsidRPr="00F801FE" w:rsidRDefault="003A4A17" w:rsidP="003A4A17">
      <w:pPr>
        <w:pStyle w:val="BodyA"/>
        <w:rPr>
          <w:rFonts w:ascii="Arial" w:eastAsia="Arial" w:hAnsi="Arial" w:cs="Arial"/>
          <w:sz w:val="22"/>
          <w:szCs w:val="22"/>
        </w:rPr>
      </w:pPr>
      <w:r w:rsidRPr="00F801FE">
        <w:rPr>
          <w:rFonts w:ascii="Arial" w:eastAsia="Arial" w:hAnsi="Arial" w:cs="Arial"/>
          <w:sz w:val="22"/>
          <w:szCs w:val="22"/>
        </w:rPr>
        <w:t>Inserts – do they work</w:t>
      </w:r>
      <w:r w:rsidR="00A5629A" w:rsidRPr="00F801FE">
        <w:rPr>
          <w:rFonts w:ascii="Arial" w:eastAsia="Arial" w:hAnsi="Arial" w:cs="Arial"/>
          <w:sz w:val="22"/>
          <w:szCs w:val="22"/>
        </w:rPr>
        <w:t>, do they have</w:t>
      </w:r>
      <w:r w:rsidRPr="00F801FE">
        <w:rPr>
          <w:rFonts w:ascii="Arial" w:eastAsia="Arial" w:hAnsi="Arial" w:cs="Arial"/>
          <w:sz w:val="22"/>
          <w:szCs w:val="22"/>
        </w:rPr>
        <w:t xml:space="preserve"> errors</w:t>
      </w:r>
      <w:r w:rsidR="00A5629A" w:rsidRPr="00F801FE">
        <w:rPr>
          <w:rFonts w:ascii="Arial" w:eastAsia="Arial" w:hAnsi="Arial" w:cs="Arial"/>
          <w:sz w:val="22"/>
          <w:szCs w:val="22"/>
        </w:rPr>
        <w:t xml:space="preserve">, or </w:t>
      </w:r>
      <w:r w:rsidRPr="00F801FE">
        <w:rPr>
          <w:rFonts w:ascii="Arial" w:eastAsia="Arial" w:hAnsi="Arial" w:cs="Arial"/>
          <w:sz w:val="22"/>
          <w:szCs w:val="22"/>
        </w:rPr>
        <w:t>are they complex?</w:t>
      </w:r>
    </w:p>
    <w:p w14:paraId="18D16109" w14:textId="77777777" w:rsidR="003A4A17" w:rsidRPr="00F801FE" w:rsidRDefault="003A4A17" w:rsidP="003A4A17">
      <w:pPr>
        <w:pStyle w:val="BodyA"/>
        <w:rPr>
          <w:rFonts w:ascii="Arial" w:eastAsia="Arial" w:hAnsi="Arial" w:cs="Arial"/>
          <w:sz w:val="22"/>
          <w:szCs w:val="22"/>
        </w:rPr>
      </w:pPr>
    </w:p>
    <w:p w14:paraId="338442B4" w14:textId="77777777" w:rsidR="003A4A17" w:rsidRPr="00F801FE" w:rsidRDefault="003A4A17" w:rsidP="003A4A17">
      <w:pPr>
        <w:pStyle w:val="BodyA"/>
        <w:rPr>
          <w:rFonts w:ascii="Arial" w:eastAsia="Arial" w:hAnsi="Arial" w:cs="Arial"/>
          <w:sz w:val="22"/>
          <w:szCs w:val="22"/>
        </w:rPr>
      </w:pPr>
      <w:r w:rsidRPr="00F801FE">
        <w:rPr>
          <w:rFonts w:ascii="Arial" w:eastAsia="Arial" w:hAnsi="Arial" w:cs="Arial"/>
          <w:sz w:val="22"/>
          <w:szCs w:val="22"/>
        </w:rPr>
        <w:t>NOTE: All details about project expectations will be discussed in class. Coding samples for A grade will be created during the class and will be uploaded for your review.</w:t>
      </w:r>
    </w:p>
    <w:p w14:paraId="73FFC236" w14:textId="77777777" w:rsidR="003A4A17" w:rsidRPr="00F801FE" w:rsidRDefault="003A4A17" w:rsidP="003A4A17">
      <w:pPr>
        <w:pStyle w:val="BodyA"/>
        <w:rPr>
          <w:rFonts w:ascii="Arial" w:eastAsia="Arial" w:hAnsi="Arial" w:cs="Arial"/>
          <w:sz w:val="22"/>
          <w:szCs w:val="22"/>
        </w:rPr>
      </w:pPr>
    </w:p>
    <w:p w14:paraId="35CA951E" w14:textId="77777777" w:rsidR="003A4A17" w:rsidRPr="00F801FE" w:rsidRDefault="003A4A17" w:rsidP="003A4A17">
      <w:pPr>
        <w:pStyle w:val="BodyA"/>
        <w:rPr>
          <w:rFonts w:ascii="Arial" w:eastAsia="Arial" w:hAnsi="Arial" w:cs="Arial"/>
          <w:sz w:val="22"/>
          <w:szCs w:val="22"/>
        </w:rPr>
      </w:pPr>
      <w:r w:rsidRPr="00F801FE">
        <w:rPr>
          <w:rFonts w:ascii="Arial" w:eastAsia="Arial" w:hAnsi="Arial" w:cs="Arial"/>
          <w:sz w:val="22"/>
          <w:szCs w:val="22"/>
        </w:rPr>
        <w:t>WARNING: Start working on your project from day 1. Do not expect to complete this project in the last week of the class. This is the complex project that represents 30% of your grade.</w:t>
      </w:r>
      <w:r w:rsidR="00A5629A" w:rsidRPr="00F801FE">
        <w:rPr>
          <w:rFonts w:ascii="Arial" w:eastAsia="Arial" w:hAnsi="Arial" w:cs="Arial"/>
          <w:sz w:val="22"/>
          <w:szCs w:val="22"/>
        </w:rPr>
        <w:t xml:space="preserve"> Ask for feedback frequently. Asking for feedback will increase your chances of good grades.</w:t>
      </w:r>
    </w:p>
    <w:p w14:paraId="37C77159" w14:textId="77777777" w:rsidR="00324189" w:rsidRPr="00F801FE" w:rsidRDefault="00324189" w:rsidP="002753BC">
      <w:pPr>
        <w:rPr>
          <w:rFonts w:eastAsia="Roboto Light" w:cs="Arial"/>
          <w:color w:val="57068C"/>
          <w:sz w:val="22"/>
          <w:szCs w:val="22"/>
        </w:rPr>
      </w:pPr>
    </w:p>
    <w:p w14:paraId="795427D0" w14:textId="77777777" w:rsidR="007A2C48" w:rsidRPr="00F801FE" w:rsidRDefault="007A2C48" w:rsidP="002753BC">
      <w:pPr>
        <w:rPr>
          <w:rFonts w:eastAsia="Roboto Light" w:cs="Arial"/>
          <w:color w:val="57068C"/>
          <w:sz w:val="22"/>
          <w:szCs w:val="22"/>
        </w:rPr>
      </w:pPr>
    </w:p>
    <w:p w14:paraId="2C885784" w14:textId="77777777" w:rsidR="002753BC" w:rsidRPr="00F801FE" w:rsidRDefault="002753BC" w:rsidP="002753BC">
      <w:pPr>
        <w:widowControl w:val="0"/>
        <w:rPr>
          <w:rFonts w:eastAsia="Roboto Light" w:cs="Arial"/>
          <w:sz w:val="22"/>
          <w:szCs w:val="22"/>
          <w:u w:val="single"/>
        </w:rPr>
      </w:pPr>
      <w:r w:rsidRPr="00F801FE">
        <w:rPr>
          <w:rFonts w:eastAsia="Roboto Light" w:cs="Arial"/>
          <w:b/>
          <w:sz w:val="22"/>
          <w:szCs w:val="22"/>
          <w:u w:val="single"/>
        </w:rPr>
        <w:t>DESCRIPTION</w:t>
      </w:r>
      <w:r w:rsidRPr="00F801FE">
        <w:rPr>
          <w:rFonts w:eastAsia="Roboto Light" w:cs="Arial"/>
          <w:sz w:val="22"/>
          <w:szCs w:val="22"/>
        </w:rPr>
        <w:tab/>
      </w:r>
      <w:r w:rsidRPr="00F801FE">
        <w:rPr>
          <w:rFonts w:eastAsia="Roboto Light" w:cs="Arial"/>
          <w:sz w:val="22"/>
          <w:szCs w:val="22"/>
        </w:rPr>
        <w:tab/>
      </w:r>
      <w:r w:rsidRPr="00F801FE">
        <w:rPr>
          <w:rFonts w:eastAsia="Roboto Light" w:cs="Arial"/>
          <w:sz w:val="22"/>
          <w:szCs w:val="22"/>
        </w:rPr>
        <w:tab/>
      </w:r>
      <w:r w:rsidRPr="00F801FE">
        <w:rPr>
          <w:rFonts w:eastAsia="Roboto Light" w:cs="Arial"/>
          <w:sz w:val="22"/>
          <w:szCs w:val="22"/>
        </w:rPr>
        <w:tab/>
      </w:r>
      <w:r w:rsidRPr="00F801FE">
        <w:rPr>
          <w:rFonts w:eastAsia="Roboto Light" w:cs="Arial"/>
          <w:b/>
          <w:sz w:val="22"/>
          <w:szCs w:val="22"/>
          <w:u w:val="single"/>
        </w:rPr>
        <w:t>PERCENTAGE</w:t>
      </w:r>
    </w:p>
    <w:p w14:paraId="05922DA9" w14:textId="77777777" w:rsidR="002753BC" w:rsidRPr="00F801FE" w:rsidRDefault="00324189" w:rsidP="002753BC">
      <w:pPr>
        <w:widowControl w:val="0"/>
        <w:rPr>
          <w:rFonts w:eastAsia="Roboto Light" w:cs="Arial"/>
          <w:sz w:val="22"/>
          <w:szCs w:val="22"/>
        </w:rPr>
      </w:pPr>
      <w:r w:rsidRPr="00F801FE">
        <w:rPr>
          <w:rFonts w:eastAsia="Roboto Light" w:cs="Arial"/>
          <w:sz w:val="22"/>
          <w:szCs w:val="22"/>
        </w:rPr>
        <w:t>Midterm</w:t>
      </w:r>
      <w:r w:rsidRPr="00F801FE">
        <w:rPr>
          <w:rFonts w:eastAsia="Roboto Light" w:cs="Arial"/>
          <w:sz w:val="22"/>
          <w:szCs w:val="22"/>
        </w:rPr>
        <w:tab/>
      </w:r>
      <w:r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cs="Arial"/>
          <w:sz w:val="22"/>
          <w:szCs w:val="22"/>
        </w:rPr>
        <w:t xml:space="preserve">           </w:t>
      </w:r>
      <w:r w:rsidRPr="00F801FE">
        <w:rPr>
          <w:rFonts w:cs="Arial"/>
          <w:sz w:val="22"/>
          <w:szCs w:val="22"/>
        </w:rPr>
        <w:tab/>
      </w:r>
      <w:r w:rsidR="00A5629A" w:rsidRPr="00F801FE">
        <w:rPr>
          <w:rFonts w:cs="Arial"/>
          <w:sz w:val="22"/>
          <w:szCs w:val="22"/>
        </w:rPr>
        <w:tab/>
      </w:r>
      <w:r w:rsidR="002753BC" w:rsidRPr="00F801FE">
        <w:rPr>
          <w:rFonts w:cs="Arial"/>
          <w:sz w:val="22"/>
          <w:szCs w:val="22"/>
        </w:rPr>
        <w:t>3</w:t>
      </w:r>
      <w:r w:rsidR="002753BC" w:rsidRPr="00F801FE">
        <w:rPr>
          <w:rFonts w:eastAsia="Roboto Light" w:cs="Arial"/>
          <w:sz w:val="22"/>
          <w:szCs w:val="22"/>
        </w:rPr>
        <w:t>0%</w:t>
      </w:r>
    </w:p>
    <w:p w14:paraId="53EE638A" w14:textId="77777777" w:rsidR="002753BC" w:rsidRPr="00F801FE" w:rsidRDefault="00324189" w:rsidP="002753BC">
      <w:pPr>
        <w:widowControl w:val="0"/>
        <w:rPr>
          <w:rFonts w:eastAsia="Roboto Light" w:cs="Arial"/>
          <w:sz w:val="22"/>
          <w:szCs w:val="22"/>
        </w:rPr>
      </w:pPr>
      <w:r w:rsidRPr="00F801FE">
        <w:rPr>
          <w:rFonts w:cs="Arial"/>
          <w:sz w:val="22"/>
          <w:szCs w:val="22"/>
        </w:rPr>
        <w:t>Final</w:t>
      </w:r>
      <w:r w:rsidR="002753BC" w:rsidRPr="00F801FE">
        <w:rPr>
          <w:rFonts w:cs="Arial"/>
          <w:sz w:val="22"/>
          <w:szCs w:val="22"/>
        </w:rPr>
        <w:t xml:space="preserve"> </w:t>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Pr="00F801FE">
        <w:rPr>
          <w:rFonts w:eastAsia="Roboto Light" w:cs="Arial"/>
          <w:sz w:val="22"/>
          <w:szCs w:val="22"/>
        </w:rPr>
        <w:tab/>
      </w:r>
      <w:r w:rsidRPr="00F801FE">
        <w:rPr>
          <w:rFonts w:eastAsia="Roboto Light" w:cs="Arial"/>
          <w:sz w:val="22"/>
          <w:szCs w:val="22"/>
        </w:rPr>
        <w:tab/>
        <w:t>3</w:t>
      </w:r>
      <w:r w:rsidR="002753BC" w:rsidRPr="00F801FE">
        <w:rPr>
          <w:rFonts w:eastAsia="Roboto Light" w:cs="Arial"/>
          <w:sz w:val="22"/>
          <w:szCs w:val="22"/>
        </w:rPr>
        <w:t>0%</w:t>
      </w:r>
    </w:p>
    <w:p w14:paraId="7B6D9958" w14:textId="77777777" w:rsidR="002753BC" w:rsidRPr="00F801FE" w:rsidRDefault="00324189" w:rsidP="002753BC">
      <w:pPr>
        <w:widowControl w:val="0"/>
        <w:rPr>
          <w:rFonts w:eastAsia="Roboto Light" w:cs="Arial"/>
          <w:sz w:val="22"/>
          <w:szCs w:val="22"/>
        </w:rPr>
      </w:pPr>
      <w:r w:rsidRPr="00F801FE">
        <w:rPr>
          <w:rFonts w:eastAsia="Roboto Light" w:cs="Arial"/>
          <w:sz w:val="22"/>
          <w:szCs w:val="22"/>
        </w:rPr>
        <w:t>Project</w:t>
      </w:r>
      <w:r w:rsidR="002753BC" w:rsidRPr="00F801FE">
        <w:rPr>
          <w:rFonts w:cs="Arial"/>
          <w:sz w:val="22"/>
          <w:szCs w:val="22"/>
        </w:rPr>
        <w:t xml:space="preserve"> </w:t>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t xml:space="preserve">           </w:t>
      </w:r>
      <w:r w:rsidR="00A5629A" w:rsidRPr="00F801FE">
        <w:rPr>
          <w:rFonts w:eastAsia="Roboto Light" w:cs="Arial"/>
          <w:sz w:val="22"/>
          <w:szCs w:val="22"/>
        </w:rPr>
        <w:tab/>
      </w:r>
      <w:r w:rsidRPr="00F801FE">
        <w:rPr>
          <w:rFonts w:eastAsia="Roboto Light" w:cs="Arial"/>
          <w:sz w:val="22"/>
          <w:szCs w:val="22"/>
        </w:rPr>
        <w:tab/>
        <w:t>30</w:t>
      </w:r>
      <w:r w:rsidR="002753BC" w:rsidRPr="00F801FE">
        <w:rPr>
          <w:rFonts w:eastAsia="Roboto Light" w:cs="Arial"/>
          <w:sz w:val="22"/>
          <w:szCs w:val="22"/>
        </w:rPr>
        <w:t>%</w:t>
      </w:r>
    </w:p>
    <w:p w14:paraId="36A0BA9B" w14:textId="77777777" w:rsidR="002753BC" w:rsidRPr="00F801FE" w:rsidRDefault="00324189" w:rsidP="002753BC">
      <w:pPr>
        <w:widowControl w:val="0"/>
        <w:rPr>
          <w:rFonts w:eastAsia="Roboto Light" w:cs="Arial"/>
          <w:sz w:val="22"/>
          <w:szCs w:val="22"/>
        </w:rPr>
      </w:pPr>
      <w:r w:rsidRPr="00F801FE">
        <w:rPr>
          <w:rFonts w:eastAsia="Roboto Light" w:cs="Arial"/>
          <w:sz w:val="22"/>
          <w:szCs w:val="22"/>
        </w:rPr>
        <w:t>Class Participation</w:t>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002753BC" w:rsidRPr="00F801FE">
        <w:rPr>
          <w:rFonts w:eastAsia="Roboto Light" w:cs="Arial"/>
          <w:sz w:val="22"/>
          <w:szCs w:val="22"/>
        </w:rPr>
        <w:tab/>
      </w:r>
      <w:r w:rsidR="00F56805" w:rsidRPr="00F801FE">
        <w:rPr>
          <w:rFonts w:eastAsia="Roboto Light" w:cs="Arial"/>
          <w:sz w:val="22"/>
          <w:szCs w:val="22"/>
        </w:rPr>
        <w:t>10</w:t>
      </w:r>
      <w:r w:rsidR="002753BC" w:rsidRPr="00F801FE">
        <w:rPr>
          <w:rFonts w:eastAsia="Roboto Light" w:cs="Arial"/>
          <w:sz w:val="22"/>
          <w:szCs w:val="22"/>
        </w:rPr>
        <w:t>%</w:t>
      </w:r>
    </w:p>
    <w:p w14:paraId="4F23AD0A" w14:textId="77777777" w:rsidR="002753BC" w:rsidRPr="00607C41" w:rsidRDefault="002753BC" w:rsidP="002753BC">
      <w:pPr>
        <w:widowControl w:val="0"/>
        <w:rPr>
          <w:rFonts w:eastAsia="Roboto Light" w:cs="Arial"/>
          <w:sz w:val="22"/>
          <w:szCs w:val="22"/>
        </w:rPr>
      </w:pPr>
      <w:r w:rsidRPr="00F801FE">
        <w:rPr>
          <w:rFonts w:eastAsia="Roboto Light" w:cs="Arial"/>
          <w:sz w:val="22"/>
          <w:szCs w:val="22"/>
        </w:rPr>
        <w:lastRenderedPageBreak/>
        <w:t>__________________</w:t>
      </w:r>
      <w:r w:rsidRPr="00F801FE">
        <w:rPr>
          <w:rFonts w:eastAsia="Roboto Light" w:cs="Arial"/>
          <w:sz w:val="22"/>
          <w:szCs w:val="22"/>
        </w:rPr>
        <w:tab/>
      </w:r>
      <w:r w:rsidRPr="00F801FE">
        <w:rPr>
          <w:rFonts w:eastAsia="Roboto Light" w:cs="Arial"/>
          <w:sz w:val="22"/>
          <w:szCs w:val="22"/>
        </w:rPr>
        <w:tab/>
      </w:r>
      <w:r w:rsidRPr="00F801FE">
        <w:rPr>
          <w:rFonts w:eastAsia="Roboto Light" w:cs="Arial"/>
          <w:sz w:val="22"/>
          <w:szCs w:val="22"/>
        </w:rPr>
        <w:tab/>
        <w:t xml:space="preserve">       ______</w:t>
      </w:r>
      <w:r w:rsidRPr="00607C41">
        <w:rPr>
          <w:rFonts w:eastAsia="Roboto Light" w:cs="Arial"/>
          <w:sz w:val="22"/>
          <w:szCs w:val="22"/>
        </w:rPr>
        <w:tab/>
      </w:r>
    </w:p>
    <w:p w14:paraId="26B24595" w14:textId="77777777" w:rsidR="002753BC" w:rsidRPr="00607C41" w:rsidRDefault="002753BC" w:rsidP="002753BC">
      <w:pPr>
        <w:widowControl w:val="0"/>
        <w:rPr>
          <w:rFonts w:eastAsia="Roboto Light" w:cs="Arial"/>
          <w:sz w:val="22"/>
          <w:szCs w:val="22"/>
        </w:rPr>
      </w:pPr>
      <w:r w:rsidRPr="00607C41">
        <w:rPr>
          <w:rFonts w:eastAsia="Roboto Light" w:cs="Arial"/>
          <w:sz w:val="22"/>
          <w:szCs w:val="22"/>
        </w:rPr>
        <w:t>TOTAL POSSIBLE</w:t>
      </w:r>
      <w:r w:rsidRPr="00607C41">
        <w:rPr>
          <w:rFonts w:eastAsia="Roboto Light" w:cs="Arial"/>
          <w:sz w:val="22"/>
          <w:szCs w:val="22"/>
        </w:rPr>
        <w:tab/>
      </w:r>
      <w:r w:rsidRPr="00607C41">
        <w:rPr>
          <w:rFonts w:eastAsia="Roboto Light" w:cs="Arial"/>
          <w:sz w:val="22"/>
          <w:szCs w:val="22"/>
        </w:rPr>
        <w:tab/>
      </w:r>
      <w:r w:rsidRPr="00607C41">
        <w:rPr>
          <w:rFonts w:eastAsia="Roboto Light" w:cs="Arial"/>
          <w:sz w:val="22"/>
          <w:szCs w:val="22"/>
        </w:rPr>
        <w:tab/>
        <w:t xml:space="preserve">         100%</w:t>
      </w:r>
    </w:p>
    <w:p w14:paraId="3BA61743" w14:textId="1D9EF6DD" w:rsidR="00B03D0C" w:rsidRDefault="002753BC" w:rsidP="00B03D0C">
      <w:pPr>
        <w:spacing w:before="240"/>
        <w:rPr>
          <w:rFonts w:eastAsia="Roboto Light" w:cs="Arial"/>
          <w:color w:val="212121"/>
          <w:sz w:val="22"/>
          <w:szCs w:val="22"/>
        </w:rPr>
      </w:pPr>
      <w:r w:rsidRPr="00607C41">
        <w:rPr>
          <w:rFonts w:eastAsia="Roboto Light" w:cs="Arial"/>
          <w:color w:val="212121"/>
          <w:sz w:val="22"/>
          <w:szCs w:val="22"/>
        </w:rPr>
        <w:t xml:space="preserve">See the </w:t>
      </w:r>
      <w:hyperlink r:id="rId12" w:anchor="Graduate1">
        <w:r w:rsidRPr="00607C41">
          <w:rPr>
            <w:rStyle w:val="Hyperlink"/>
            <w:rFonts w:cs="Arial"/>
            <w:sz w:val="22"/>
            <w:szCs w:val="22"/>
          </w:rPr>
          <w:t>“Grades” section of Academic Policies</w:t>
        </w:r>
      </w:hyperlink>
      <w:r w:rsidRPr="00607C41">
        <w:rPr>
          <w:rStyle w:val="Hyperlink"/>
          <w:rFonts w:cs="Arial"/>
          <w:sz w:val="22"/>
          <w:szCs w:val="22"/>
        </w:rPr>
        <w:t>”</w:t>
      </w:r>
      <w:r w:rsidRPr="00607C41">
        <w:rPr>
          <w:rFonts w:eastAsia="Roboto Light" w:cs="Arial"/>
          <w:color w:val="212121"/>
          <w:sz w:val="22"/>
          <w:szCs w:val="22"/>
        </w:rPr>
        <w:t xml:space="preserve"> for the complete grading policy, including the </w:t>
      </w:r>
      <w:sdt>
        <w:sdtPr>
          <w:rPr>
            <w:rFonts w:cs="Arial"/>
            <w:sz w:val="22"/>
            <w:szCs w:val="22"/>
          </w:rPr>
          <w:tag w:val="goog_rdk_4"/>
          <w:id w:val="657574688"/>
        </w:sdtPr>
        <w:sdtEndPr/>
        <w:sdtContent/>
      </w:sdt>
      <w:r w:rsidR="007A2C48" w:rsidRPr="00607C41">
        <w:rPr>
          <w:rFonts w:eastAsia="Roboto Light" w:cs="Arial"/>
          <w:color w:val="212121"/>
          <w:sz w:val="22"/>
          <w:szCs w:val="22"/>
        </w:rPr>
        <w:t>Letter</w:t>
      </w:r>
      <w:r w:rsidRPr="00607C41">
        <w:rPr>
          <w:rFonts w:eastAsia="Roboto Light" w:cs="Arial"/>
          <w:color w:val="212121"/>
          <w:sz w:val="22"/>
          <w:szCs w:val="22"/>
        </w:rPr>
        <w:t xml:space="preserve"> grade conversion and the criteria for a grade of incomplete, taking a course on a pass/fail basis, and withdrawing from a course. </w:t>
      </w:r>
      <w:r w:rsidR="00B03D0C">
        <w:rPr>
          <w:rFonts w:eastAsia="Roboto Light" w:cs="Arial"/>
          <w:color w:val="212121"/>
          <w:sz w:val="22"/>
          <w:szCs w:val="22"/>
        </w:rPr>
        <w:br/>
      </w:r>
    </w:p>
    <w:p w14:paraId="66D5B0F3" w14:textId="77777777" w:rsidR="00B03D0C" w:rsidRPr="00B03D0C" w:rsidRDefault="00B03D0C" w:rsidP="00B03D0C">
      <w:pPr>
        <w:rPr>
          <w:rFonts w:ascii="Times New Roman" w:eastAsia="Times New Roman" w:hAnsi="Times New Roman" w:cs="Times New Roman"/>
        </w:rPr>
      </w:pPr>
      <w:r w:rsidRPr="00B03D0C">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03D0C" w:rsidRPr="00B03D0C" w14:paraId="1556F2AA" w14:textId="77777777" w:rsidTr="00B03D0C">
        <w:trPr>
          <w:trHeight w:val="489"/>
        </w:trPr>
        <w:tc>
          <w:tcPr>
            <w:tcW w:w="0" w:type="auto"/>
            <w:tcMar>
              <w:top w:w="100" w:type="dxa"/>
              <w:left w:w="100" w:type="dxa"/>
              <w:bottom w:w="100" w:type="dxa"/>
              <w:right w:w="100" w:type="dxa"/>
            </w:tcMar>
            <w:hideMark/>
          </w:tcPr>
          <w:p w14:paraId="2EF24F04"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A</w:t>
            </w:r>
          </w:p>
        </w:tc>
        <w:tc>
          <w:tcPr>
            <w:tcW w:w="0" w:type="auto"/>
            <w:tcMar>
              <w:top w:w="100" w:type="dxa"/>
              <w:left w:w="100" w:type="dxa"/>
              <w:bottom w:w="100" w:type="dxa"/>
              <w:right w:w="100" w:type="dxa"/>
            </w:tcMar>
            <w:hideMark/>
          </w:tcPr>
          <w:p w14:paraId="20CE2625"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95-100</w:t>
            </w:r>
          </w:p>
        </w:tc>
        <w:tc>
          <w:tcPr>
            <w:tcW w:w="0" w:type="auto"/>
            <w:tcMar>
              <w:top w:w="100" w:type="dxa"/>
              <w:left w:w="100" w:type="dxa"/>
              <w:bottom w:w="100" w:type="dxa"/>
              <w:right w:w="100" w:type="dxa"/>
            </w:tcMar>
            <w:hideMark/>
          </w:tcPr>
          <w:p w14:paraId="1F9A1D2E"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4.000</w:t>
            </w:r>
          </w:p>
        </w:tc>
        <w:tc>
          <w:tcPr>
            <w:tcW w:w="0" w:type="auto"/>
            <w:tcMar>
              <w:top w:w="100" w:type="dxa"/>
              <w:left w:w="100" w:type="dxa"/>
              <w:bottom w:w="100" w:type="dxa"/>
              <w:right w:w="100" w:type="dxa"/>
            </w:tcMar>
            <w:hideMark/>
          </w:tcPr>
          <w:p w14:paraId="765E28FA"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Exceptional: </w:t>
            </w:r>
            <w:r w:rsidRPr="00B03D0C">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B03D0C" w:rsidRPr="00B03D0C" w14:paraId="419B04BC" w14:textId="77777777" w:rsidTr="00B03D0C">
        <w:tc>
          <w:tcPr>
            <w:tcW w:w="0" w:type="auto"/>
            <w:tcMar>
              <w:top w:w="100" w:type="dxa"/>
              <w:left w:w="100" w:type="dxa"/>
              <w:bottom w:w="100" w:type="dxa"/>
              <w:right w:w="100" w:type="dxa"/>
            </w:tcMar>
            <w:hideMark/>
          </w:tcPr>
          <w:p w14:paraId="43A81057"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A-</w:t>
            </w:r>
          </w:p>
        </w:tc>
        <w:tc>
          <w:tcPr>
            <w:tcW w:w="0" w:type="auto"/>
            <w:tcMar>
              <w:top w:w="100" w:type="dxa"/>
              <w:left w:w="100" w:type="dxa"/>
              <w:bottom w:w="100" w:type="dxa"/>
              <w:right w:w="100" w:type="dxa"/>
            </w:tcMar>
            <w:hideMark/>
          </w:tcPr>
          <w:p w14:paraId="2187B65E"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90-94</w:t>
            </w:r>
          </w:p>
        </w:tc>
        <w:tc>
          <w:tcPr>
            <w:tcW w:w="0" w:type="auto"/>
            <w:tcMar>
              <w:top w:w="100" w:type="dxa"/>
              <w:left w:w="100" w:type="dxa"/>
              <w:bottom w:w="100" w:type="dxa"/>
              <w:right w:w="100" w:type="dxa"/>
            </w:tcMar>
            <w:hideMark/>
          </w:tcPr>
          <w:p w14:paraId="6E6C090A"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3.667</w:t>
            </w:r>
          </w:p>
        </w:tc>
        <w:tc>
          <w:tcPr>
            <w:tcW w:w="0" w:type="auto"/>
            <w:tcMar>
              <w:top w:w="100" w:type="dxa"/>
              <w:left w:w="100" w:type="dxa"/>
              <w:bottom w:w="100" w:type="dxa"/>
              <w:right w:w="100" w:type="dxa"/>
            </w:tcMar>
            <w:hideMark/>
          </w:tcPr>
          <w:p w14:paraId="41A3BD1E"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Excellent: </w:t>
            </w:r>
            <w:r w:rsidRPr="00B03D0C">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B03D0C" w:rsidRPr="00B03D0C" w14:paraId="58DA469F" w14:textId="77777777" w:rsidTr="00B03D0C">
        <w:tc>
          <w:tcPr>
            <w:tcW w:w="0" w:type="auto"/>
            <w:tcMar>
              <w:top w:w="100" w:type="dxa"/>
              <w:left w:w="100" w:type="dxa"/>
              <w:bottom w:w="100" w:type="dxa"/>
              <w:right w:w="100" w:type="dxa"/>
            </w:tcMar>
            <w:hideMark/>
          </w:tcPr>
          <w:p w14:paraId="73117C28"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B+</w:t>
            </w:r>
          </w:p>
        </w:tc>
        <w:tc>
          <w:tcPr>
            <w:tcW w:w="0" w:type="auto"/>
            <w:tcMar>
              <w:top w:w="100" w:type="dxa"/>
              <w:left w:w="100" w:type="dxa"/>
              <w:bottom w:w="100" w:type="dxa"/>
              <w:right w:w="100" w:type="dxa"/>
            </w:tcMar>
            <w:hideMark/>
          </w:tcPr>
          <w:p w14:paraId="00D4FEE6"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87-89</w:t>
            </w:r>
          </w:p>
        </w:tc>
        <w:tc>
          <w:tcPr>
            <w:tcW w:w="0" w:type="auto"/>
            <w:tcMar>
              <w:top w:w="100" w:type="dxa"/>
              <w:left w:w="100" w:type="dxa"/>
              <w:bottom w:w="100" w:type="dxa"/>
              <w:right w:w="100" w:type="dxa"/>
            </w:tcMar>
            <w:hideMark/>
          </w:tcPr>
          <w:p w14:paraId="0643747B"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3.333</w:t>
            </w:r>
          </w:p>
        </w:tc>
        <w:tc>
          <w:tcPr>
            <w:tcW w:w="0" w:type="auto"/>
            <w:tcMar>
              <w:top w:w="100" w:type="dxa"/>
              <w:left w:w="100" w:type="dxa"/>
              <w:bottom w:w="100" w:type="dxa"/>
              <w:right w:w="100" w:type="dxa"/>
            </w:tcMar>
            <w:hideMark/>
          </w:tcPr>
          <w:p w14:paraId="64D84BA1"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Very Good; exceeds course standards: </w:t>
            </w:r>
            <w:r w:rsidRPr="00B03D0C">
              <w:rPr>
                <w:rFonts w:eastAsia="Times New Roman" w:cs="Arial"/>
                <w:color w:val="000000"/>
                <w:sz w:val="22"/>
                <w:szCs w:val="22"/>
                <w:shd w:val="clear" w:color="auto" w:fill="FFFFFF"/>
              </w:rPr>
              <w:t>Demonstrates mastery of all learning outcomes of the course and understanding of core concepts.</w:t>
            </w:r>
          </w:p>
        </w:tc>
      </w:tr>
      <w:tr w:rsidR="00B03D0C" w:rsidRPr="00B03D0C" w14:paraId="7D07FAC9" w14:textId="77777777" w:rsidTr="00B03D0C">
        <w:tc>
          <w:tcPr>
            <w:tcW w:w="0" w:type="auto"/>
            <w:tcMar>
              <w:top w:w="100" w:type="dxa"/>
              <w:left w:w="100" w:type="dxa"/>
              <w:bottom w:w="100" w:type="dxa"/>
              <w:right w:w="100" w:type="dxa"/>
            </w:tcMar>
            <w:hideMark/>
          </w:tcPr>
          <w:p w14:paraId="48D42843"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B</w:t>
            </w:r>
          </w:p>
        </w:tc>
        <w:tc>
          <w:tcPr>
            <w:tcW w:w="0" w:type="auto"/>
            <w:tcMar>
              <w:top w:w="100" w:type="dxa"/>
              <w:left w:w="100" w:type="dxa"/>
              <w:bottom w:w="100" w:type="dxa"/>
              <w:right w:w="100" w:type="dxa"/>
            </w:tcMar>
            <w:hideMark/>
          </w:tcPr>
          <w:p w14:paraId="0E197EC4"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83-86</w:t>
            </w:r>
          </w:p>
        </w:tc>
        <w:tc>
          <w:tcPr>
            <w:tcW w:w="0" w:type="auto"/>
            <w:tcMar>
              <w:top w:w="100" w:type="dxa"/>
              <w:left w:w="100" w:type="dxa"/>
              <w:bottom w:w="100" w:type="dxa"/>
              <w:right w:w="100" w:type="dxa"/>
            </w:tcMar>
            <w:hideMark/>
          </w:tcPr>
          <w:p w14:paraId="0320D250"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3.000</w:t>
            </w:r>
          </w:p>
        </w:tc>
        <w:tc>
          <w:tcPr>
            <w:tcW w:w="0" w:type="auto"/>
            <w:tcMar>
              <w:top w:w="100" w:type="dxa"/>
              <w:left w:w="100" w:type="dxa"/>
              <w:bottom w:w="100" w:type="dxa"/>
              <w:right w:w="100" w:type="dxa"/>
            </w:tcMar>
            <w:hideMark/>
          </w:tcPr>
          <w:p w14:paraId="1D3107E1"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Good; meets course standards: </w:t>
            </w:r>
            <w:r w:rsidRPr="00B03D0C">
              <w:rPr>
                <w:rFonts w:eastAsia="Times New Roman" w:cs="Arial"/>
                <w:color w:val="000000"/>
                <w:sz w:val="22"/>
                <w:szCs w:val="22"/>
                <w:shd w:val="clear" w:color="auto" w:fill="FFFFFF"/>
              </w:rPr>
              <w:t>Demonstrates mastery of some learning outcomes; understanding of some core concepts could be improved.</w:t>
            </w:r>
          </w:p>
        </w:tc>
      </w:tr>
      <w:tr w:rsidR="00B03D0C" w:rsidRPr="00B03D0C" w14:paraId="00CBE1A6" w14:textId="77777777" w:rsidTr="00B03D0C">
        <w:tc>
          <w:tcPr>
            <w:tcW w:w="0" w:type="auto"/>
            <w:tcMar>
              <w:top w:w="100" w:type="dxa"/>
              <w:left w:w="100" w:type="dxa"/>
              <w:bottom w:w="100" w:type="dxa"/>
              <w:right w:w="100" w:type="dxa"/>
            </w:tcMar>
            <w:hideMark/>
          </w:tcPr>
          <w:p w14:paraId="362CDCC4"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B-</w:t>
            </w:r>
          </w:p>
        </w:tc>
        <w:tc>
          <w:tcPr>
            <w:tcW w:w="0" w:type="auto"/>
            <w:tcMar>
              <w:top w:w="100" w:type="dxa"/>
              <w:left w:w="100" w:type="dxa"/>
              <w:bottom w:w="100" w:type="dxa"/>
              <w:right w:w="100" w:type="dxa"/>
            </w:tcMar>
            <w:hideMark/>
          </w:tcPr>
          <w:p w14:paraId="721E2CD5"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80-82</w:t>
            </w:r>
          </w:p>
        </w:tc>
        <w:tc>
          <w:tcPr>
            <w:tcW w:w="0" w:type="auto"/>
            <w:tcMar>
              <w:top w:w="100" w:type="dxa"/>
              <w:left w:w="100" w:type="dxa"/>
              <w:bottom w:w="100" w:type="dxa"/>
              <w:right w:w="100" w:type="dxa"/>
            </w:tcMar>
            <w:hideMark/>
          </w:tcPr>
          <w:p w14:paraId="0AAADB39"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2.667</w:t>
            </w:r>
          </w:p>
        </w:tc>
        <w:tc>
          <w:tcPr>
            <w:tcW w:w="0" w:type="auto"/>
            <w:tcMar>
              <w:top w:w="100" w:type="dxa"/>
              <w:left w:w="100" w:type="dxa"/>
              <w:bottom w:w="100" w:type="dxa"/>
              <w:right w:w="100" w:type="dxa"/>
            </w:tcMar>
            <w:hideMark/>
          </w:tcPr>
          <w:p w14:paraId="57A8C64A"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Somewhat Satisfactory; </w:t>
            </w:r>
            <w:r w:rsidRPr="00B03D0C">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B03D0C" w:rsidRPr="00B03D0C" w14:paraId="5333B1CE" w14:textId="77777777" w:rsidTr="00B03D0C">
        <w:tc>
          <w:tcPr>
            <w:tcW w:w="0" w:type="auto"/>
            <w:tcMar>
              <w:top w:w="100" w:type="dxa"/>
              <w:left w:w="100" w:type="dxa"/>
              <w:bottom w:w="100" w:type="dxa"/>
              <w:right w:w="100" w:type="dxa"/>
            </w:tcMar>
            <w:hideMark/>
          </w:tcPr>
          <w:p w14:paraId="289C4BD6"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C+</w:t>
            </w:r>
          </w:p>
        </w:tc>
        <w:tc>
          <w:tcPr>
            <w:tcW w:w="0" w:type="auto"/>
            <w:tcMar>
              <w:top w:w="100" w:type="dxa"/>
              <w:left w:w="100" w:type="dxa"/>
              <w:bottom w:w="100" w:type="dxa"/>
              <w:right w:w="100" w:type="dxa"/>
            </w:tcMar>
            <w:hideMark/>
          </w:tcPr>
          <w:p w14:paraId="0F1622DE"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77-79</w:t>
            </w:r>
          </w:p>
        </w:tc>
        <w:tc>
          <w:tcPr>
            <w:tcW w:w="0" w:type="auto"/>
            <w:tcMar>
              <w:top w:w="100" w:type="dxa"/>
              <w:left w:w="100" w:type="dxa"/>
              <w:bottom w:w="100" w:type="dxa"/>
              <w:right w:w="100" w:type="dxa"/>
            </w:tcMar>
            <w:hideMark/>
          </w:tcPr>
          <w:p w14:paraId="5F44609F"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2.333</w:t>
            </w:r>
          </w:p>
        </w:tc>
        <w:tc>
          <w:tcPr>
            <w:tcW w:w="0" w:type="auto"/>
            <w:tcMar>
              <w:top w:w="100" w:type="dxa"/>
              <w:left w:w="100" w:type="dxa"/>
              <w:bottom w:w="100" w:type="dxa"/>
              <w:right w:w="100" w:type="dxa"/>
            </w:tcMar>
            <w:hideMark/>
          </w:tcPr>
          <w:p w14:paraId="5D3B9E45"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Less than Satisfactory; requires significant improvement:</w:t>
            </w:r>
            <w:r w:rsidRPr="00B03D0C">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B03D0C" w:rsidRPr="00B03D0C" w14:paraId="49C1EB57" w14:textId="77777777" w:rsidTr="00B03D0C">
        <w:tc>
          <w:tcPr>
            <w:tcW w:w="0" w:type="auto"/>
            <w:tcMar>
              <w:top w:w="100" w:type="dxa"/>
              <w:left w:w="100" w:type="dxa"/>
              <w:bottom w:w="100" w:type="dxa"/>
              <w:right w:w="100" w:type="dxa"/>
            </w:tcMar>
            <w:hideMark/>
          </w:tcPr>
          <w:p w14:paraId="01390587"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C</w:t>
            </w:r>
          </w:p>
        </w:tc>
        <w:tc>
          <w:tcPr>
            <w:tcW w:w="0" w:type="auto"/>
            <w:tcMar>
              <w:top w:w="100" w:type="dxa"/>
              <w:left w:w="100" w:type="dxa"/>
              <w:bottom w:w="100" w:type="dxa"/>
              <w:right w:w="100" w:type="dxa"/>
            </w:tcMar>
            <w:hideMark/>
          </w:tcPr>
          <w:p w14:paraId="0395CFC8"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73-76</w:t>
            </w:r>
          </w:p>
        </w:tc>
        <w:tc>
          <w:tcPr>
            <w:tcW w:w="0" w:type="auto"/>
            <w:tcMar>
              <w:top w:w="100" w:type="dxa"/>
              <w:left w:w="100" w:type="dxa"/>
              <w:bottom w:w="100" w:type="dxa"/>
              <w:right w:w="100" w:type="dxa"/>
            </w:tcMar>
            <w:hideMark/>
          </w:tcPr>
          <w:p w14:paraId="2550E6ED"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2.000</w:t>
            </w:r>
          </w:p>
        </w:tc>
        <w:tc>
          <w:tcPr>
            <w:tcW w:w="0" w:type="auto"/>
            <w:tcMar>
              <w:top w:w="100" w:type="dxa"/>
              <w:left w:w="100" w:type="dxa"/>
              <w:bottom w:w="100" w:type="dxa"/>
              <w:right w:w="100" w:type="dxa"/>
            </w:tcMar>
            <w:hideMark/>
          </w:tcPr>
          <w:p w14:paraId="2BB7EB12"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Unsatisfactory; requires substantial improvement: </w:t>
            </w:r>
            <w:r w:rsidRPr="00B03D0C">
              <w:rPr>
                <w:rFonts w:eastAsia="Times New Roman" w:cs="Arial"/>
                <w:color w:val="000000"/>
                <w:sz w:val="22"/>
                <w:szCs w:val="22"/>
                <w:shd w:val="clear" w:color="auto" w:fill="FFFFFF"/>
              </w:rPr>
              <w:t>Demonstrates partial understanding of some learning outcomes and core concepts; requires substantial improvement.</w:t>
            </w:r>
          </w:p>
        </w:tc>
      </w:tr>
      <w:tr w:rsidR="00B03D0C" w:rsidRPr="00B03D0C" w14:paraId="45D2D040" w14:textId="77777777" w:rsidTr="00B03D0C">
        <w:tc>
          <w:tcPr>
            <w:tcW w:w="0" w:type="auto"/>
            <w:tcMar>
              <w:top w:w="100" w:type="dxa"/>
              <w:left w:w="100" w:type="dxa"/>
              <w:bottom w:w="100" w:type="dxa"/>
              <w:right w:w="100" w:type="dxa"/>
            </w:tcMar>
            <w:hideMark/>
          </w:tcPr>
          <w:p w14:paraId="2F6E49FA"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C-</w:t>
            </w:r>
          </w:p>
        </w:tc>
        <w:tc>
          <w:tcPr>
            <w:tcW w:w="0" w:type="auto"/>
            <w:tcMar>
              <w:top w:w="100" w:type="dxa"/>
              <w:left w:w="100" w:type="dxa"/>
              <w:bottom w:w="100" w:type="dxa"/>
              <w:right w:w="100" w:type="dxa"/>
            </w:tcMar>
            <w:hideMark/>
          </w:tcPr>
          <w:p w14:paraId="3518C40D"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70-72</w:t>
            </w:r>
          </w:p>
        </w:tc>
        <w:tc>
          <w:tcPr>
            <w:tcW w:w="0" w:type="auto"/>
            <w:tcMar>
              <w:top w:w="100" w:type="dxa"/>
              <w:left w:w="100" w:type="dxa"/>
              <w:bottom w:w="100" w:type="dxa"/>
              <w:right w:w="100" w:type="dxa"/>
            </w:tcMar>
            <w:hideMark/>
          </w:tcPr>
          <w:p w14:paraId="12260476"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rPr>
              <w:t>1.667</w:t>
            </w:r>
          </w:p>
        </w:tc>
        <w:tc>
          <w:tcPr>
            <w:tcW w:w="0" w:type="auto"/>
            <w:tcMar>
              <w:top w:w="100" w:type="dxa"/>
              <w:left w:w="100" w:type="dxa"/>
              <w:bottom w:w="100" w:type="dxa"/>
              <w:right w:w="100" w:type="dxa"/>
            </w:tcMar>
            <w:hideMark/>
          </w:tcPr>
          <w:p w14:paraId="5785DF42"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Unsatisfactory; requires extensive improvement: </w:t>
            </w:r>
            <w:r w:rsidRPr="00B03D0C">
              <w:rPr>
                <w:rFonts w:eastAsia="Times New Roman" w:cs="Arial"/>
                <w:color w:val="000000"/>
                <w:sz w:val="22"/>
                <w:szCs w:val="22"/>
                <w:shd w:val="clear" w:color="auto" w:fill="FFFFFF"/>
              </w:rPr>
              <w:t>Demonstrates poor understanding of all learning outcomes and core concepts; requires extensive improvement.</w:t>
            </w:r>
          </w:p>
        </w:tc>
      </w:tr>
      <w:tr w:rsidR="00B03D0C" w:rsidRPr="00B03D0C" w14:paraId="286F88F6" w14:textId="77777777" w:rsidTr="00B03D0C">
        <w:tc>
          <w:tcPr>
            <w:tcW w:w="0" w:type="auto"/>
            <w:tcMar>
              <w:top w:w="100" w:type="dxa"/>
              <w:left w:w="100" w:type="dxa"/>
              <w:bottom w:w="100" w:type="dxa"/>
              <w:right w:w="100" w:type="dxa"/>
            </w:tcMar>
            <w:hideMark/>
          </w:tcPr>
          <w:p w14:paraId="438C08F5"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F</w:t>
            </w:r>
          </w:p>
        </w:tc>
        <w:tc>
          <w:tcPr>
            <w:tcW w:w="0" w:type="auto"/>
            <w:tcMar>
              <w:top w:w="100" w:type="dxa"/>
              <w:left w:w="100" w:type="dxa"/>
              <w:bottom w:w="100" w:type="dxa"/>
              <w:right w:w="100" w:type="dxa"/>
            </w:tcMar>
            <w:hideMark/>
          </w:tcPr>
          <w:p w14:paraId="6E407372" w14:textId="77777777" w:rsidR="00B03D0C" w:rsidRPr="00B03D0C" w:rsidRDefault="00B03D0C" w:rsidP="00B03D0C">
            <w:pPr>
              <w:ind w:left="0" w:right="0"/>
              <w:jc w:val="center"/>
              <w:rPr>
                <w:rFonts w:ascii="Times New Roman" w:eastAsia="Times New Roman" w:hAnsi="Times New Roman" w:cs="Times New Roman"/>
              </w:rPr>
            </w:pPr>
            <w:r w:rsidRPr="00B03D0C">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3999D174" w14:textId="77777777" w:rsidR="00B03D0C" w:rsidRPr="00B03D0C" w:rsidRDefault="00B03D0C" w:rsidP="00B03D0C">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D051E7D"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 xml:space="preserve">Fail: </w:t>
            </w:r>
            <w:r w:rsidRPr="00B03D0C">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B03D0C" w:rsidRPr="00B03D0C" w14:paraId="71B0C300" w14:textId="77777777" w:rsidTr="00B03D0C">
        <w:tc>
          <w:tcPr>
            <w:tcW w:w="0" w:type="auto"/>
            <w:tcMar>
              <w:top w:w="100" w:type="dxa"/>
              <w:left w:w="100" w:type="dxa"/>
              <w:bottom w:w="100" w:type="dxa"/>
              <w:right w:w="100" w:type="dxa"/>
            </w:tcMar>
            <w:hideMark/>
          </w:tcPr>
          <w:p w14:paraId="59E62041"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rPr>
              <w:t>P</w:t>
            </w:r>
          </w:p>
        </w:tc>
        <w:tc>
          <w:tcPr>
            <w:tcW w:w="0" w:type="auto"/>
            <w:tcMar>
              <w:top w:w="100" w:type="dxa"/>
              <w:left w:w="100" w:type="dxa"/>
              <w:bottom w:w="100" w:type="dxa"/>
              <w:right w:w="100" w:type="dxa"/>
            </w:tcMar>
            <w:hideMark/>
          </w:tcPr>
          <w:p w14:paraId="6C70441D" w14:textId="77777777" w:rsidR="00B03D0C" w:rsidRPr="00B03D0C" w:rsidRDefault="00B03D0C" w:rsidP="00B03D0C">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9F1F8F5" w14:textId="77777777" w:rsidR="00B03D0C" w:rsidRPr="00B03D0C" w:rsidRDefault="00B03D0C" w:rsidP="00B03D0C">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42E8A28D" w14:textId="77777777" w:rsidR="00B03D0C" w:rsidRPr="00B03D0C" w:rsidRDefault="00B03D0C" w:rsidP="00B03D0C">
            <w:pPr>
              <w:ind w:left="0" w:right="0"/>
              <w:rPr>
                <w:rFonts w:ascii="Times New Roman" w:eastAsia="Times New Roman" w:hAnsi="Times New Roman" w:cs="Times New Roman"/>
              </w:rPr>
            </w:pPr>
            <w:r w:rsidRPr="00B03D0C">
              <w:rPr>
                <w:rFonts w:eastAsia="Times New Roman" w:cs="Arial"/>
                <w:b/>
                <w:bCs/>
                <w:color w:val="000000"/>
                <w:sz w:val="22"/>
                <w:szCs w:val="22"/>
                <w:shd w:val="clear" w:color="auto" w:fill="FFFFFF"/>
              </w:rPr>
              <w:t>Passing:</w:t>
            </w:r>
            <w:r w:rsidRPr="00B03D0C">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246BFD00" w14:textId="77777777" w:rsidR="002753BC" w:rsidRPr="00607C41" w:rsidRDefault="002753BC" w:rsidP="00B03D0C">
      <w:pPr>
        <w:ind w:left="0"/>
        <w:rPr>
          <w:rFonts w:cs="Arial"/>
          <w:sz w:val="22"/>
          <w:szCs w:val="22"/>
        </w:rPr>
      </w:pPr>
    </w:p>
    <w:p w14:paraId="5DD5A3AB" w14:textId="77777777" w:rsidR="002753BC" w:rsidRPr="00607C41" w:rsidRDefault="002753BC" w:rsidP="002753BC">
      <w:pPr>
        <w:rPr>
          <w:rFonts w:cs="Arial"/>
          <w:b/>
          <w:i/>
          <w:color w:val="8900E1"/>
          <w:sz w:val="22"/>
          <w:szCs w:val="22"/>
        </w:rPr>
      </w:pPr>
      <w:r w:rsidRPr="00607C41">
        <w:rPr>
          <w:rFonts w:cs="Arial"/>
          <w:b/>
          <w:sz w:val="22"/>
          <w:szCs w:val="22"/>
        </w:rPr>
        <w:t>Course Outline</w:t>
      </w:r>
    </w:p>
    <w:p w14:paraId="67F4B993" w14:textId="77777777" w:rsidR="002753BC" w:rsidRPr="00607C41" w:rsidRDefault="002753BC" w:rsidP="002753BC">
      <w:pPr>
        <w:rPr>
          <w:rFonts w:cs="Arial"/>
          <w:sz w:val="22"/>
          <w:szCs w:val="22"/>
        </w:rPr>
      </w:pPr>
      <w:r w:rsidRPr="00607C41">
        <w:rPr>
          <w:rFonts w:cs="Arial"/>
          <w:b/>
          <w:sz w:val="22"/>
          <w:szCs w:val="22"/>
        </w:rPr>
        <w:t xml:space="preserve">Start/End Dates: </w:t>
      </w:r>
      <w:r w:rsidRPr="00607C41">
        <w:rPr>
          <w:rFonts w:cs="Arial"/>
          <w:sz w:val="22"/>
          <w:szCs w:val="22"/>
        </w:rPr>
        <w:t>09/09/2024 – 12/09/2024 / Mondays</w:t>
      </w:r>
    </w:p>
    <w:p w14:paraId="3280302B" w14:textId="77777777" w:rsidR="002753BC" w:rsidRPr="00607C41" w:rsidRDefault="002753BC" w:rsidP="002753BC">
      <w:pPr>
        <w:rPr>
          <w:rFonts w:cs="Arial"/>
          <w:b/>
          <w:sz w:val="22"/>
          <w:szCs w:val="22"/>
        </w:rPr>
      </w:pPr>
      <w:r w:rsidRPr="00607C41">
        <w:rPr>
          <w:rFonts w:cs="Arial"/>
          <w:b/>
          <w:sz w:val="22"/>
          <w:szCs w:val="22"/>
        </w:rPr>
        <w:t xml:space="preserve">Time: </w:t>
      </w:r>
      <w:r w:rsidRPr="00607C41">
        <w:rPr>
          <w:rFonts w:cs="Arial"/>
          <w:sz w:val="22"/>
          <w:szCs w:val="22"/>
        </w:rPr>
        <w:t>02:00pm - 04:35pm</w:t>
      </w:r>
    </w:p>
    <w:p w14:paraId="7AC4AD72" w14:textId="77777777" w:rsidR="002753BC" w:rsidRPr="00F801FE" w:rsidRDefault="002753BC" w:rsidP="002753BC">
      <w:pPr>
        <w:rPr>
          <w:rFonts w:cs="Arial"/>
          <w:b/>
          <w:sz w:val="22"/>
          <w:szCs w:val="22"/>
        </w:rPr>
      </w:pPr>
      <w:r w:rsidRPr="00607C41">
        <w:rPr>
          <w:rFonts w:cs="Arial"/>
          <w:b/>
          <w:sz w:val="22"/>
          <w:szCs w:val="22"/>
        </w:rPr>
        <w:t>No Class Date</w:t>
      </w:r>
      <w:r w:rsidRPr="00F801FE">
        <w:rPr>
          <w:rFonts w:cs="Arial"/>
          <w:b/>
          <w:sz w:val="22"/>
          <w:szCs w:val="22"/>
        </w:rPr>
        <w:t xml:space="preserve">(s): </w:t>
      </w:r>
      <w:r w:rsidRPr="00F801FE">
        <w:rPr>
          <w:rFonts w:cs="Arial"/>
          <w:sz w:val="22"/>
          <w:szCs w:val="22"/>
        </w:rPr>
        <w:t>Monday - 10/14/2024</w:t>
      </w:r>
    </w:p>
    <w:p w14:paraId="663EE7B9" w14:textId="77777777" w:rsidR="002753BC" w:rsidRPr="00F801FE" w:rsidRDefault="002753BC" w:rsidP="002753BC">
      <w:pPr>
        <w:rPr>
          <w:rFonts w:cs="Arial"/>
          <w:sz w:val="22"/>
          <w:szCs w:val="22"/>
        </w:rPr>
      </w:pPr>
      <w:r w:rsidRPr="00F801FE">
        <w:rPr>
          <w:rFonts w:cs="Arial"/>
          <w:b/>
          <w:sz w:val="22"/>
          <w:szCs w:val="22"/>
        </w:rPr>
        <w:t xml:space="preserve">Special Notes: </w:t>
      </w:r>
      <w:r w:rsidRPr="00F801FE">
        <w:rPr>
          <w:rFonts w:cs="Arial"/>
          <w:sz w:val="22"/>
          <w:szCs w:val="22"/>
        </w:rPr>
        <w:t>Tuesday 10/15/2024 – Legislative Monday: Classes will meet according to a Monday schedule on Tuesday, October 15, 2024.</w:t>
      </w:r>
    </w:p>
    <w:p w14:paraId="164C810C" w14:textId="77777777" w:rsidR="007A2C48" w:rsidRPr="00F801FE" w:rsidRDefault="007A2C48" w:rsidP="002753BC">
      <w:pPr>
        <w:rPr>
          <w:rFonts w:cs="Arial"/>
          <w:sz w:val="22"/>
          <w:szCs w:val="22"/>
        </w:rPr>
      </w:pPr>
    </w:p>
    <w:p w14:paraId="0FFF5EDD" w14:textId="2ED5FFEF" w:rsidR="007A2C48" w:rsidRPr="00F801FE" w:rsidRDefault="007A2C48" w:rsidP="002753BC">
      <w:pPr>
        <w:rPr>
          <w:rFonts w:cs="Arial"/>
          <w:sz w:val="22"/>
          <w:szCs w:val="22"/>
        </w:rPr>
      </w:pPr>
      <w:r w:rsidRPr="00F801FE">
        <w:rPr>
          <w:rFonts w:cs="Arial"/>
          <w:sz w:val="22"/>
          <w:szCs w:val="22"/>
        </w:rPr>
        <w:lastRenderedPageBreak/>
        <w:t xml:space="preserve">This is a tentative course outline. The first class will contain a short exercise (short exam). You cannot study or prepare for it. It </w:t>
      </w:r>
      <w:r w:rsidR="00A062E7" w:rsidRPr="00F801FE">
        <w:rPr>
          <w:rFonts w:cs="Arial"/>
          <w:sz w:val="22"/>
          <w:szCs w:val="22"/>
        </w:rPr>
        <w:t>is not graded</w:t>
      </w:r>
      <w:r w:rsidRPr="00F801FE">
        <w:rPr>
          <w:rFonts w:cs="Arial"/>
          <w:sz w:val="22"/>
          <w:szCs w:val="22"/>
        </w:rPr>
        <w:t>. It will serve as the overall class level and preparedness for the material presented. Do not worry about passing or failing it. It will show an average skillset for the class and guide material selection for the class duration. Based on this short exercise, the following list may be revised.</w:t>
      </w:r>
    </w:p>
    <w:p w14:paraId="52E6EBEC" w14:textId="77777777" w:rsidR="007A2C48" w:rsidRPr="00F801FE" w:rsidRDefault="007A2C48" w:rsidP="002753BC">
      <w:pPr>
        <w:rPr>
          <w:rFonts w:cs="Arial"/>
          <w:b/>
          <w:sz w:val="22"/>
          <w:szCs w:val="22"/>
        </w:rPr>
      </w:pPr>
    </w:p>
    <w:p w14:paraId="7FF599F1" w14:textId="77777777" w:rsidR="007A2C48" w:rsidRPr="00F801FE" w:rsidRDefault="007A2C48" w:rsidP="002753BC">
      <w:pPr>
        <w:rPr>
          <w:rFonts w:cs="Arial"/>
          <w:sz w:val="22"/>
          <w:szCs w:val="22"/>
        </w:rPr>
      </w:pPr>
      <w:r w:rsidRPr="00F801FE">
        <w:rPr>
          <w:rFonts w:cs="Arial"/>
          <w:b/>
          <w:sz w:val="22"/>
          <w:szCs w:val="22"/>
        </w:rPr>
        <w:t xml:space="preserve">Section 1: </w:t>
      </w:r>
      <w:r w:rsidRPr="00F801FE">
        <w:rPr>
          <w:rFonts w:cs="Arial"/>
          <w:sz w:val="22"/>
          <w:szCs w:val="22"/>
        </w:rPr>
        <w:t>09/09/2024</w:t>
      </w:r>
    </w:p>
    <w:p w14:paraId="0C1FB142"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Short Exercise</w:t>
      </w:r>
    </w:p>
    <w:p w14:paraId="36DFEA73"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 xml:space="preserve">Introduction </w:t>
      </w:r>
    </w:p>
    <w:p w14:paraId="4731FD77"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Course Outline</w:t>
      </w:r>
    </w:p>
    <w:p w14:paraId="63D5A734"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Discussion of the class Project as a one semester-long assignment</w:t>
      </w:r>
    </w:p>
    <w:p w14:paraId="167C6217"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Discussion of the rules and structure of the class</w:t>
      </w:r>
    </w:p>
    <w:p w14:paraId="3CCBCAEC" w14:textId="77777777" w:rsidR="007A2C48" w:rsidRPr="00F801FE" w:rsidRDefault="007A2C48" w:rsidP="007A2C48">
      <w:pPr>
        <w:pStyle w:val="ListParagraph"/>
        <w:numPr>
          <w:ilvl w:val="0"/>
          <w:numId w:val="15"/>
        </w:numPr>
        <w:rPr>
          <w:rFonts w:cs="Arial"/>
          <w:b/>
          <w:sz w:val="22"/>
          <w:szCs w:val="22"/>
        </w:rPr>
      </w:pPr>
      <w:r w:rsidRPr="00F801FE">
        <w:rPr>
          <w:rFonts w:cs="Arial"/>
          <w:sz w:val="22"/>
          <w:szCs w:val="22"/>
        </w:rPr>
        <w:t>Introduce the concept of ACID.</w:t>
      </w:r>
    </w:p>
    <w:p w14:paraId="71348CE8" w14:textId="77777777" w:rsidR="007A2C48" w:rsidRPr="00F801FE" w:rsidRDefault="007A2C48" w:rsidP="002753BC">
      <w:pPr>
        <w:rPr>
          <w:rFonts w:cs="Arial"/>
          <w:b/>
          <w:sz w:val="22"/>
          <w:szCs w:val="22"/>
        </w:rPr>
      </w:pPr>
    </w:p>
    <w:p w14:paraId="080EA3EF" w14:textId="77777777" w:rsidR="007A2C48" w:rsidRPr="00F801FE" w:rsidRDefault="007A2C48" w:rsidP="002753BC">
      <w:pPr>
        <w:rPr>
          <w:rFonts w:cs="Arial"/>
          <w:sz w:val="22"/>
          <w:szCs w:val="22"/>
        </w:rPr>
      </w:pPr>
      <w:r w:rsidRPr="00F801FE">
        <w:rPr>
          <w:rFonts w:cs="Arial"/>
          <w:b/>
          <w:sz w:val="22"/>
          <w:szCs w:val="22"/>
        </w:rPr>
        <w:t>Section 2:</w:t>
      </w:r>
      <w:r w:rsidRPr="00F801FE">
        <w:rPr>
          <w:rFonts w:cs="Arial"/>
          <w:sz w:val="22"/>
          <w:szCs w:val="22"/>
        </w:rPr>
        <w:t xml:space="preserve"> 09/16/2024</w:t>
      </w:r>
    </w:p>
    <w:p w14:paraId="34B3C0D8" w14:textId="62C82D38" w:rsidR="004D7FDF" w:rsidRPr="00F801FE" w:rsidRDefault="004D7FDF" w:rsidP="004D7FDF">
      <w:pPr>
        <w:pStyle w:val="ListParagraph"/>
        <w:numPr>
          <w:ilvl w:val="0"/>
          <w:numId w:val="16"/>
        </w:numPr>
        <w:rPr>
          <w:rFonts w:cs="Arial"/>
          <w:b/>
          <w:sz w:val="22"/>
          <w:szCs w:val="22"/>
        </w:rPr>
      </w:pPr>
      <w:r w:rsidRPr="00F801FE">
        <w:rPr>
          <w:rFonts w:cs="Arial"/>
          <w:sz w:val="22"/>
          <w:szCs w:val="22"/>
        </w:rPr>
        <w:t>Continue the discussion on basic concepts, components</w:t>
      </w:r>
      <w:r w:rsidR="00A062E7" w:rsidRPr="00F801FE">
        <w:rPr>
          <w:rFonts w:cs="Arial"/>
          <w:sz w:val="22"/>
          <w:szCs w:val="22"/>
        </w:rPr>
        <w:t>,</w:t>
      </w:r>
      <w:r w:rsidRPr="00F801FE">
        <w:rPr>
          <w:rFonts w:cs="Arial"/>
          <w:sz w:val="22"/>
          <w:szCs w:val="22"/>
        </w:rPr>
        <w:t xml:space="preserve"> and administration</w:t>
      </w:r>
    </w:p>
    <w:p w14:paraId="6EFA0112"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M</w:t>
      </w:r>
      <w:r w:rsidR="004D7FDF" w:rsidRPr="00F801FE">
        <w:rPr>
          <w:rFonts w:cs="Arial"/>
          <w:sz w:val="22"/>
          <w:szCs w:val="22"/>
        </w:rPr>
        <w:t>aster database</w:t>
      </w:r>
    </w:p>
    <w:p w14:paraId="0808113E"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T</w:t>
      </w:r>
      <w:r w:rsidR="004D7FDF" w:rsidRPr="00F801FE">
        <w:rPr>
          <w:rFonts w:cs="Arial"/>
          <w:sz w:val="22"/>
          <w:szCs w:val="22"/>
        </w:rPr>
        <w:t>emp database</w:t>
      </w:r>
    </w:p>
    <w:p w14:paraId="388A3B2F"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O</w:t>
      </w:r>
      <w:r w:rsidR="004D7FDF" w:rsidRPr="00F801FE">
        <w:rPr>
          <w:rFonts w:cs="Arial"/>
          <w:sz w:val="22"/>
          <w:szCs w:val="22"/>
        </w:rPr>
        <w:t>ther databases</w:t>
      </w:r>
    </w:p>
    <w:p w14:paraId="2A0D54BD"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D</w:t>
      </w:r>
      <w:r w:rsidR="004D7FDF" w:rsidRPr="00F801FE">
        <w:rPr>
          <w:rFonts w:cs="Arial"/>
          <w:sz w:val="22"/>
          <w:szCs w:val="22"/>
        </w:rPr>
        <w:t>ata types</w:t>
      </w:r>
    </w:p>
    <w:p w14:paraId="5C78A841"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I</w:t>
      </w:r>
      <w:r w:rsidR="004D7FDF" w:rsidRPr="00F801FE">
        <w:rPr>
          <w:rFonts w:cs="Arial"/>
          <w:sz w:val="22"/>
          <w:szCs w:val="22"/>
        </w:rPr>
        <w:t>ntroduce the concepts with respect to server configuration</w:t>
      </w:r>
    </w:p>
    <w:p w14:paraId="1BDBBE66" w14:textId="77777777" w:rsidR="004D7FDF" w:rsidRPr="00F801FE" w:rsidRDefault="004D7FDF" w:rsidP="004D7FDF">
      <w:pPr>
        <w:pStyle w:val="ListParagraph"/>
        <w:numPr>
          <w:ilvl w:val="1"/>
          <w:numId w:val="16"/>
        </w:numPr>
        <w:rPr>
          <w:rFonts w:cs="Arial"/>
          <w:b/>
          <w:sz w:val="22"/>
          <w:szCs w:val="22"/>
        </w:rPr>
      </w:pPr>
      <w:r w:rsidRPr="00F801FE">
        <w:rPr>
          <w:rFonts w:cs="Arial"/>
          <w:sz w:val="22"/>
          <w:szCs w:val="22"/>
        </w:rPr>
        <w:t>SA or System Administrator account</w:t>
      </w:r>
    </w:p>
    <w:p w14:paraId="58242166" w14:textId="77777777" w:rsidR="004D7FDF" w:rsidRPr="00F801FE" w:rsidRDefault="004D7FDF" w:rsidP="004D7FDF">
      <w:pPr>
        <w:pStyle w:val="ListParagraph"/>
        <w:numPr>
          <w:ilvl w:val="1"/>
          <w:numId w:val="16"/>
        </w:numPr>
        <w:rPr>
          <w:rFonts w:cs="Arial"/>
          <w:b/>
          <w:sz w:val="22"/>
          <w:szCs w:val="22"/>
        </w:rPr>
      </w:pPr>
      <w:r w:rsidRPr="00F801FE">
        <w:rPr>
          <w:rFonts w:cs="Arial"/>
          <w:sz w:val="22"/>
          <w:szCs w:val="22"/>
        </w:rPr>
        <w:t>TCP-IP configuration</w:t>
      </w:r>
    </w:p>
    <w:p w14:paraId="7D2237CB" w14:textId="77777777" w:rsidR="004D7FDF" w:rsidRPr="00F801FE" w:rsidRDefault="00C66BD5" w:rsidP="004D7FDF">
      <w:pPr>
        <w:pStyle w:val="ListParagraph"/>
        <w:numPr>
          <w:ilvl w:val="1"/>
          <w:numId w:val="16"/>
        </w:numPr>
        <w:rPr>
          <w:rFonts w:cs="Arial"/>
          <w:b/>
          <w:sz w:val="22"/>
          <w:szCs w:val="22"/>
        </w:rPr>
      </w:pPr>
      <w:r w:rsidRPr="00F801FE">
        <w:rPr>
          <w:rFonts w:cs="Arial"/>
          <w:sz w:val="22"/>
          <w:szCs w:val="22"/>
        </w:rPr>
        <w:t>O</w:t>
      </w:r>
      <w:r w:rsidR="004D7FDF" w:rsidRPr="00F801FE">
        <w:rPr>
          <w:rFonts w:cs="Arial"/>
          <w:sz w:val="22"/>
          <w:szCs w:val="22"/>
        </w:rPr>
        <w:t>ther concepts.</w:t>
      </w:r>
    </w:p>
    <w:p w14:paraId="24C35C9C" w14:textId="77777777" w:rsidR="007A2C48" w:rsidRPr="00F801FE" w:rsidRDefault="007A2C48" w:rsidP="002753BC">
      <w:pPr>
        <w:rPr>
          <w:rFonts w:cs="Arial"/>
          <w:b/>
          <w:sz w:val="22"/>
          <w:szCs w:val="22"/>
        </w:rPr>
      </w:pPr>
    </w:p>
    <w:p w14:paraId="75C49BDE" w14:textId="77777777" w:rsidR="007A2C48" w:rsidRPr="00F801FE" w:rsidRDefault="007A2C48" w:rsidP="002753BC">
      <w:pPr>
        <w:rPr>
          <w:rFonts w:cs="Arial"/>
          <w:b/>
          <w:sz w:val="22"/>
          <w:szCs w:val="22"/>
        </w:rPr>
      </w:pPr>
    </w:p>
    <w:p w14:paraId="129C93A1"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3</w:t>
      </w:r>
      <w:r w:rsidRPr="00F801FE">
        <w:rPr>
          <w:rFonts w:cs="Arial"/>
          <w:b/>
          <w:sz w:val="22"/>
          <w:szCs w:val="22"/>
        </w:rPr>
        <w:t xml:space="preserve">: </w:t>
      </w:r>
      <w:r w:rsidRPr="00F801FE">
        <w:rPr>
          <w:rFonts w:cs="Arial"/>
          <w:sz w:val="22"/>
          <w:szCs w:val="22"/>
        </w:rPr>
        <w:t>09/23/2024</w:t>
      </w:r>
    </w:p>
    <w:p w14:paraId="1BD84442" w14:textId="454667DF" w:rsidR="00CE0372" w:rsidRPr="00F801FE" w:rsidRDefault="00CE0372" w:rsidP="00CE0372">
      <w:pPr>
        <w:pStyle w:val="ListParagraph"/>
        <w:numPr>
          <w:ilvl w:val="0"/>
          <w:numId w:val="16"/>
        </w:numPr>
        <w:rPr>
          <w:rFonts w:cs="Arial"/>
          <w:sz w:val="22"/>
          <w:szCs w:val="22"/>
        </w:rPr>
      </w:pPr>
      <w:r w:rsidRPr="00F801FE">
        <w:rPr>
          <w:rFonts w:cs="Arial"/>
          <w:sz w:val="22"/>
          <w:szCs w:val="22"/>
        </w:rPr>
        <w:t>3NF database normalization</w:t>
      </w:r>
      <w:r w:rsidR="006118A7" w:rsidRPr="00F801FE">
        <w:rPr>
          <w:rFonts w:cs="Arial"/>
          <w:sz w:val="22"/>
          <w:szCs w:val="22"/>
        </w:rPr>
        <w:t>.</w:t>
      </w:r>
    </w:p>
    <w:p w14:paraId="52BF575D" w14:textId="21D6B765" w:rsidR="00CE0372" w:rsidRPr="00F801FE" w:rsidRDefault="00CE0372" w:rsidP="00CE0372">
      <w:pPr>
        <w:pStyle w:val="ListParagraph"/>
        <w:numPr>
          <w:ilvl w:val="0"/>
          <w:numId w:val="16"/>
        </w:numPr>
        <w:rPr>
          <w:rFonts w:cs="Arial"/>
          <w:sz w:val="22"/>
          <w:szCs w:val="22"/>
        </w:rPr>
      </w:pPr>
      <w:r w:rsidRPr="00F801FE">
        <w:rPr>
          <w:rFonts w:cs="Arial"/>
          <w:sz w:val="22"/>
          <w:szCs w:val="22"/>
        </w:rPr>
        <w:t>This class will also cover the installation and configuration of the Microsoft SQL Server</w:t>
      </w:r>
      <w:r w:rsidR="006118A7" w:rsidRPr="00F801FE">
        <w:rPr>
          <w:rFonts w:cs="Arial"/>
          <w:sz w:val="22"/>
          <w:szCs w:val="22"/>
        </w:rPr>
        <w:t>.</w:t>
      </w:r>
    </w:p>
    <w:p w14:paraId="381E4CD1" w14:textId="4AE0818C" w:rsidR="006118A7" w:rsidRPr="00F801FE" w:rsidRDefault="006118A7" w:rsidP="00CE0372">
      <w:pPr>
        <w:pStyle w:val="ListParagraph"/>
        <w:numPr>
          <w:ilvl w:val="0"/>
          <w:numId w:val="16"/>
        </w:numPr>
        <w:rPr>
          <w:rFonts w:cs="Arial"/>
          <w:sz w:val="22"/>
          <w:szCs w:val="22"/>
        </w:rPr>
      </w:pPr>
      <w:r w:rsidRPr="00F801FE">
        <w:rPr>
          <w:rFonts w:cs="Arial"/>
          <w:b/>
          <w:sz w:val="22"/>
          <w:szCs w:val="22"/>
        </w:rPr>
        <w:t>Assignment</w:t>
      </w:r>
      <w:r w:rsidRPr="00F801FE">
        <w:rPr>
          <w:rFonts w:cs="Arial"/>
          <w:sz w:val="22"/>
          <w:szCs w:val="22"/>
        </w:rPr>
        <w:t>: Ask for feedback on your project.</w:t>
      </w:r>
    </w:p>
    <w:p w14:paraId="32861EB6" w14:textId="77777777" w:rsidR="006118A7" w:rsidRPr="00F801FE" w:rsidRDefault="006118A7" w:rsidP="006118A7">
      <w:pPr>
        <w:pStyle w:val="ListParagraph"/>
        <w:ind w:left="360"/>
        <w:rPr>
          <w:rFonts w:cs="Arial"/>
          <w:sz w:val="22"/>
          <w:szCs w:val="22"/>
        </w:rPr>
      </w:pPr>
    </w:p>
    <w:p w14:paraId="11877E41" w14:textId="77777777" w:rsidR="00C66BD5" w:rsidRPr="00F801FE" w:rsidRDefault="00C66BD5" w:rsidP="00C66BD5">
      <w:pPr>
        <w:ind w:left="0"/>
        <w:rPr>
          <w:rFonts w:cs="Arial"/>
          <w:b/>
          <w:sz w:val="22"/>
          <w:szCs w:val="22"/>
        </w:rPr>
      </w:pPr>
    </w:p>
    <w:p w14:paraId="16033392" w14:textId="77777777" w:rsidR="007A2C48" w:rsidRPr="00F801FE" w:rsidRDefault="007A2C48" w:rsidP="007A2C48">
      <w:pPr>
        <w:rPr>
          <w:rFonts w:cs="Arial"/>
          <w:b/>
          <w:sz w:val="22"/>
          <w:szCs w:val="22"/>
        </w:rPr>
      </w:pPr>
    </w:p>
    <w:p w14:paraId="13DE251C"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4</w:t>
      </w:r>
      <w:r w:rsidRPr="00F801FE">
        <w:rPr>
          <w:rFonts w:cs="Arial"/>
          <w:b/>
          <w:sz w:val="22"/>
          <w:szCs w:val="22"/>
        </w:rPr>
        <w:t>:</w:t>
      </w:r>
      <w:r w:rsidRPr="00F801FE">
        <w:rPr>
          <w:rFonts w:cs="Arial"/>
          <w:sz w:val="22"/>
          <w:szCs w:val="22"/>
        </w:rPr>
        <w:t xml:space="preserve"> 09/30/2024</w:t>
      </w:r>
    </w:p>
    <w:p w14:paraId="4C425812" w14:textId="77777777" w:rsidR="00CE0372" w:rsidRPr="00F801FE" w:rsidRDefault="00CE0372" w:rsidP="007A2C48">
      <w:pPr>
        <w:rPr>
          <w:rFonts w:cs="Arial"/>
          <w:sz w:val="22"/>
          <w:szCs w:val="22"/>
        </w:rPr>
      </w:pPr>
    </w:p>
    <w:p w14:paraId="28398D85" w14:textId="77777777" w:rsidR="00CE0372" w:rsidRPr="00F801FE" w:rsidRDefault="00CE0372" w:rsidP="00CE0372">
      <w:pPr>
        <w:pStyle w:val="ListParagraph"/>
        <w:numPr>
          <w:ilvl w:val="0"/>
          <w:numId w:val="17"/>
        </w:numPr>
        <w:rPr>
          <w:rFonts w:cs="Arial"/>
          <w:b/>
          <w:sz w:val="22"/>
          <w:szCs w:val="22"/>
        </w:rPr>
      </w:pPr>
      <w:r w:rsidRPr="00F801FE">
        <w:rPr>
          <w:rFonts w:cs="Arial"/>
          <w:sz w:val="22"/>
          <w:szCs w:val="22"/>
        </w:rPr>
        <w:t>In a class exercise in 3NF – this will be a full one-class-long exercise where all students will be divided into teams and will design a database. Do not skip this class. Your project 3NF grade depends on your participation and understanding of these concepts.</w:t>
      </w:r>
    </w:p>
    <w:p w14:paraId="42F6FF22" w14:textId="1ADCE004" w:rsidR="00CE0372" w:rsidRPr="00F801FE" w:rsidRDefault="00CE0372" w:rsidP="00CE0372">
      <w:pPr>
        <w:pStyle w:val="ListParagraph"/>
        <w:numPr>
          <w:ilvl w:val="0"/>
          <w:numId w:val="17"/>
        </w:numPr>
        <w:rPr>
          <w:rFonts w:cs="Arial"/>
          <w:sz w:val="22"/>
          <w:szCs w:val="22"/>
        </w:rPr>
      </w:pPr>
      <w:r w:rsidRPr="00F801FE">
        <w:rPr>
          <w:rFonts w:cs="Arial"/>
          <w:b/>
          <w:sz w:val="22"/>
          <w:szCs w:val="22"/>
        </w:rPr>
        <w:t>Assignment</w:t>
      </w:r>
      <w:r w:rsidRPr="00F801FE">
        <w:rPr>
          <w:rFonts w:cs="Arial"/>
          <w:sz w:val="22"/>
          <w:szCs w:val="22"/>
        </w:rPr>
        <w:t>: Send me an email with your project idea</w:t>
      </w:r>
      <w:r w:rsidR="006118A7" w:rsidRPr="00F801FE">
        <w:rPr>
          <w:rFonts w:cs="Arial"/>
          <w:sz w:val="22"/>
          <w:szCs w:val="22"/>
        </w:rPr>
        <w:t xml:space="preserve"> and your first try on ERD.</w:t>
      </w:r>
    </w:p>
    <w:p w14:paraId="18A690B3" w14:textId="77777777" w:rsidR="007A2C48" w:rsidRPr="00F801FE" w:rsidRDefault="007A2C48" w:rsidP="007A2C48">
      <w:pPr>
        <w:rPr>
          <w:rFonts w:cs="Arial"/>
          <w:b/>
          <w:sz w:val="22"/>
          <w:szCs w:val="22"/>
        </w:rPr>
      </w:pPr>
    </w:p>
    <w:p w14:paraId="4909D23B"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5</w:t>
      </w:r>
      <w:r w:rsidRPr="00F801FE">
        <w:rPr>
          <w:rFonts w:cs="Arial"/>
          <w:b/>
          <w:sz w:val="22"/>
          <w:szCs w:val="22"/>
        </w:rPr>
        <w:t>:</w:t>
      </w:r>
      <w:r w:rsidRPr="00F801FE">
        <w:rPr>
          <w:rFonts w:cs="Arial"/>
          <w:sz w:val="22"/>
          <w:szCs w:val="22"/>
        </w:rPr>
        <w:t xml:space="preserve"> </w:t>
      </w:r>
      <w:r w:rsidR="004D7FDF" w:rsidRPr="00F801FE">
        <w:rPr>
          <w:rFonts w:cs="Arial"/>
          <w:sz w:val="22"/>
          <w:szCs w:val="22"/>
        </w:rPr>
        <w:t>10</w:t>
      </w:r>
      <w:r w:rsidRPr="00F801FE">
        <w:rPr>
          <w:rFonts w:cs="Arial"/>
          <w:sz w:val="22"/>
          <w:szCs w:val="22"/>
        </w:rPr>
        <w:t>/0</w:t>
      </w:r>
      <w:r w:rsidR="004D7FDF" w:rsidRPr="00F801FE">
        <w:rPr>
          <w:rFonts w:cs="Arial"/>
          <w:sz w:val="22"/>
          <w:szCs w:val="22"/>
        </w:rPr>
        <w:t>7</w:t>
      </w:r>
      <w:r w:rsidRPr="00F801FE">
        <w:rPr>
          <w:rFonts w:cs="Arial"/>
          <w:sz w:val="22"/>
          <w:szCs w:val="22"/>
        </w:rPr>
        <w:t>/2024</w:t>
      </w:r>
    </w:p>
    <w:p w14:paraId="18D30BE9" w14:textId="77777777" w:rsidR="00CE0372" w:rsidRPr="00F801FE" w:rsidRDefault="00CE0372" w:rsidP="00CE0372">
      <w:pPr>
        <w:rPr>
          <w:rFonts w:cs="Arial"/>
          <w:sz w:val="22"/>
          <w:szCs w:val="22"/>
        </w:rPr>
      </w:pPr>
    </w:p>
    <w:p w14:paraId="737CA163" w14:textId="390BA91C" w:rsidR="00CE0372" w:rsidRPr="00F801FE" w:rsidRDefault="00CE0372" w:rsidP="00CE0372">
      <w:pPr>
        <w:pStyle w:val="ListParagraph"/>
        <w:numPr>
          <w:ilvl w:val="0"/>
          <w:numId w:val="17"/>
        </w:numPr>
        <w:rPr>
          <w:rFonts w:cs="Arial"/>
          <w:b/>
          <w:sz w:val="22"/>
          <w:szCs w:val="22"/>
        </w:rPr>
      </w:pPr>
      <w:r w:rsidRPr="00F801FE">
        <w:rPr>
          <w:rFonts w:cs="Arial"/>
          <w:sz w:val="22"/>
          <w:szCs w:val="22"/>
        </w:rPr>
        <w:t>Installation and Configuration of SQL server</w:t>
      </w:r>
      <w:r w:rsidR="006118A7" w:rsidRPr="00F801FE">
        <w:rPr>
          <w:rFonts w:cs="Arial"/>
          <w:sz w:val="22"/>
          <w:szCs w:val="22"/>
        </w:rPr>
        <w:t>.</w:t>
      </w:r>
    </w:p>
    <w:p w14:paraId="0F485891" w14:textId="0F635B83" w:rsidR="00CE0372" w:rsidRPr="00F801FE" w:rsidRDefault="00CE0372" w:rsidP="00CE0372">
      <w:pPr>
        <w:pStyle w:val="ListParagraph"/>
        <w:numPr>
          <w:ilvl w:val="0"/>
          <w:numId w:val="17"/>
        </w:numPr>
        <w:rPr>
          <w:rFonts w:cs="Arial"/>
          <w:b/>
          <w:sz w:val="22"/>
          <w:szCs w:val="22"/>
        </w:rPr>
      </w:pPr>
      <w:r w:rsidRPr="00F801FE">
        <w:rPr>
          <w:rFonts w:cs="Arial"/>
          <w:sz w:val="22"/>
          <w:szCs w:val="22"/>
        </w:rPr>
        <w:t>Discussion on how to set up the environment and how to use it</w:t>
      </w:r>
      <w:r w:rsidR="006118A7" w:rsidRPr="00F801FE">
        <w:rPr>
          <w:rFonts w:cs="Arial"/>
          <w:sz w:val="22"/>
          <w:szCs w:val="22"/>
        </w:rPr>
        <w:t>.</w:t>
      </w:r>
    </w:p>
    <w:p w14:paraId="657A610E" w14:textId="71BA56E0" w:rsidR="00CE0372" w:rsidRPr="00F801FE" w:rsidRDefault="00CE0372" w:rsidP="00CE0372">
      <w:pPr>
        <w:pStyle w:val="ListParagraph"/>
        <w:numPr>
          <w:ilvl w:val="0"/>
          <w:numId w:val="17"/>
        </w:numPr>
        <w:rPr>
          <w:rFonts w:cs="Arial"/>
          <w:sz w:val="22"/>
          <w:szCs w:val="22"/>
        </w:rPr>
      </w:pPr>
      <w:r w:rsidRPr="00F801FE">
        <w:rPr>
          <w:rFonts w:cs="Arial"/>
          <w:sz w:val="22"/>
          <w:szCs w:val="22"/>
        </w:rPr>
        <w:t>Backing up and restoring the server</w:t>
      </w:r>
      <w:r w:rsidR="006118A7" w:rsidRPr="00F801FE">
        <w:rPr>
          <w:rFonts w:cs="Arial"/>
          <w:sz w:val="22"/>
          <w:szCs w:val="22"/>
        </w:rPr>
        <w:t>.</w:t>
      </w:r>
    </w:p>
    <w:p w14:paraId="22EA40A3" w14:textId="14A3C89D" w:rsidR="00CE0372" w:rsidRPr="00F801FE" w:rsidRDefault="00CE0372" w:rsidP="00CE0372">
      <w:pPr>
        <w:pStyle w:val="ListParagraph"/>
        <w:numPr>
          <w:ilvl w:val="0"/>
          <w:numId w:val="17"/>
        </w:numPr>
        <w:rPr>
          <w:rFonts w:cs="Arial"/>
          <w:b/>
          <w:sz w:val="22"/>
          <w:szCs w:val="22"/>
        </w:rPr>
      </w:pPr>
      <w:r w:rsidRPr="00F801FE">
        <w:rPr>
          <w:rFonts w:cs="Arial"/>
          <w:sz w:val="22"/>
          <w:szCs w:val="22"/>
        </w:rPr>
        <w:t>Server Maintenance</w:t>
      </w:r>
      <w:r w:rsidR="006118A7" w:rsidRPr="00F801FE">
        <w:rPr>
          <w:rFonts w:cs="Arial"/>
          <w:sz w:val="22"/>
          <w:szCs w:val="22"/>
        </w:rPr>
        <w:t>.</w:t>
      </w:r>
    </w:p>
    <w:p w14:paraId="54DC6893" w14:textId="77777777" w:rsidR="007A2C48" w:rsidRPr="00F801FE" w:rsidRDefault="007A2C48" w:rsidP="002753BC">
      <w:pPr>
        <w:rPr>
          <w:rFonts w:cs="Arial"/>
          <w:b/>
          <w:sz w:val="22"/>
          <w:szCs w:val="22"/>
        </w:rPr>
      </w:pPr>
    </w:p>
    <w:p w14:paraId="26A4B4A2" w14:textId="7D509815"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6</w:t>
      </w:r>
      <w:r w:rsidRPr="00F801FE">
        <w:rPr>
          <w:rFonts w:cs="Arial"/>
          <w:b/>
          <w:sz w:val="22"/>
          <w:szCs w:val="22"/>
        </w:rPr>
        <w:t xml:space="preserve">: </w:t>
      </w:r>
      <w:r w:rsidR="004D7FDF" w:rsidRPr="00F801FE">
        <w:rPr>
          <w:rFonts w:cs="Arial"/>
          <w:sz w:val="22"/>
          <w:szCs w:val="22"/>
        </w:rPr>
        <w:t>10</w:t>
      </w:r>
      <w:r w:rsidRPr="00F801FE">
        <w:rPr>
          <w:rFonts w:cs="Arial"/>
          <w:sz w:val="22"/>
          <w:szCs w:val="22"/>
        </w:rPr>
        <w:t>/</w:t>
      </w:r>
      <w:r w:rsidR="004D7FDF" w:rsidRPr="00F801FE">
        <w:rPr>
          <w:rFonts w:cs="Arial"/>
          <w:sz w:val="22"/>
          <w:szCs w:val="22"/>
        </w:rPr>
        <w:t>14</w:t>
      </w:r>
      <w:r w:rsidRPr="00F801FE">
        <w:rPr>
          <w:rFonts w:cs="Arial"/>
          <w:sz w:val="22"/>
          <w:szCs w:val="22"/>
        </w:rPr>
        <w:t>/2024</w:t>
      </w:r>
    </w:p>
    <w:p w14:paraId="211610FE" w14:textId="0EEEF6F7" w:rsidR="006118A7" w:rsidRPr="00F801FE" w:rsidRDefault="006118A7" w:rsidP="006118A7">
      <w:pPr>
        <w:pStyle w:val="ListParagraph"/>
        <w:numPr>
          <w:ilvl w:val="0"/>
          <w:numId w:val="17"/>
        </w:numPr>
        <w:rPr>
          <w:rFonts w:cs="Arial"/>
          <w:b/>
          <w:sz w:val="22"/>
          <w:szCs w:val="22"/>
        </w:rPr>
      </w:pPr>
      <w:r w:rsidRPr="00F801FE">
        <w:rPr>
          <w:rFonts w:cs="Arial"/>
          <w:sz w:val="22"/>
          <w:szCs w:val="22"/>
        </w:rPr>
        <w:t>Querying the database.</w:t>
      </w:r>
    </w:p>
    <w:p w14:paraId="66969B2A" w14:textId="77777777" w:rsidR="006118A7" w:rsidRPr="00F801FE" w:rsidRDefault="006118A7" w:rsidP="006118A7">
      <w:pPr>
        <w:pStyle w:val="ListParagraph"/>
        <w:numPr>
          <w:ilvl w:val="0"/>
          <w:numId w:val="18"/>
        </w:numPr>
        <w:rPr>
          <w:rFonts w:cs="Arial"/>
          <w:b/>
          <w:sz w:val="22"/>
          <w:szCs w:val="22"/>
        </w:rPr>
      </w:pPr>
      <w:r w:rsidRPr="00F801FE">
        <w:rPr>
          <w:rFonts w:cs="Arial"/>
          <w:sz w:val="22"/>
          <w:szCs w:val="22"/>
        </w:rPr>
        <w:t>Data Definition Language.</w:t>
      </w:r>
    </w:p>
    <w:p w14:paraId="3ACB919F" w14:textId="77777777" w:rsidR="006118A7" w:rsidRPr="00F801FE" w:rsidRDefault="006118A7" w:rsidP="006118A7">
      <w:pPr>
        <w:pStyle w:val="ListParagraph"/>
        <w:numPr>
          <w:ilvl w:val="0"/>
          <w:numId w:val="18"/>
        </w:numPr>
        <w:rPr>
          <w:rFonts w:cs="Arial"/>
          <w:b/>
          <w:sz w:val="22"/>
          <w:szCs w:val="22"/>
        </w:rPr>
      </w:pPr>
      <w:r w:rsidRPr="00F801FE">
        <w:rPr>
          <w:rFonts w:cs="Arial"/>
          <w:sz w:val="22"/>
          <w:szCs w:val="22"/>
        </w:rPr>
        <w:lastRenderedPageBreak/>
        <w:t>Table scripting for the project and continuous deployment.</w:t>
      </w:r>
    </w:p>
    <w:p w14:paraId="2E9E41CD" w14:textId="77777777" w:rsidR="006118A7" w:rsidRPr="00F801FE" w:rsidRDefault="006118A7" w:rsidP="006118A7">
      <w:pPr>
        <w:pStyle w:val="ListParagraph"/>
        <w:numPr>
          <w:ilvl w:val="0"/>
          <w:numId w:val="18"/>
        </w:numPr>
        <w:rPr>
          <w:rFonts w:cs="Arial"/>
          <w:b/>
          <w:sz w:val="22"/>
          <w:szCs w:val="22"/>
        </w:rPr>
      </w:pPr>
      <w:r w:rsidRPr="00F801FE">
        <w:rPr>
          <w:rFonts w:cs="Arial"/>
          <w:sz w:val="22"/>
          <w:szCs w:val="22"/>
        </w:rPr>
        <w:t>Table scripts that do not fail.</w:t>
      </w:r>
    </w:p>
    <w:p w14:paraId="6BD2248D" w14:textId="77777777" w:rsidR="006118A7" w:rsidRPr="00F801FE" w:rsidRDefault="006118A7" w:rsidP="006118A7">
      <w:pPr>
        <w:pStyle w:val="ListParagraph"/>
        <w:numPr>
          <w:ilvl w:val="0"/>
          <w:numId w:val="18"/>
        </w:numPr>
        <w:rPr>
          <w:rFonts w:cs="Arial"/>
          <w:b/>
          <w:sz w:val="22"/>
          <w:szCs w:val="22"/>
        </w:rPr>
      </w:pPr>
      <w:r w:rsidRPr="00F801FE">
        <w:rPr>
          <w:rFonts w:cs="Arial"/>
          <w:sz w:val="22"/>
          <w:szCs w:val="22"/>
        </w:rPr>
        <w:t>System tables that cover tables, columns, and much more.</w:t>
      </w:r>
    </w:p>
    <w:p w14:paraId="17B26D8A" w14:textId="6C2BEA8D" w:rsidR="00FE2F6A" w:rsidRPr="00F801FE" w:rsidRDefault="00AF44AD" w:rsidP="006118A7">
      <w:pPr>
        <w:pStyle w:val="ListParagraph"/>
        <w:numPr>
          <w:ilvl w:val="0"/>
          <w:numId w:val="18"/>
        </w:numPr>
        <w:rPr>
          <w:rFonts w:cs="Arial"/>
          <w:b/>
          <w:sz w:val="22"/>
          <w:szCs w:val="22"/>
        </w:rPr>
      </w:pPr>
      <w:r w:rsidRPr="00F801FE">
        <w:rPr>
          <w:rFonts w:cs="Arial"/>
          <w:b/>
          <w:sz w:val="22"/>
          <w:szCs w:val="22"/>
        </w:rPr>
        <w:t>Assignment: Send me an email with your ERD</w:t>
      </w:r>
    </w:p>
    <w:p w14:paraId="332113EF" w14:textId="77777777" w:rsidR="007A2C48" w:rsidRPr="00F801FE" w:rsidRDefault="007A2C48" w:rsidP="007A2C48">
      <w:pPr>
        <w:rPr>
          <w:rFonts w:cs="Arial"/>
          <w:b/>
          <w:sz w:val="22"/>
          <w:szCs w:val="22"/>
        </w:rPr>
      </w:pPr>
    </w:p>
    <w:p w14:paraId="170698A2"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7</w:t>
      </w:r>
      <w:r w:rsidRPr="00F801FE">
        <w:rPr>
          <w:rFonts w:cs="Arial"/>
          <w:b/>
          <w:sz w:val="22"/>
          <w:szCs w:val="22"/>
        </w:rPr>
        <w:t>:</w:t>
      </w:r>
      <w:r w:rsidRPr="00F801FE">
        <w:rPr>
          <w:rFonts w:cs="Arial"/>
          <w:sz w:val="22"/>
          <w:szCs w:val="22"/>
        </w:rPr>
        <w:t xml:space="preserve"> </w:t>
      </w:r>
      <w:r w:rsidR="004D7FDF" w:rsidRPr="00F801FE">
        <w:rPr>
          <w:rFonts w:cs="Arial"/>
          <w:sz w:val="22"/>
          <w:szCs w:val="22"/>
        </w:rPr>
        <w:t>10</w:t>
      </w:r>
      <w:r w:rsidRPr="00F801FE">
        <w:rPr>
          <w:rFonts w:cs="Arial"/>
          <w:sz w:val="22"/>
          <w:szCs w:val="22"/>
        </w:rPr>
        <w:t>/</w:t>
      </w:r>
      <w:r w:rsidR="004D7FDF" w:rsidRPr="00F801FE">
        <w:rPr>
          <w:rFonts w:cs="Arial"/>
          <w:sz w:val="22"/>
          <w:szCs w:val="22"/>
        </w:rPr>
        <w:t>21</w:t>
      </w:r>
      <w:r w:rsidRPr="00F801FE">
        <w:rPr>
          <w:rFonts w:cs="Arial"/>
          <w:sz w:val="22"/>
          <w:szCs w:val="22"/>
        </w:rPr>
        <w:t>/2024</w:t>
      </w:r>
    </w:p>
    <w:p w14:paraId="731A4C66" w14:textId="77777777" w:rsidR="00FE2F6A" w:rsidRPr="00F801FE" w:rsidRDefault="00FE2F6A" w:rsidP="00FE2F6A">
      <w:pPr>
        <w:pStyle w:val="ListParagraph"/>
        <w:numPr>
          <w:ilvl w:val="0"/>
          <w:numId w:val="19"/>
        </w:numPr>
        <w:rPr>
          <w:rFonts w:cs="Arial"/>
          <w:b/>
          <w:sz w:val="22"/>
          <w:szCs w:val="22"/>
        </w:rPr>
      </w:pPr>
      <w:r w:rsidRPr="00F801FE">
        <w:rPr>
          <w:rFonts w:cs="Arial"/>
          <w:b/>
          <w:sz w:val="22"/>
          <w:szCs w:val="22"/>
        </w:rPr>
        <w:t>Midterm Exam</w:t>
      </w:r>
    </w:p>
    <w:p w14:paraId="52F1E52E" w14:textId="77777777" w:rsidR="007A2C48" w:rsidRPr="00F801FE" w:rsidRDefault="007A2C48" w:rsidP="007A2C48">
      <w:pPr>
        <w:rPr>
          <w:rFonts w:cs="Arial"/>
          <w:b/>
          <w:sz w:val="22"/>
          <w:szCs w:val="22"/>
        </w:rPr>
      </w:pPr>
    </w:p>
    <w:p w14:paraId="24F206EE"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8</w:t>
      </w:r>
      <w:r w:rsidRPr="00F801FE">
        <w:rPr>
          <w:rFonts w:cs="Arial"/>
          <w:b/>
          <w:sz w:val="22"/>
          <w:szCs w:val="22"/>
        </w:rPr>
        <w:t>:</w:t>
      </w:r>
      <w:r w:rsidRPr="00F801FE">
        <w:rPr>
          <w:rFonts w:cs="Arial"/>
          <w:sz w:val="22"/>
          <w:szCs w:val="22"/>
        </w:rPr>
        <w:t xml:space="preserve"> </w:t>
      </w:r>
      <w:r w:rsidR="004D7FDF" w:rsidRPr="00F801FE">
        <w:rPr>
          <w:rFonts w:cs="Arial"/>
          <w:sz w:val="22"/>
          <w:szCs w:val="22"/>
        </w:rPr>
        <w:t>10</w:t>
      </w:r>
      <w:r w:rsidRPr="00F801FE">
        <w:rPr>
          <w:rFonts w:cs="Arial"/>
          <w:sz w:val="22"/>
          <w:szCs w:val="22"/>
        </w:rPr>
        <w:t>/</w:t>
      </w:r>
      <w:r w:rsidR="004D7FDF" w:rsidRPr="00F801FE">
        <w:rPr>
          <w:rFonts w:cs="Arial"/>
          <w:sz w:val="22"/>
          <w:szCs w:val="22"/>
        </w:rPr>
        <w:t>28</w:t>
      </w:r>
      <w:r w:rsidRPr="00F801FE">
        <w:rPr>
          <w:rFonts w:cs="Arial"/>
          <w:sz w:val="22"/>
          <w:szCs w:val="22"/>
        </w:rPr>
        <w:t>/2024</w:t>
      </w:r>
    </w:p>
    <w:p w14:paraId="74009D8B" w14:textId="77777777" w:rsidR="00CE0372" w:rsidRPr="00F801FE" w:rsidRDefault="00CE0372" w:rsidP="00CE0372">
      <w:pPr>
        <w:pStyle w:val="ListParagraph"/>
        <w:numPr>
          <w:ilvl w:val="0"/>
          <w:numId w:val="18"/>
        </w:numPr>
        <w:rPr>
          <w:rFonts w:cs="Arial"/>
          <w:b/>
          <w:sz w:val="22"/>
          <w:szCs w:val="22"/>
        </w:rPr>
      </w:pPr>
      <w:r w:rsidRPr="00F801FE">
        <w:rPr>
          <w:rFonts w:cs="Arial"/>
          <w:sz w:val="22"/>
          <w:szCs w:val="22"/>
        </w:rPr>
        <w:t>Data Definition Language</w:t>
      </w:r>
    </w:p>
    <w:p w14:paraId="56A8C977" w14:textId="77777777" w:rsidR="00CE0372" w:rsidRPr="00F801FE" w:rsidRDefault="00CE0372" w:rsidP="00CE0372">
      <w:pPr>
        <w:pStyle w:val="ListParagraph"/>
        <w:numPr>
          <w:ilvl w:val="0"/>
          <w:numId w:val="18"/>
        </w:numPr>
        <w:rPr>
          <w:rFonts w:cs="Arial"/>
          <w:b/>
          <w:sz w:val="22"/>
          <w:szCs w:val="22"/>
        </w:rPr>
      </w:pPr>
      <w:r w:rsidRPr="00F801FE">
        <w:rPr>
          <w:rFonts w:cs="Arial"/>
          <w:sz w:val="22"/>
          <w:szCs w:val="22"/>
        </w:rPr>
        <w:t>Table scripting for the project and continuous deployment</w:t>
      </w:r>
    </w:p>
    <w:p w14:paraId="2445D0B2" w14:textId="77777777" w:rsidR="00CE0372" w:rsidRPr="00F801FE" w:rsidRDefault="00CE0372" w:rsidP="00CE0372">
      <w:pPr>
        <w:pStyle w:val="ListParagraph"/>
        <w:numPr>
          <w:ilvl w:val="0"/>
          <w:numId w:val="18"/>
        </w:numPr>
        <w:rPr>
          <w:rFonts w:cs="Arial"/>
          <w:b/>
          <w:sz w:val="22"/>
          <w:szCs w:val="22"/>
        </w:rPr>
      </w:pPr>
      <w:r w:rsidRPr="00F801FE">
        <w:rPr>
          <w:rFonts w:cs="Arial"/>
          <w:sz w:val="22"/>
          <w:szCs w:val="22"/>
        </w:rPr>
        <w:t>Table scripts that do not fail</w:t>
      </w:r>
    </w:p>
    <w:p w14:paraId="2563F6CF" w14:textId="77777777" w:rsidR="00CE0372" w:rsidRPr="00F801FE" w:rsidRDefault="00CE0372" w:rsidP="00CE0372">
      <w:pPr>
        <w:pStyle w:val="ListParagraph"/>
        <w:numPr>
          <w:ilvl w:val="0"/>
          <w:numId w:val="18"/>
        </w:numPr>
        <w:rPr>
          <w:rFonts w:cs="Arial"/>
          <w:b/>
          <w:sz w:val="22"/>
          <w:szCs w:val="22"/>
        </w:rPr>
      </w:pPr>
      <w:r w:rsidRPr="00F801FE">
        <w:rPr>
          <w:rFonts w:cs="Arial"/>
          <w:sz w:val="22"/>
          <w:szCs w:val="22"/>
        </w:rPr>
        <w:t>System tables that cover tables, columns, and much more</w:t>
      </w:r>
    </w:p>
    <w:p w14:paraId="07003B3E" w14:textId="77777777" w:rsidR="00FE2F6A" w:rsidRPr="00F801FE" w:rsidRDefault="00FE2F6A" w:rsidP="00FE2F6A">
      <w:pPr>
        <w:pStyle w:val="ListParagraph"/>
        <w:numPr>
          <w:ilvl w:val="0"/>
          <w:numId w:val="19"/>
        </w:numPr>
        <w:rPr>
          <w:rFonts w:cs="Arial"/>
          <w:b/>
          <w:sz w:val="22"/>
          <w:szCs w:val="22"/>
        </w:rPr>
      </w:pPr>
      <w:r w:rsidRPr="00F801FE">
        <w:rPr>
          <w:rFonts w:cs="Arial"/>
          <w:sz w:val="22"/>
          <w:szCs w:val="22"/>
        </w:rPr>
        <w:t xml:space="preserve">Basic stored procedures, </w:t>
      </w:r>
    </w:p>
    <w:p w14:paraId="2EED7D69" w14:textId="77777777" w:rsidR="00FE2F6A" w:rsidRPr="00F801FE" w:rsidRDefault="00FE2F6A" w:rsidP="00FE2F6A">
      <w:pPr>
        <w:pStyle w:val="ListParagraph"/>
        <w:numPr>
          <w:ilvl w:val="0"/>
          <w:numId w:val="19"/>
        </w:numPr>
        <w:rPr>
          <w:rFonts w:cs="Arial"/>
          <w:b/>
          <w:sz w:val="22"/>
          <w:szCs w:val="22"/>
        </w:rPr>
      </w:pPr>
      <w:r w:rsidRPr="00F801FE">
        <w:rPr>
          <w:rFonts w:cs="Arial"/>
          <w:sz w:val="22"/>
          <w:szCs w:val="22"/>
        </w:rPr>
        <w:t>Final thoughts on Data Definition Language</w:t>
      </w:r>
    </w:p>
    <w:p w14:paraId="67F0EE59" w14:textId="77777777" w:rsidR="00FE2F6A" w:rsidRPr="00F801FE" w:rsidRDefault="00FE2F6A" w:rsidP="00FE2F6A">
      <w:pPr>
        <w:pStyle w:val="ListParagraph"/>
        <w:numPr>
          <w:ilvl w:val="0"/>
          <w:numId w:val="19"/>
        </w:numPr>
        <w:rPr>
          <w:rFonts w:cs="Arial"/>
          <w:b/>
          <w:sz w:val="22"/>
          <w:szCs w:val="22"/>
        </w:rPr>
      </w:pPr>
      <w:r w:rsidRPr="00F801FE">
        <w:rPr>
          <w:rFonts w:cs="Arial"/>
          <w:sz w:val="22"/>
          <w:szCs w:val="22"/>
        </w:rPr>
        <w:t xml:space="preserve">Data Manipulation Language, </w:t>
      </w:r>
    </w:p>
    <w:p w14:paraId="20F4B7EE" w14:textId="77777777" w:rsidR="00FE2F6A" w:rsidRPr="00F801FE" w:rsidRDefault="00FE2F6A" w:rsidP="00FE2F6A">
      <w:pPr>
        <w:pStyle w:val="ListParagraph"/>
        <w:numPr>
          <w:ilvl w:val="0"/>
          <w:numId w:val="19"/>
        </w:numPr>
        <w:rPr>
          <w:rFonts w:cs="Arial"/>
          <w:b/>
          <w:sz w:val="22"/>
          <w:szCs w:val="22"/>
        </w:rPr>
      </w:pPr>
      <w:r w:rsidRPr="00F801FE">
        <w:rPr>
          <w:rFonts w:cs="Arial"/>
          <w:sz w:val="22"/>
          <w:szCs w:val="22"/>
        </w:rPr>
        <w:t>Introduction to variables and how they are used in stored procedures</w:t>
      </w:r>
    </w:p>
    <w:p w14:paraId="6740F901" w14:textId="77777777" w:rsidR="00FE2F6A" w:rsidRPr="00F801FE" w:rsidRDefault="00FE2F6A" w:rsidP="00FE2F6A">
      <w:pPr>
        <w:pStyle w:val="ListParagraph"/>
        <w:numPr>
          <w:ilvl w:val="0"/>
          <w:numId w:val="19"/>
        </w:numPr>
        <w:rPr>
          <w:rFonts w:cs="Arial"/>
          <w:b/>
          <w:sz w:val="22"/>
          <w:szCs w:val="22"/>
        </w:rPr>
      </w:pPr>
      <w:r w:rsidRPr="00F801FE">
        <w:rPr>
          <w:rFonts w:cs="Arial"/>
          <w:sz w:val="22"/>
          <w:szCs w:val="22"/>
        </w:rPr>
        <w:t>SQL queries</w:t>
      </w:r>
    </w:p>
    <w:p w14:paraId="429D8982" w14:textId="77777777" w:rsidR="007A2C48" w:rsidRPr="00F801FE" w:rsidRDefault="007A2C48" w:rsidP="002753BC">
      <w:pPr>
        <w:rPr>
          <w:rFonts w:cs="Arial"/>
          <w:b/>
          <w:sz w:val="22"/>
          <w:szCs w:val="22"/>
        </w:rPr>
      </w:pPr>
    </w:p>
    <w:p w14:paraId="30B11A84" w14:textId="77777777" w:rsidR="007A2C48" w:rsidRPr="00F801FE" w:rsidRDefault="007A2C48" w:rsidP="007A2C48">
      <w:pPr>
        <w:rPr>
          <w:rFonts w:cs="Arial"/>
          <w:sz w:val="22"/>
          <w:szCs w:val="22"/>
        </w:rPr>
      </w:pPr>
      <w:r w:rsidRPr="00F801FE">
        <w:rPr>
          <w:rFonts w:cs="Arial"/>
          <w:b/>
          <w:sz w:val="22"/>
          <w:szCs w:val="22"/>
        </w:rPr>
        <w:t xml:space="preserve">Section </w:t>
      </w:r>
      <w:r w:rsidR="00CE0372" w:rsidRPr="00F801FE">
        <w:rPr>
          <w:rFonts w:cs="Arial"/>
          <w:b/>
          <w:sz w:val="22"/>
          <w:szCs w:val="22"/>
        </w:rPr>
        <w:t>9</w:t>
      </w:r>
      <w:r w:rsidRPr="00F801FE">
        <w:rPr>
          <w:rFonts w:cs="Arial"/>
          <w:b/>
          <w:sz w:val="22"/>
          <w:szCs w:val="22"/>
        </w:rPr>
        <w:t xml:space="preserve">: </w:t>
      </w:r>
      <w:r w:rsidR="004D7FDF" w:rsidRPr="00F801FE">
        <w:rPr>
          <w:rFonts w:cs="Arial"/>
          <w:sz w:val="22"/>
          <w:szCs w:val="22"/>
        </w:rPr>
        <w:t>11</w:t>
      </w:r>
      <w:r w:rsidRPr="00F801FE">
        <w:rPr>
          <w:rFonts w:cs="Arial"/>
          <w:sz w:val="22"/>
          <w:szCs w:val="22"/>
        </w:rPr>
        <w:t>/0</w:t>
      </w:r>
      <w:r w:rsidR="004D7FDF" w:rsidRPr="00F801FE">
        <w:rPr>
          <w:rFonts w:cs="Arial"/>
          <w:sz w:val="22"/>
          <w:szCs w:val="22"/>
        </w:rPr>
        <w:t>4</w:t>
      </w:r>
      <w:r w:rsidRPr="00F801FE">
        <w:rPr>
          <w:rFonts w:cs="Arial"/>
          <w:sz w:val="22"/>
          <w:szCs w:val="22"/>
        </w:rPr>
        <w:t>/2024</w:t>
      </w:r>
    </w:p>
    <w:p w14:paraId="15530F13" w14:textId="77777777" w:rsidR="00FE2F6A" w:rsidRPr="00F801FE" w:rsidRDefault="00FE2F6A" w:rsidP="00FE2F6A">
      <w:pPr>
        <w:pStyle w:val="ListParagraph"/>
        <w:numPr>
          <w:ilvl w:val="0"/>
          <w:numId w:val="20"/>
        </w:numPr>
        <w:rPr>
          <w:rFonts w:cs="Arial"/>
          <w:b/>
          <w:sz w:val="22"/>
          <w:szCs w:val="22"/>
        </w:rPr>
      </w:pPr>
      <w:r w:rsidRPr="00F801FE">
        <w:rPr>
          <w:rFonts w:cs="Arial"/>
          <w:sz w:val="22"/>
          <w:szCs w:val="22"/>
        </w:rPr>
        <w:t>Advanced stored procedures</w:t>
      </w:r>
    </w:p>
    <w:p w14:paraId="2E760C91" w14:textId="77777777" w:rsidR="00FE2F6A" w:rsidRPr="00F801FE" w:rsidRDefault="00FE2F6A" w:rsidP="00FE2F6A">
      <w:pPr>
        <w:pStyle w:val="ListParagraph"/>
        <w:numPr>
          <w:ilvl w:val="0"/>
          <w:numId w:val="20"/>
        </w:numPr>
        <w:rPr>
          <w:rFonts w:cs="Arial"/>
          <w:b/>
          <w:sz w:val="22"/>
          <w:szCs w:val="22"/>
        </w:rPr>
      </w:pPr>
      <w:r w:rsidRPr="00F801FE">
        <w:rPr>
          <w:rFonts w:cs="Arial"/>
          <w:sz w:val="22"/>
          <w:szCs w:val="22"/>
        </w:rPr>
        <w:t>Data retrieval and manipulation through the use of SQL scripts</w:t>
      </w:r>
    </w:p>
    <w:p w14:paraId="01CCE727" w14:textId="77777777" w:rsidR="00FE2F6A" w:rsidRPr="00F801FE" w:rsidRDefault="00FE2F6A" w:rsidP="00FE2F6A">
      <w:pPr>
        <w:pStyle w:val="ListParagraph"/>
        <w:numPr>
          <w:ilvl w:val="0"/>
          <w:numId w:val="20"/>
        </w:numPr>
        <w:rPr>
          <w:rFonts w:cs="Arial"/>
          <w:b/>
          <w:sz w:val="22"/>
          <w:szCs w:val="22"/>
        </w:rPr>
      </w:pPr>
      <w:r w:rsidRPr="00F801FE">
        <w:rPr>
          <w:rFonts w:cs="Arial"/>
          <w:sz w:val="22"/>
          <w:szCs w:val="22"/>
        </w:rPr>
        <w:t>Data Manipulation Language</w:t>
      </w:r>
    </w:p>
    <w:p w14:paraId="2CCC79CB" w14:textId="77777777" w:rsidR="00FE2F6A" w:rsidRPr="00F801FE" w:rsidRDefault="00FE2F6A" w:rsidP="00FE2F6A">
      <w:pPr>
        <w:pStyle w:val="ListParagraph"/>
        <w:numPr>
          <w:ilvl w:val="0"/>
          <w:numId w:val="20"/>
        </w:numPr>
        <w:rPr>
          <w:rFonts w:cs="Arial"/>
          <w:b/>
          <w:sz w:val="22"/>
          <w:szCs w:val="22"/>
        </w:rPr>
      </w:pPr>
      <w:r w:rsidRPr="00F801FE">
        <w:rPr>
          <w:rFonts w:cs="Arial"/>
          <w:sz w:val="22"/>
          <w:szCs w:val="22"/>
        </w:rPr>
        <w:t>Complex Queries</w:t>
      </w:r>
    </w:p>
    <w:p w14:paraId="3B69242F" w14:textId="77777777" w:rsidR="00AF44AD" w:rsidRPr="00F801FE" w:rsidRDefault="00AF44AD" w:rsidP="00FE2F6A">
      <w:pPr>
        <w:pStyle w:val="ListParagraph"/>
        <w:numPr>
          <w:ilvl w:val="0"/>
          <w:numId w:val="20"/>
        </w:numPr>
        <w:rPr>
          <w:rFonts w:cs="Arial"/>
          <w:b/>
          <w:sz w:val="22"/>
          <w:szCs w:val="22"/>
        </w:rPr>
      </w:pPr>
      <w:r w:rsidRPr="00F801FE">
        <w:rPr>
          <w:rFonts w:cs="Arial"/>
          <w:sz w:val="22"/>
          <w:szCs w:val="22"/>
        </w:rPr>
        <w:t>Temporary tables</w:t>
      </w:r>
    </w:p>
    <w:p w14:paraId="4B9DFBD6" w14:textId="77777777" w:rsidR="00C66BD5" w:rsidRPr="00F801FE" w:rsidRDefault="00AF44AD" w:rsidP="00C66BD5">
      <w:pPr>
        <w:ind w:left="0"/>
        <w:rPr>
          <w:rFonts w:cs="Arial"/>
          <w:sz w:val="22"/>
          <w:szCs w:val="22"/>
        </w:rPr>
      </w:pPr>
      <w:r w:rsidRPr="00F801FE">
        <w:rPr>
          <w:rFonts w:cs="Arial"/>
          <w:b/>
          <w:sz w:val="22"/>
          <w:szCs w:val="22"/>
        </w:rPr>
        <w:t xml:space="preserve">Assignment: </w:t>
      </w:r>
      <w:r w:rsidR="00C66BD5" w:rsidRPr="00F801FE">
        <w:rPr>
          <w:rFonts w:cs="Arial"/>
          <w:sz w:val="22"/>
          <w:szCs w:val="22"/>
        </w:rPr>
        <w:t>This is an optional assignment. Send me an email with feedback on student projects.</w:t>
      </w:r>
    </w:p>
    <w:p w14:paraId="06D315A4" w14:textId="77777777" w:rsidR="00AF44AD" w:rsidRPr="00F801FE" w:rsidRDefault="00AF44AD" w:rsidP="00AF44AD">
      <w:pPr>
        <w:pStyle w:val="ListParagraph"/>
        <w:ind w:left="360"/>
        <w:rPr>
          <w:rFonts w:cs="Arial"/>
          <w:b/>
          <w:sz w:val="22"/>
          <w:szCs w:val="22"/>
        </w:rPr>
      </w:pPr>
    </w:p>
    <w:p w14:paraId="6AF1E055" w14:textId="77777777" w:rsidR="007A2C48" w:rsidRPr="00F801FE" w:rsidRDefault="007A2C48" w:rsidP="007A2C48">
      <w:pPr>
        <w:rPr>
          <w:rFonts w:cs="Arial"/>
          <w:b/>
          <w:sz w:val="22"/>
          <w:szCs w:val="22"/>
        </w:rPr>
      </w:pPr>
    </w:p>
    <w:p w14:paraId="5C382014" w14:textId="77777777" w:rsidR="007A2C48" w:rsidRPr="00F801FE" w:rsidRDefault="007A2C48" w:rsidP="007A2C48">
      <w:pPr>
        <w:rPr>
          <w:rFonts w:cs="Arial"/>
          <w:sz w:val="22"/>
          <w:szCs w:val="22"/>
        </w:rPr>
      </w:pPr>
      <w:r w:rsidRPr="00F801FE">
        <w:rPr>
          <w:rFonts w:cs="Arial"/>
          <w:b/>
          <w:sz w:val="22"/>
          <w:szCs w:val="22"/>
        </w:rPr>
        <w:t>Section 1</w:t>
      </w:r>
      <w:r w:rsidR="00CE0372" w:rsidRPr="00F801FE">
        <w:rPr>
          <w:rFonts w:cs="Arial"/>
          <w:b/>
          <w:sz w:val="22"/>
          <w:szCs w:val="22"/>
        </w:rPr>
        <w:t>0</w:t>
      </w:r>
      <w:r w:rsidRPr="00F801FE">
        <w:rPr>
          <w:rFonts w:cs="Arial"/>
          <w:b/>
          <w:sz w:val="22"/>
          <w:szCs w:val="22"/>
        </w:rPr>
        <w:t>:</w:t>
      </w:r>
      <w:r w:rsidRPr="00F801FE">
        <w:rPr>
          <w:rFonts w:cs="Arial"/>
          <w:sz w:val="22"/>
          <w:szCs w:val="22"/>
        </w:rPr>
        <w:t xml:space="preserve"> </w:t>
      </w:r>
      <w:r w:rsidR="004D7FDF" w:rsidRPr="00F801FE">
        <w:rPr>
          <w:rFonts w:cs="Arial"/>
          <w:sz w:val="22"/>
          <w:szCs w:val="22"/>
        </w:rPr>
        <w:t>11</w:t>
      </w:r>
      <w:r w:rsidRPr="00F801FE">
        <w:rPr>
          <w:rFonts w:cs="Arial"/>
          <w:sz w:val="22"/>
          <w:szCs w:val="22"/>
        </w:rPr>
        <w:t>/</w:t>
      </w:r>
      <w:r w:rsidR="004D7FDF" w:rsidRPr="00F801FE">
        <w:rPr>
          <w:rFonts w:cs="Arial"/>
          <w:sz w:val="22"/>
          <w:szCs w:val="22"/>
        </w:rPr>
        <w:t>11</w:t>
      </w:r>
      <w:r w:rsidRPr="00F801FE">
        <w:rPr>
          <w:rFonts w:cs="Arial"/>
          <w:sz w:val="22"/>
          <w:szCs w:val="22"/>
        </w:rPr>
        <w:t>/2024</w:t>
      </w:r>
    </w:p>
    <w:p w14:paraId="70337B33" w14:textId="77777777" w:rsidR="00FE2F6A" w:rsidRPr="00F801FE" w:rsidRDefault="00FE2F6A" w:rsidP="00FE2F6A">
      <w:pPr>
        <w:pStyle w:val="ListParagraph"/>
        <w:numPr>
          <w:ilvl w:val="0"/>
          <w:numId w:val="21"/>
        </w:numPr>
        <w:rPr>
          <w:rFonts w:cs="Arial"/>
          <w:sz w:val="22"/>
          <w:szCs w:val="22"/>
        </w:rPr>
      </w:pPr>
      <w:r w:rsidRPr="00F801FE">
        <w:rPr>
          <w:rFonts w:cs="Arial"/>
          <w:sz w:val="22"/>
          <w:szCs w:val="22"/>
        </w:rPr>
        <w:t>Data Manipulation Language</w:t>
      </w:r>
    </w:p>
    <w:p w14:paraId="020A4EDD" w14:textId="77777777" w:rsidR="00FE2F6A" w:rsidRPr="00F801FE" w:rsidRDefault="00FE2F6A" w:rsidP="00FE2F6A">
      <w:pPr>
        <w:pStyle w:val="ListParagraph"/>
        <w:numPr>
          <w:ilvl w:val="0"/>
          <w:numId w:val="21"/>
        </w:numPr>
        <w:rPr>
          <w:rFonts w:cs="Arial"/>
          <w:sz w:val="22"/>
          <w:szCs w:val="22"/>
        </w:rPr>
      </w:pPr>
      <w:r w:rsidRPr="00F801FE">
        <w:rPr>
          <w:rFonts w:cs="Arial"/>
          <w:sz w:val="22"/>
          <w:szCs w:val="22"/>
        </w:rPr>
        <w:t xml:space="preserve">Stored Procedures </w:t>
      </w:r>
    </w:p>
    <w:p w14:paraId="60802729" w14:textId="77777777" w:rsidR="00FE2F6A" w:rsidRPr="00F801FE" w:rsidRDefault="00FE2F6A" w:rsidP="00FE2F6A">
      <w:pPr>
        <w:pStyle w:val="ListParagraph"/>
        <w:numPr>
          <w:ilvl w:val="0"/>
          <w:numId w:val="21"/>
        </w:numPr>
        <w:rPr>
          <w:rFonts w:cs="Arial"/>
          <w:sz w:val="22"/>
          <w:szCs w:val="22"/>
        </w:rPr>
      </w:pPr>
      <w:r w:rsidRPr="00F801FE">
        <w:rPr>
          <w:rFonts w:cs="Arial"/>
          <w:sz w:val="22"/>
          <w:szCs w:val="22"/>
        </w:rPr>
        <w:t xml:space="preserve">Copy and retrieval of data </w:t>
      </w:r>
    </w:p>
    <w:p w14:paraId="2F6B368D" w14:textId="77777777" w:rsidR="00FE2F6A" w:rsidRPr="00F801FE" w:rsidRDefault="00FE2F6A" w:rsidP="00FE2F6A">
      <w:pPr>
        <w:pStyle w:val="ListParagraph"/>
        <w:numPr>
          <w:ilvl w:val="0"/>
          <w:numId w:val="21"/>
        </w:numPr>
        <w:rPr>
          <w:rFonts w:cs="Arial"/>
          <w:sz w:val="22"/>
          <w:szCs w:val="22"/>
        </w:rPr>
      </w:pPr>
      <w:r w:rsidRPr="00F801FE">
        <w:rPr>
          <w:rFonts w:cs="Arial"/>
          <w:sz w:val="22"/>
          <w:szCs w:val="22"/>
        </w:rPr>
        <w:t>Basic automation of processes</w:t>
      </w:r>
    </w:p>
    <w:p w14:paraId="3F1883DB" w14:textId="77777777" w:rsidR="00FE2F6A" w:rsidRPr="00F801FE" w:rsidRDefault="00FE2F6A" w:rsidP="00FE2F6A">
      <w:pPr>
        <w:pStyle w:val="ListParagraph"/>
        <w:numPr>
          <w:ilvl w:val="0"/>
          <w:numId w:val="21"/>
        </w:numPr>
        <w:rPr>
          <w:rFonts w:cs="Arial"/>
          <w:sz w:val="22"/>
          <w:szCs w:val="22"/>
        </w:rPr>
      </w:pPr>
      <w:r w:rsidRPr="00F801FE">
        <w:rPr>
          <w:rFonts w:cs="Arial"/>
          <w:sz w:val="22"/>
          <w:szCs w:val="22"/>
        </w:rPr>
        <w:t>Data manipulation</w:t>
      </w:r>
    </w:p>
    <w:p w14:paraId="2A875116" w14:textId="77777777" w:rsidR="00C66BD5" w:rsidRPr="00F801FE" w:rsidRDefault="00AF44AD" w:rsidP="00C66BD5">
      <w:pPr>
        <w:ind w:left="0"/>
        <w:rPr>
          <w:rFonts w:cs="Arial"/>
          <w:sz w:val="22"/>
          <w:szCs w:val="22"/>
        </w:rPr>
      </w:pPr>
      <w:r w:rsidRPr="00F801FE">
        <w:rPr>
          <w:rFonts w:cs="Arial"/>
          <w:b/>
          <w:sz w:val="22"/>
          <w:szCs w:val="22"/>
        </w:rPr>
        <w:t xml:space="preserve">Assignment: </w:t>
      </w:r>
      <w:r w:rsidR="00C66BD5" w:rsidRPr="00F801FE">
        <w:rPr>
          <w:rFonts w:cs="Arial"/>
          <w:sz w:val="22"/>
          <w:szCs w:val="22"/>
        </w:rPr>
        <w:t>This is an optional assignment. Send me an email with feedback on student projects.</w:t>
      </w:r>
    </w:p>
    <w:p w14:paraId="243E7B61" w14:textId="77777777" w:rsidR="00FE2F6A" w:rsidRPr="00F801FE" w:rsidRDefault="00FE2F6A" w:rsidP="00C66BD5">
      <w:pPr>
        <w:ind w:left="0"/>
        <w:rPr>
          <w:rFonts w:cs="Arial"/>
          <w:b/>
          <w:sz w:val="22"/>
          <w:szCs w:val="22"/>
        </w:rPr>
      </w:pPr>
    </w:p>
    <w:p w14:paraId="0C100F89" w14:textId="77777777" w:rsidR="007A2C48" w:rsidRPr="00F801FE" w:rsidRDefault="007A2C48" w:rsidP="007A2C48">
      <w:pPr>
        <w:rPr>
          <w:rFonts w:cs="Arial"/>
          <w:b/>
          <w:sz w:val="22"/>
          <w:szCs w:val="22"/>
        </w:rPr>
      </w:pPr>
    </w:p>
    <w:p w14:paraId="5F309F55" w14:textId="77777777" w:rsidR="007A2C48" w:rsidRPr="00F801FE" w:rsidRDefault="007A2C48" w:rsidP="007A2C48">
      <w:pPr>
        <w:rPr>
          <w:rFonts w:cs="Arial"/>
          <w:sz w:val="22"/>
          <w:szCs w:val="22"/>
        </w:rPr>
      </w:pPr>
      <w:r w:rsidRPr="00F801FE">
        <w:rPr>
          <w:rFonts w:cs="Arial"/>
          <w:b/>
          <w:sz w:val="22"/>
          <w:szCs w:val="22"/>
        </w:rPr>
        <w:t>Section 1</w:t>
      </w:r>
      <w:r w:rsidR="00CE0372" w:rsidRPr="00F801FE">
        <w:rPr>
          <w:rFonts w:cs="Arial"/>
          <w:b/>
          <w:sz w:val="22"/>
          <w:szCs w:val="22"/>
        </w:rPr>
        <w:t>1</w:t>
      </w:r>
      <w:r w:rsidRPr="00F801FE">
        <w:rPr>
          <w:rFonts w:cs="Arial"/>
          <w:b/>
          <w:sz w:val="22"/>
          <w:szCs w:val="22"/>
        </w:rPr>
        <w:t>:</w:t>
      </w:r>
      <w:r w:rsidRPr="00F801FE">
        <w:rPr>
          <w:rFonts w:cs="Arial"/>
          <w:sz w:val="22"/>
          <w:szCs w:val="22"/>
        </w:rPr>
        <w:t xml:space="preserve"> </w:t>
      </w:r>
      <w:r w:rsidR="004D7FDF" w:rsidRPr="00F801FE">
        <w:rPr>
          <w:rFonts w:cs="Arial"/>
          <w:sz w:val="22"/>
          <w:szCs w:val="22"/>
        </w:rPr>
        <w:t>11</w:t>
      </w:r>
      <w:r w:rsidRPr="00F801FE">
        <w:rPr>
          <w:rFonts w:cs="Arial"/>
          <w:sz w:val="22"/>
          <w:szCs w:val="22"/>
        </w:rPr>
        <w:t>/</w:t>
      </w:r>
      <w:r w:rsidR="004D7FDF" w:rsidRPr="00F801FE">
        <w:rPr>
          <w:rFonts w:cs="Arial"/>
          <w:sz w:val="22"/>
          <w:szCs w:val="22"/>
        </w:rPr>
        <w:t>18</w:t>
      </w:r>
      <w:r w:rsidRPr="00F801FE">
        <w:rPr>
          <w:rFonts w:cs="Arial"/>
          <w:sz w:val="22"/>
          <w:szCs w:val="22"/>
        </w:rPr>
        <w:t>/2024</w:t>
      </w:r>
    </w:p>
    <w:p w14:paraId="675D724B" w14:textId="77777777" w:rsidR="00FE2F6A" w:rsidRPr="00F801FE" w:rsidRDefault="00FE2F6A" w:rsidP="00FE2F6A">
      <w:pPr>
        <w:pStyle w:val="ListParagraph"/>
        <w:numPr>
          <w:ilvl w:val="0"/>
          <w:numId w:val="23"/>
        </w:numPr>
        <w:rPr>
          <w:rFonts w:cs="Arial"/>
          <w:b/>
          <w:sz w:val="22"/>
          <w:szCs w:val="22"/>
        </w:rPr>
      </w:pPr>
      <w:r w:rsidRPr="00F801FE">
        <w:rPr>
          <w:rFonts w:cs="Arial"/>
          <w:sz w:val="22"/>
          <w:szCs w:val="22"/>
        </w:rPr>
        <w:t xml:space="preserve">Bulk import, </w:t>
      </w:r>
    </w:p>
    <w:p w14:paraId="06F68F1A" w14:textId="77777777" w:rsidR="00FE2F6A" w:rsidRPr="00F801FE" w:rsidRDefault="00FE2F6A" w:rsidP="00FE2F6A">
      <w:pPr>
        <w:pStyle w:val="ListParagraph"/>
        <w:numPr>
          <w:ilvl w:val="0"/>
          <w:numId w:val="23"/>
        </w:numPr>
        <w:rPr>
          <w:rFonts w:cs="Arial"/>
          <w:b/>
          <w:sz w:val="22"/>
          <w:szCs w:val="22"/>
        </w:rPr>
      </w:pPr>
      <w:r w:rsidRPr="00F801FE">
        <w:rPr>
          <w:rFonts w:cs="Arial"/>
          <w:sz w:val="22"/>
          <w:szCs w:val="22"/>
        </w:rPr>
        <w:t>Normalization of data from bulk import</w:t>
      </w:r>
    </w:p>
    <w:p w14:paraId="3BDC827B" w14:textId="77777777" w:rsidR="00FE2F6A" w:rsidRPr="00F801FE" w:rsidRDefault="00FE2F6A" w:rsidP="00FE2F6A">
      <w:pPr>
        <w:pStyle w:val="ListParagraph"/>
        <w:numPr>
          <w:ilvl w:val="0"/>
          <w:numId w:val="23"/>
        </w:numPr>
        <w:rPr>
          <w:rFonts w:cs="Arial"/>
          <w:b/>
          <w:sz w:val="22"/>
          <w:szCs w:val="22"/>
        </w:rPr>
      </w:pPr>
      <w:r w:rsidRPr="00F801FE">
        <w:rPr>
          <w:rFonts w:cs="Arial"/>
          <w:sz w:val="22"/>
          <w:szCs w:val="22"/>
        </w:rPr>
        <w:t>Extract Load Transform (ETL) process works</w:t>
      </w:r>
    </w:p>
    <w:p w14:paraId="15867EB4" w14:textId="77777777" w:rsidR="00FE2F6A" w:rsidRPr="00F801FE" w:rsidRDefault="00FE2F6A" w:rsidP="00FE2F6A">
      <w:pPr>
        <w:pStyle w:val="ListParagraph"/>
        <w:numPr>
          <w:ilvl w:val="0"/>
          <w:numId w:val="23"/>
        </w:numPr>
        <w:rPr>
          <w:rFonts w:cs="Arial"/>
          <w:b/>
          <w:sz w:val="22"/>
          <w:szCs w:val="22"/>
        </w:rPr>
      </w:pPr>
      <w:r w:rsidRPr="00F801FE">
        <w:rPr>
          <w:rFonts w:cs="Arial"/>
          <w:sz w:val="22"/>
          <w:szCs w:val="22"/>
        </w:rPr>
        <w:t>Data Import Automation</w:t>
      </w:r>
    </w:p>
    <w:p w14:paraId="63B786F2" w14:textId="77777777" w:rsidR="00AF44AD" w:rsidRPr="00F801FE" w:rsidRDefault="00AF44AD" w:rsidP="00AF44AD">
      <w:pPr>
        <w:ind w:left="0"/>
        <w:rPr>
          <w:rFonts w:cs="Arial"/>
          <w:sz w:val="22"/>
          <w:szCs w:val="22"/>
        </w:rPr>
      </w:pPr>
      <w:r w:rsidRPr="00F801FE">
        <w:rPr>
          <w:rFonts w:cs="Arial"/>
          <w:b/>
          <w:sz w:val="22"/>
          <w:szCs w:val="22"/>
        </w:rPr>
        <w:t xml:space="preserve">Assignment: </w:t>
      </w:r>
      <w:r w:rsidRPr="00F801FE">
        <w:rPr>
          <w:rFonts w:cs="Arial"/>
          <w:sz w:val="22"/>
          <w:szCs w:val="22"/>
        </w:rPr>
        <w:t xml:space="preserve">This is an optional assignment. Send me an email with feedback on </w:t>
      </w:r>
      <w:r w:rsidR="00C66BD5" w:rsidRPr="00F801FE">
        <w:rPr>
          <w:rFonts w:cs="Arial"/>
          <w:sz w:val="22"/>
          <w:szCs w:val="22"/>
        </w:rPr>
        <w:t xml:space="preserve">student </w:t>
      </w:r>
      <w:r w:rsidRPr="00F801FE">
        <w:rPr>
          <w:rFonts w:cs="Arial"/>
          <w:sz w:val="22"/>
          <w:szCs w:val="22"/>
        </w:rPr>
        <w:t>project</w:t>
      </w:r>
      <w:r w:rsidR="00C66BD5" w:rsidRPr="00F801FE">
        <w:rPr>
          <w:rFonts w:cs="Arial"/>
          <w:sz w:val="22"/>
          <w:szCs w:val="22"/>
        </w:rPr>
        <w:t>s</w:t>
      </w:r>
      <w:r w:rsidRPr="00F801FE">
        <w:rPr>
          <w:rFonts w:cs="Arial"/>
          <w:sz w:val="22"/>
          <w:szCs w:val="22"/>
        </w:rPr>
        <w:t>.</w:t>
      </w:r>
    </w:p>
    <w:p w14:paraId="12C0DDAA" w14:textId="77777777" w:rsidR="00AF44AD" w:rsidRPr="00F801FE" w:rsidRDefault="00AF44AD" w:rsidP="00AF44AD">
      <w:pPr>
        <w:ind w:left="0"/>
        <w:rPr>
          <w:rFonts w:cs="Arial"/>
          <w:b/>
          <w:sz w:val="22"/>
          <w:szCs w:val="22"/>
        </w:rPr>
      </w:pPr>
    </w:p>
    <w:p w14:paraId="0C047DE1" w14:textId="77777777" w:rsidR="007A2C48" w:rsidRPr="00F801FE" w:rsidRDefault="007A2C48" w:rsidP="002753BC">
      <w:pPr>
        <w:rPr>
          <w:rFonts w:cs="Arial"/>
          <w:b/>
          <w:sz w:val="22"/>
          <w:szCs w:val="22"/>
        </w:rPr>
      </w:pPr>
    </w:p>
    <w:p w14:paraId="235DE048" w14:textId="77777777" w:rsidR="007A2C48" w:rsidRPr="00F801FE" w:rsidRDefault="007A2C48" w:rsidP="007A2C48">
      <w:pPr>
        <w:rPr>
          <w:rFonts w:cs="Arial"/>
          <w:sz w:val="22"/>
          <w:szCs w:val="22"/>
        </w:rPr>
      </w:pPr>
      <w:r w:rsidRPr="00F801FE">
        <w:rPr>
          <w:rFonts w:cs="Arial"/>
          <w:b/>
          <w:sz w:val="22"/>
          <w:szCs w:val="22"/>
        </w:rPr>
        <w:t>Section 1</w:t>
      </w:r>
      <w:r w:rsidR="00CE0372" w:rsidRPr="00F801FE">
        <w:rPr>
          <w:rFonts w:cs="Arial"/>
          <w:b/>
          <w:sz w:val="22"/>
          <w:szCs w:val="22"/>
        </w:rPr>
        <w:t>2</w:t>
      </w:r>
      <w:r w:rsidRPr="00F801FE">
        <w:rPr>
          <w:rFonts w:cs="Arial"/>
          <w:b/>
          <w:sz w:val="22"/>
          <w:szCs w:val="22"/>
        </w:rPr>
        <w:t xml:space="preserve">: </w:t>
      </w:r>
      <w:r w:rsidR="004D7FDF" w:rsidRPr="00F801FE">
        <w:rPr>
          <w:rFonts w:cs="Arial"/>
          <w:sz w:val="22"/>
          <w:szCs w:val="22"/>
        </w:rPr>
        <w:t>11</w:t>
      </w:r>
      <w:r w:rsidRPr="00F801FE">
        <w:rPr>
          <w:rFonts w:cs="Arial"/>
          <w:sz w:val="22"/>
          <w:szCs w:val="22"/>
        </w:rPr>
        <w:t>/</w:t>
      </w:r>
      <w:r w:rsidR="004D7FDF" w:rsidRPr="00F801FE">
        <w:rPr>
          <w:rFonts w:cs="Arial"/>
          <w:sz w:val="22"/>
          <w:szCs w:val="22"/>
        </w:rPr>
        <w:t>25</w:t>
      </w:r>
      <w:r w:rsidRPr="00F801FE">
        <w:rPr>
          <w:rFonts w:cs="Arial"/>
          <w:sz w:val="22"/>
          <w:szCs w:val="22"/>
        </w:rPr>
        <w:t>/2024</w:t>
      </w:r>
    </w:p>
    <w:p w14:paraId="6371DED4" w14:textId="77777777" w:rsidR="00FE2F6A" w:rsidRPr="00F801FE" w:rsidRDefault="00FE2F6A" w:rsidP="00FE2F6A">
      <w:pPr>
        <w:pStyle w:val="ListParagraph"/>
        <w:numPr>
          <w:ilvl w:val="0"/>
          <w:numId w:val="24"/>
        </w:numPr>
        <w:rPr>
          <w:rFonts w:cs="Arial"/>
          <w:b/>
          <w:sz w:val="22"/>
          <w:szCs w:val="22"/>
        </w:rPr>
      </w:pPr>
      <w:r w:rsidRPr="00F801FE">
        <w:rPr>
          <w:rFonts w:cs="Arial"/>
          <w:sz w:val="22"/>
          <w:szCs w:val="22"/>
        </w:rPr>
        <w:t>Project preparedness</w:t>
      </w:r>
    </w:p>
    <w:p w14:paraId="227E5F75" w14:textId="77777777" w:rsidR="00FE2F6A" w:rsidRPr="00F801FE" w:rsidRDefault="00FE2F6A" w:rsidP="00FE2F6A">
      <w:pPr>
        <w:pStyle w:val="ListParagraph"/>
        <w:numPr>
          <w:ilvl w:val="0"/>
          <w:numId w:val="24"/>
        </w:numPr>
        <w:rPr>
          <w:rFonts w:cs="Arial"/>
          <w:b/>
          <w:sz w:val="22"/>
          <w:szCs w:val="22"/>
        </w:rPr>
      </w:pPr>
      <w:r w:rsidRPr="00F801FE">
        <w:rPr>
          <w:rFonts w:cs="Arial"/>
          <w:sz w:val="22"/>
          <w:szCs w:val="22"/>
        </w:rPr>
        <w:t xml:space="preserve">Complexity of SQL </w:t>
      </w:r>
    </w:p>
    <w:p w14:paraId="6520C951" w14:textId="77777777" w:rsidR="00FE2F6A" w:rsidRPr="00F801FE" w:rsidRDefault="00FE2F6A" w:rsidP="00FE2F6A">
      <w:pPr>
        <w:pStyle w:val="ListParagraph"/>
        <w:numPr>
          <w:ilvl w:val="0"/>
          <w:numId w:val="24"/>
        </w:numPr>
        <w:rPr>
          <w:rFonts w:cs="Arial"/>
          <w:b/>
          <w:sz w:val="22"/>
          <w:szCs w:val="22"/>
        </w:rPr>
      </w:pPr>
      <w:r w:rsidRPr="00F801FE">
        <w:rPr>
          <w:rFonts w:cs="Arial"/>
          <w:b/>
          <w:sz w:val="22"/>
          <w:szCs w:val="22"/>
        </w:rPr>
        <w:lastRenderedPageBreak/>
        <w:t xml:space="preserve">This class will be more open-ended discussion either on project issues, issues with code, </w:t>
      </w:r>
      <w:r w:rsidR="00C66BD5" w:rsidRPr="00F801FE">
        <w:rPr>
          <w:rFonts w:cs="Arial"/>
          <w:b/>
          <w:sz w:val="22"/>
          <w:szCs w:val="22"/>
        </w:rPr>
        <w:t>student</w:t>
      </w:r>
      <w:r w:rsidRPr="00F801FE">
        <w:rPr>
          <w:rFonts w:cs="Arial"/>
          <w:b/>
          <w:sz w:val="22"/>
          <w:szCs w:val="22"/>
        </w:rPr>
        <w:t xml:space="preserve"> code questions, </w:t>
      </w:r>
      <w:r w:rsidR="00C66BD5" w:rsidRPr="00F801FE">
        <w:rPr>
          <w:rFonts w:cs="Arial"/>
          <w:b/>
          <w:sz w:val="22"/>
          <w:szCs w:val="22"/>
        </w:rPr>
        <w:t>or student</w:t>
      </w:r>
      <w:r w:rsidRPr="00F801FE">
        <w:rPr>
          <w:rFonts w:cs="Arial"/>
          <w:b/>
          <w:sz w:val="22"/>
          <w:szCs w:val="22"/>
        </w:rPr>
        <w:t xml:space="preserve"> project questions</w:t>
      </w:r>
    </w:p>
    <w:p w14:paraId="35D82302" w14:textId="77777777" w:rsidR="00FE2F6A" w:rsidRPr="00F801FE" w:rsidRDefault="00FE2F6A" w:rsidP="00FE2F6A">
      <w:pPr>
        <w:pStyle w:val="ListParagraph"/>
        <w:numPr>
          <w:ilvl w:val="0"/>
          <w:numId w:val="24"/>
        </w:numPr>
        <w:rPr>
          <w:rFonts w:cs="Arial"/>
          <w:b/>
          <w:sz w:val="22"/>
          <w:szCs w:val="22"/>
        </w:rPr>
      </w:pPr>
      <w:r w:rsidRPr="00F801FE">
        <w:rPr>
          <w:rFonts w:cs="Arial"/>
          <w:sz w:val="22"/>
          <w:szCs w:val="22"/>
        </w:rPr>
        <w:t>If time permits: Error Handling</w:t>
      </w:r>
    </w:p>
    <w:p w14:paraId="3FC3E3DC" w14:textId="77777777" w:rsidR="00FE2F6A" w:rsidRPr="00F801FE" w:rsidRDefault="00FE2F6A" w:rsidP="00FE2F6A">
      <w:pPr>
        <w:pStyle w:val="ListParagraph"/>
        <w:numPr>
          <w:ilvl w:val="0"/>
          <w:numId w:val="24"/>
        </w:numPr>
        <w:rPr>
          <w:rFonts w:cs="Arial"/>
          <w:b/>
          <w:sz w:val="22"/>
          <w:szCs w:val="22"/>
        </w:rPr>
      </w:pPr>
      <w:r w:rsidRPr="00F801FE">
        <w:rPr>
          <w:rFonts w:cs="Arial"/>
          <w:sz w:val="22"/>
          <w:szCs w:val="22"/>
        </w:rPr>
        <w:t>If time permits: Advanced data manipulation</w:t>
      </w:r>
    </w:p>
    <w:p w14:paraId="59094A7C" w14:textId="77777777" w:rsidR="00FE2F6A" w:rsidRPr="00F801FE" w:rsidRDefault="00FE2F6A" w:rsidP="00FE2F6A">
      <w:pPr>
        <w:pStyle w:val="ListParagraph"/>
        <w:numPr>
          <w:ilvl w:val="0"/>
          <w:numId w:val="24"/>
        </w:numPr>
        <w:rPr>
          <w:rFonts w:cs="Arial"/>
          <w:b/>
          <w:sz w:val="22"/>
          <w:szCs w:val="22"/>
        </w:rPr>
      </w:pPr>
      <w:r w:rsidRPr="00F801FE">
        <w:rPr>
          <w:rFonts w:cs="Arial"/>
          <w:sz w:val="22"/>
          <w:szCs w:val="22"/>
        </w:rPr>
        <w:t xml:space="preserve">If time permits: Usage of SQL for </w:t>
      </w:r>
      <w:r w:rsidR="00AF44AD" w:rsidRPr="00F801FE">
        <w:rPr>
          <w:rFonts w:cs="Arial"/>
          <w:sz w:val="22"/>
          <w:szCs w:val="22"/>
        </w:rPr>
        <w:t>advanced queries, data retrieval, data manipulation</w:t>
      </w:r>
    </w:p>
    <w:p w14:paraId="547B4F89" w14:textId="0ECA4A10" w:rsidR="00CE0372" w:rsidRPr="00F801FE" w:rsidRDefault="00CE0372" w:rsidP="00CE0372">
      <w:pPr>
        <w:pStyle w:val="ListParagraph"/>
        <w:numPr>
          <w:ilvl w:val="0"/>
          <w:numId w:val="24"/>
        </w:numPr>
        <w:rPr>
          <w:rFonts w:cs="Arial"/>
          <w:b/>
          <w:sz w:val="22"/>
          <w:szCs w:val="22"/>
        </w:rPr>
      </w:pPr>
      <w:r w:rsidRPr="00F801FE">
        <w:rPr>
          <w:rFonts w:cs="Arial"/>
          <w:sz w:val="22"/>
          <w:szCs w:val="22"/>
        </w:rPr>
        <w:t xml:space="preserve">If time permits: </w:t>
      </w:r>
      <w:r w:rsidR="006118A7" w:rsidRPr="00F801FE">
        <w:rPr>
          <w:rFonts w:cs="Arial"/>
          <w:sz w:val="22"/>
          <w:szCs w:val="22"/>
        </w:rPr>
        <w:t>Use any</w:t>
      </w:r>
      <w:r w:rsidRPr="00F801FE">
        <w:rPr>
          <w:rFonts w:cs="Arial"/>
          <w:sz w:val="22"/>
          <w:szCs w:val="22"/>
        </w:rPr>
        <w:t xml:space="preserve"> topics that were moved or altered during the class </w:t>
      </w:r>
    </w:p>
    <w:p w14:paraId="19A72878" w14:textId="77777777" w:rsidR="00FE2F6A" w:rsidRPr="00F801FE" w:rsidRDefault="00FE2F6A" w:rsidP="00FE2F6A">
      <w:pPr>
        <w:pStyle w:val="ListParagraph"/>
        <w:ind w:left="360"/>
        <w:rPr>
          <w:rFonts w:cs="Arial"/>
          <w:b/>
          <w:sz w:val="22"/>
          <w:szCs w:val="22"/>
        </w:rPr>
      </w:pPr>
    </w:p>
    <w:p w14:paraId="3CC83413" w14:textId="77777777" w:rsidR="007A2C48" w:rsidRPr="00F801FE" w:rsidRDefault="007A2C48" w:rsidP="007A2C48">
      <w:pPr>
        <w:rPr>
          <w:rFonts w:cs="Arial"/>
          <w:b/>
          <w:sz w:val="22"/>
          <w:szCs w:val="22"/>
        </w:rPr>
      </w:pPr>
    </w:p>
    <w:p w14:paraId="67828462" w14:textId="77777777" w:rsidR="007A2C48" w:rsidRPr="00F801FE" w:rsidRDefault="007A2C48" w:rsidP="007A2C48">
      <w:pPr>
        <w:rPr>
          <w:rFonts w:cs="Arial"/>
          <w:sz w:val="22"/>
          <w:szCs w:val="22"/>
        </w:rPr>
      </w:pPr>
      <w:r w:rsidRPr="00F801FE">
        <w:rPr>
          <w:rFonts w:cs="Arial"/>
          <w:b/>
          <w:sz w:val="22"/>
          <w:szCs w:val="22"/>
        </w:rPr>
        <w:t>Section 1</w:t>
      </w:r>
      <w:r w:rsidR="00CE0372" w:rsidRPr="00F801FE">
        <w:rPr>
          <w:rFonts w:cs="Arial"/>
          <w:b/>
          <w:sz w:val="22"/>
          <w:szCs w:val="22"/>
        </w:rPr>
        <w:t>3</w:t>
      </w:r>
      <w:r w:rsidRPr="00F801FE">
        <w:rPr>
          <w:rFonts w:cs="Arial"/>
          <w:b/>
          <w:sz w:val="22"/>
          <w:szCs w:val="22"/>
        </w:rPr>
        <w:t>:</w:t>
      </w:r>
      <w:r w:rsidRPr="00F801FE">
        <w:rPr>
          <w:rFonts w:cs="Arial"/>
          <w:sz w:val="22"/>
          <w:szCs w:val="22"/>
        </w:rPr>
        <w:t xml:space="preserve"> </w:t>
      </w:r>
      <w:r w:rsidR="004D7FDF" w:rsidRPr="00F801FE">
        <w:rPr>
          <w:rFonts w:cs="Arial"/>
          <w:sz w:val="22"/>
          <w:szCs w:val="22"/>
        </w:rPr>
        <w:t>12</w:t>
      </w:r>
      <w:r w:rsidRPr="00F801FE">
        <w:rPr>
          <w:rFonts w:cs="Arial"/>
          <w:sz w:val="22"/>
          <w:szCs w:val="22"/>
        </w:rPr>
        <w:t>/0</w:t>
      </w:r>
      <w:r w:rsidR="004D7FDF" w:rsidRPr="00F801FE">
        <w:rPr>
          <w:rFonts w:cs="Arial"/>
          <w:sz w:val="22"/>
          <w:szCs w:val="22"/>
        </w:rPr>
        <w:t>2</w:t>
      </w:r>
      <w:r w:rsidRPr="00F801FE">
        <w:rPr>
          <w:rFonts w:cs="Arial"/>
          <w:sz w:val="22"/>
          <w:szCs w:val="22"/>
        </w:rPr>
        <w:t>/2024</w:t>
      </w:r>
    </w:p>
    <w:p w14:paraId="151D8862" w14:textId="77777777" w:rsidR="00FE2F6A" w:rsidRPr="00F801FE" w:rsidRDefault="00FE2F6A" w:rsidP="00FE2F6A">
      <w:pPr>
        <w:pStyle w:val="ListParagraph"/>
        <w:numPr>
          <w:ilvl w:val="0"/>
          <w:numId w:val="22"/>
        </w:numPr>
        <w:rPr>
          <w:rFonts w:cs="Arial"/>
          <w:b/>
          <w:sz w:val="22"/>
          <w:szCs w:val="22"/>
        </w:rPr>
      </w:pPr>
      <w:r w:rsidRPr="00F801FE">
        <w:rPr>
          <w:rFonts w:cs="Arial"/>
          <w:b/>
          <w:sz w:val="22"/>
          <w:szCs w:val="22"/>
        </w:rPr>
        <w:t>Project Presentation</w:t>
      </w:r>
    </w:p>
    <w:p w14:paraId="2905D6D8" w14:textId="77777777" w:rsidR="007A2C48" w:rsidRPr="00F801FE" w:rsidRDefault="007A2C48" w:rsidP="007A2C48">
      <w:pPr>
        <w:rPr>
          <w:rFonts w:cs="Arial"/>
          <w:b/>
          <w:sz w:val="22"/>
          <w:szCs w:val="22"/>
        </w:rPr>
      </w:pPr>
    </w:p>
    <w:p w14:paraId="600FDBA2" w14:textId="77777777" w:rsidR="007A2C48" w:rsidRPr="00F801FE" w:rsidRDefault="007A2C48" w:rsidP="007A2C48">
      <w:pPr>
        <w:rPr>
          <w:rFonts w:cs="Arial"/>
          <w:sz w:val="22"/>
          <w:szCs w:val="22"/>
        </w:rPr>
      </w:pPr>
      <w:r w:rsidRPr="00F801FE">
        <w:rPr>
          <w:rFonts w:cs="Arial"/>
          <w:b/>
          <w:sz w:val="22"/>
          <w:szCs w:val="22"/>
        </w:rPr>
        <w:t>Section 1</w:t>
      </w:r>
      <w:r w:rsidR="00CE0372" w:rsidRPr="00F801FE">
        <w:rPr>
          <w:rFonts w:cs="Arial"/>
          <w:b/>
          <w:sz w:val="22"/>
          <w:szCs w:val="22"/>
        </w:rPr>
        <w:t>4</w:t>
      </w:r>
      <w:r w:rsidRPr="00F801FE">
        <w:rPr>
          <w:rFonts w:cs="Arial"/>
          <w:b/>
          <w:sz w:val="22"/>
          <w:szCs w:val="22"/>
        </w:rPr>
        <w:t>:</w:t>
      </w:r>
      <w:r w:rsidRPr="00F801FE">
        <w:rPr>
          <w:rFonts w:cs="Arial"/>
          <w:sz w:val="22"/>
          <w:szCs w:val="22"/>
        </w:rPr>
        <w:t xml:space="preserve"> </w:t>
      </w:r>
      <w:r w:rsidR="004D7FDF" w:rsidRPr="00F801FE">
        <w:rPr>
          <w:rFonts w:cs="Arial"/>
          <w:sz w:val="22"/>
          <w:szCs w:val="22"/>
        </w:rPr>
        <w:t>12</w:t>
      </w:r>
      <w:r w:rsidRPr="00F801FE">
        <w:rPr>
          <w:rFonts w:cs="Arial"/>
          <w:sz w:val="22"/>
          <w:szCs w:val="22"/>
        </w:rPr>
        <w:t>/09/2024</w:t>
      </w:r>
    </w:p>
    <w:p w14:paraId="5B69B469" w14:textId="77777777" w:rsidR="00FE2F6A" w:rsidRPr="00F801FE" w:rsidRDefault="00FE2F6A" w:rsidP="00FE2F6A">
      <w:pPr>
        <w:pStyle w:val="ListParagraph"/>
        <w:numPr>
          <w:ilvl w:val="0"/>
          <w:numId w:val="22"/>
        </w:numPr>
        <w:rPr>
          <w:rFonts w:cs="Arial"/>
          <w:b/>
          <w:sz w:val="22"/>
          <w:szCs w:val="22"/>
        </w:rPr>
      </w:pPr>
      <w:r w:rsidRPr="00F801FE">
        <w:rPr>
          <w:rFonts w:cs="Arial"/>
          <w:b/>
          <w:sz w:val="22"/>
          <w:szCs w:val="22"/>
        </w:rPr>
        <w:t>Final Exam</w:t>
      </w:r>
    </w:p>
    <w:p w14:paraId="013B02D4" w14:textId="77777777" w:rsidR="007A2C48" w:rsidRPr="00F801FE" w:rsidRDefault="007A2C48" w:rsidP="002753BC">
      <w:pPr>
        <w:rPr>
          <w:rFonts w:cs="Arial"/>
          <w:b/>
          <w:sz w:val="22"/>
          <w:szCs w:val="22"/>
        </w:rPr>
      </w:pPr>
    </w:p>
    <w:p w14:paraId="4969DB30" w14:textId="7BD26FB9" w:rsidR="002753BC" w:rsidRPr="00F801FE" w:rsidRDefault="00AF44AD" w:rsidP="00F801FE">
      <w:pPr>
        <w:rPr>
          <w:rFonts w:cs="Arial"/>
          <w:sz w:val="22"/>
          <w:szCs w:val="22"/>
        </w:rPr>
      </w:pPr>
      <w:r w:rsidRPr="00F801FE">
        <w:rPr>
          <w:rFonts w:cs="Arial"/>
          <w:sz w:val="22"/>
          <w:szCs w:val="22"/>
        </w:rPr>
        <w:t>Above is a tentative outline for the course. Many more concepts will be described during the class.</w:t>
      </w:r>
    </w:p>
    <w:p w14:paraId="7D0A9388" w14:textId="77777777" w:rsidR="002753BC" w:rsidRPr="00607C41" w:rsidRDefault="00741F26" w:rsidP="002753BC">
      <w:pPr>
        <w:rPr>
          <w:rFonts w:eastAsia="Roboto Light" w:cs="Arial"/>
          <w:color w:val="57068C"/>
          <w:sz w:val="22"/>
          <w:szCs w:val="22"/>
        </w:rPr>
      </w:pPr>
      <w:r>
        <w:rPr>
          <w:rFonts w:eastAsia="Roboto Light" w:cs="Arial"/>
          <w:noProof/>
          <w:color w:val="57068C"/>
          <w:sz w:val="22"/>
          <w:szCs w:val="22"/>
        </w:rPr>
        <w:pict w14:anchorId="5C541F7C">
          <v:rect id="_x0000_i1025" alt="" style="width:468pt;height:.05pt;mso-width-percent:0;mso-height-percent:0;mso-width-percent:0;mso-height-percent:0" o:hralign="center" o:hrstd="t" o:hr="t" fillcolor="#a0a0a0" stroked="f"/>
        </w:pict>
      </w:r>
    </w:p>
    <w:p w14:paraId="19CAB31B" w14:textId="77777777" w:rsidR="002753BC" w:rsidRPr="00607C41" w:rsidRDefault="002753BC" w:rsidP="002753BC">
      <w:pPr>
        <w:rPr>
          <w:rFonts w:eastAsia="Roboto Light" w:cs="Arial"/>
          <w:sz w:val="22"/>
          <w:szCs w:val="22"/>
        </w:rPr>
      </w:pPr>
      <w:r w:rsidRPr="00607C41">
        <w:rPr>
          <w:rFonts w:eastAsia="Roboto" w:cs="Arial"/>
          <w:b/>
          <w:sz w:val="22"/>
          <w:szCs w:val="22"/>
        </w:rPr>
        <w:t>NOTES:</w:t>
      </w:r>
      <w:r w:rsidRPr="00607C41">
        <w:rPr>
          <w:rFonts w:eastAsia="Roboto Light" w:cs="Arial"/>
          <w:sz w:val="22"/>
          <w:szCs w:val="22"/>
        </w:rPr>
        <w:t xml:space="preserve"> </w:t>
      </w:r>
    </w:p>
    <w:p w14:paraId="1045DF77" w14:textId="77777777" w:rsidR="002753BC" w:rsidRPr="00607C41" w:rsidRDefault="002753BC" w:rsidP="002753BC">
      <w:pPr>
        <w:rPr>
          <w:rFonts w:eastAsia="Roboto Light" w:cs="Arial"/>
          <w:sz w:val="22"/>
          <w:szCs w:val="22"/>
        </w:rPr>
      </w:pPr>
    </w:p>
    <w:p w14:paraId="639A84BC" w14:textId="77777777" w:rsidR="002753BC" w:rsidRPr="00607C41" w:rsidRDefault="002753BC" w:rsidP="002753BC">
      <w:pPr>
        <w:rPr>
          <w:rFonts w:eastAsia="Roboto Light" w:cs="Arial"/>
          <w:sz w:val="22"/>
          <w:szCs w:val="22"/>
        </w:rPr>
      </w:pPr>
      <w:r w:rsidRPr="00607C41">
        <w:rPr>
          <w:rFonts w:eastAsia="Roboto Light" w:cs="Arial"/>
          <w:sz w:val="22"/>
          <w:szCs w:val="22"/>
        </w:rPr>
        <w:t xml:space="preserve">The syllabus may be modified to better meet the needs of students and to achieve the learning outcomes. </w:t>
      </w:r>
    </w:p>
    <w:p w14:paraId="39E31C74" w14:textId="77777777" w:rsidR="002753BC" w:rsidRPr="00607C41" w:rsidRDefault="002753BC" w:rsidP="002753BC">
      <w:pPr>
        <w:rPr>
          <w:rFonts w:eastAsia="Roboto Light" w:cs="Arial"/>
          <w:sz w:val="22"/>
          <w:szCs w:val="22"/>
        </w:rPr>
      </w:pPr>
    </w:p>
    <w:p w14:paraId="58C76727" w14:textId="77777777" w:rsidR="002753BC" w:rsidRPr="00607C41" w:rsidRDefault="002753BC" w:rsidP="002753BC">
      <w:pPr>
        <w:rPr>
          <w:rFonts w:eastAsia="Roboto Light" w:cs="Arial"/>
          <w:sz w:val="22"/>
          <w:szCs w:val="22"/>
        </w:rPr>
      </w:pPr>
      <w:bookmarkStart w:id="14" w:name="bookmark=kix.9x46rbuknw0a" w:colFirst="0" w:colLast="0"/>
      <w:bookmarkEnd w:id="14"/>
      <w:r w:rsidRPr="00607C41">
        <w:rPr>
          <w:rFonts w:eastAsia="Roboto Light" w:cs="Arial"/>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07C41">
        <w:rPr>
          <w:rFonts w:eastAsia="Roboto Light" w:cs="Arial"/>
          <w:i/>
          <w:sz w:val="22"/>
          <w:szCs w:val="22"/>
        </w:rPr>
        <w:t xml:space="preserve">from the </w:t>
      </w:r>
      <w:hyperlink r:id="rId13">
        <w:r w:rsidRPr="00607C41">
          <w:rPr>
            <w:rFonts w:eastAsia="Roboto Light" w:cs="Arial"/>
            <w:i/>
            <w:color w:val="1155CC"/>
            <w:sz w:val="22"/>
            <w:szCs w:val="22"/>
            <w:u w:val="single"/>
          </w:rPr>
          <w:t xml:space="preserve">SPS IDBEA </w:t>
        </w:r>
      </w:hyperlink>
      <w:sdt>
        <w:sdtPr>
          <w:rPr>
            <w:rFonts w:cs="Arial"/>
            <w:sz w:val="22"/>
            <w:szCs w:val="22"/>
          </w:rPr>
          <w:tag w:val="goog_rdk_7"/>
          <w:id w:val="-1794902194"/>
        </w:sdtPr>
        <w:sdtEndPr/>
        <w:sdtContent/>
      </w:sdt>
      <w:hyperlink r:id="rId14">
        <w:r w:rsidRPr="00607C41">
          <w:rPr>
            <w:rFonts w:eastAsia="Roboto Light" w:cs="Arial"/>
            <w:i/>
            <w:color w:val="1155CC"/>
            <w:sz w:val="22"/>
            <w:szCs w:val="22"/>
            <w:u w:val="single"/>
          </w:rPr>
          <w:t>Committee</w:t>
        </w:r>
      </w:hyperlink>
      <w:r w:rsidRPr="00607C41">
        <w:rPr>
          <w:rFonts w:eastAsia="Roboto Light" w:cs="Arial"/>
          <w:sz w:val="22"/>
          <w:szCs w:val="22"/>
        </w:rPr>
        <w:t xml:space="preserve">). </w:t>
      </w:r>
    </w:p>
    <w:p w14:paraId="74CD3B46" w14:textId="77777777" w:rsidR="002753BC" w:rsidRPr="00607C41" w:rsidRDefault="002753BC" w:rsidP="002753BC">
      <w:pPr>
        <w:ind w:left="0" w:right="0"/>
        <w:rPr>
          <w:rFonts w:eastAsia="Roboto Light" w:cs="Arial"/>
          <w:sz w:val="22"/>
          <w:szCs w:val="22"/>
        </w:rPr>
      </w:pPr>
      <w:r w:rsidRPr="00607C41">
        <w:rPr>
          <w:rFonts w:eastAsia="Roboto Light" w:cs="Arial"/>
          <w:sz w:val="22"/>
          <w:szCs w:val="22"/>
        </w:rPr>
        <w:br w:type="page"/>
      </w:r>
    </w:p>
    <w:p w14:paraId="0067F328" w14:textId="77777777" w:rsidR="002753BC" w:rsidRPr="00607C41" w:rsidRDefault="002753BC" w:rsidP="002753BC">
      <w:pPr>
        <w:jc w:val="center"/>
        <w:rPr>
          <w:rFonts w:eastAsia="Open Sans" w:cs="Arial"/>
          <w:b/>
          <w:color w:val="2079C7"/>
          <w:sz w:val="22"/>
          <w:szCs w:val="22"/>
        </w:rPr>
      </w:pPr>
      <w:r w:rsidRPr="00607C41">
        <w:rPr>
          <w:rFonts w:cs="Arial"/>
          <w:b/>
          <w:sz w:val="22"/>
          <w:szCs w:val="22"/>
        </w:rPr>
        <w:lastRenderedPageBreak/>
        <w:t>New York University School of Professional Studies Policies</w:t>
      </w:r>
    </w:p>
    <w:p w14:paraId="2EE7E96C" w14:textId="77777777" w:rsidR="002753BC" w:rsidRPr="00607C41" w:rsidRDefault="002753BC" w:rsidP="002753BC">
      <w:pPr>
        <w:widowControl w:val="0"/>
        <w:spacing w:before="240" w:after="240"/>
        <w:rPr>
          <w:rFonts w:eastAsia="Roboto Light" w:cs="Arial"/>
          <w:sz w:val="22"/>
          <w:szCs w:val="22"/>
        </w:rPr>
      </w:pPr>
      <w:r w:rsidRPr="00607C41">
        <w:rPr>
          <w:rFonts w:eastAsia="Roboto Light" w:cs="Arial"/>
          <w:sz w:val="22"/>
          <w:szCs w:val="22"/>
        </w:rPr>
        <w:t xml:space="preserve">1. </w:t>
      </w:r>
      <w:r w:rsidRPr="00607C41">
        <w:rPr>
          <w:rFonts w:eastAsia="Roboto Light" w:cs="Arial"/>
          <w:color w:val="212121"/>
          <w:sz w:val="22"/>
          <w:szCs w:val="22"/>
          <w:u w:val="single"/>
        </w:rPr>
        <w:t>Policies</w:t>
      </w:r>
      <w:r w:rsidRPr="00607C41">
        <w:rPr>
          <w:rFonts w:eastAsia="Roboto Light" w:cs="Arial"/>
          <w:color w:val="212121"/>
          <w:sz w:val="22"/>
          <w:szCs w:val="22"/>
        </w:rPr>
        <w:t xml:space="preserve"> - You are responsible for reading, understanding, and complying with </w:t>
      </w:r>
      <w:hyperlink r:id="rId15">
        <w:r w:rsidRPr="00607C41">
          <w:rPr>
            <w:rFonts w:eastAsia="Roboto Light" w:cs="Arial"/>
            <w:color w:val="1155CC"/>
            <w:sz w:val="22"/>
            <w:szCs w:val="22"/>
          </w:rPr>
          <w:t>University Policies and Guidelines</w:t>
        </w:r>
      </w:hyperlink>
      <w:r w:rsidRPr="00607C41">
        <w:rPr>
          <w:rFonts w:eastAsia="Roboto Light" w:cs="Arial"/>
          <w:sz w:val="22"/>
          <w:szCs w:val="22"/>
        </w:rPr>
        <w:t xml:space="preserve">, </w:t>
      </w:r>
      <w:hyperlink r:id="rId16">
        <w:r w:rsidRPr="00607C41">
          <w:rPr>
            <w:rFonts w:eastAsia="Roboto Light" w:cs="Arial"/>
            <w:color w:val="1155CC"/>
            <w:sz w:val="22"/>
            <w:szCs w:val="22"/>
          </w:rPr>
          <w:t>NYU SPS Policies and Procedures</w:t>
        </w:r>
      </w:hyperlink>
      <w:r w:rsidRPr="00607C41">
        <w:rPr>
          <w:rFonts w:eastAsia="Roboto Light" w:cs="Arial"/>
          <w:sz w:val="22"/>
          <w:szCs w:val="22"/>
        </w:rPr>
        <w:t xml:space="preserve">, </w:t>
      </w:r>
      <w:r w:rsidRPr="00607C41">
        <w:rPr>
          <w:rFonts w:eastAsia="Roboto Light" w:cs="Arial"/>
          <w:color w:val="666666"/>
          <w:sz w:val="22"/>
          <w:szCs w:val="22"/>
        </w:rPr>
        <w:t>and</w:t>
      </w:r>
      <w:r w:rsidRPr="00607C41">
        <w:rPr>
          <w:rFonts w:eastAsia="Roboto Light" w:cs="Arial"/>
          <w:sz w:val="22"/>
          <w:szCs w:val="22"/>
        </w:rPr>
        <w:t xml:space="preserve"> </w:t>
      </w:r>
      <w:hyperlink r:id="rId17">
        <w:r w:rsidRPr="00607C41">
          <w:rPr>
            <w:rFonts w:eastAsia="Roboto Light" w:cs="Arial"/>
            <w:color w:val="1155CC"/>
            <w:sz w:val="22"/>
            <w:szCs w:val="22"/>
          </w:rPr>
          <w:t>Student Affairs and Reporting</w:t>
        </w:r>
      </w:hyperlink>
      <w:r w:rsidRPr="00607C41">
        <w:rPr>
          <w:rFonts w:eastAsia="Roboto Light" w:cs="Arial"/>
          <w:sz w:val="22"/>
          <w:szCs w:val="22"/>
        </w:rPr>
        <w:t xml:space="preserve">. </w:t>
      </w:r>
    </w:p>
    <w:p w14:paraId="11F2AE4E" w14:textId="77777777" w:rsidR="002753BC" w:rsidRPr="00607C41" w:rsidRDefault="002753BC" w:rsidP="002753BC">
      <w:pPr>
        <w:widowControl w:val="0"/>
        <w:spacing w:before="240" w:after="240"/>
        <w:rPr>
          <w:rFonts w:eastAsia="Roboto Light" w:cs="Arial"/>
          <w:sz w:val="22"/>
          <w:szCs w:val="22"/>
        </w:rPr>
      </w:pPr>
      <w:r w:rsidRPr="00607C41">
        <w:rPr>
          <w:rFonts w:eastAsia="Roboto Light" w:cs="Arial"/>
          <w:color w:val="212121"/>
          <w:sz w:val="22"/>
          <w:szCs w:val="22"/>
        </w:rPr>
        <w:t xml:space="preserve">2. </w:t>
      </w:r>
      <w:r w:rsidRPr="00607C41">
        <w:rPr>
          <w:rFonts w:eastAsia="Roboto Light" w:cs="Arial"/>
          <w:color w:val="212121"/>
          <w:sz w:val="22"/>
          <w:szCs w:val="22"/>
          <w:u w:val="single"/>
        </w:rPr>
        <w:t>Learning/Academic Accommodations</w:t>
      </w:r>
      <w:r w:rsidRPr="00607C41">
        <w:rPr>
          <w:rFonts w:eastAsia="Roboto Light" w:cs="Arial"/>
          <w:color w:val="212121"/>
          <w:sz w:val="22"/>
          <w:szCs w:val="22"/>
        </w:rPr>
        <w:t xml:space="preserve"> - New York University is committed to providing equal educational opportunity and participation for students who disclose </w:t>
      </w:r>
      <w:proofErr w:type="gramStart"/>
      <w:r w:rsidRPr="00607C41">
        <w:rPr>
          <w:rFonts w:eastAsia="Roboto Light" w:cs="Arial"/>
          <w:color w:val="212121"/>
          <w:sz w:val="22"/>
          <w:szCs w:val="22"/>
        </w:rPr>
        <w:t>their</w:t>
      </w:r>
      <w:proofErr w:type="gramEnd"/>
      <w:r w:rsidRPr="00607C41">
        <w:rPr>
          <w:rFonts w:eastAsia="Roboto Light" w:cs="Arial"/>
          <w:color w:val="212121"/>
          <w:sz w:val="22"/>
          <w:szCs w:val="22"/>
        </w:rPr>
        <w:t xml:space="preserve"> dis/ability to the </w:t>
      </w:r>
      <w:hyperlink r:id="rId18">
        <w:r w:rsidRPr="00607C41">
          <w:rPr>
            <w:rFonts w:eastAsia="Roboto Light" w:cs="Arial"/>
            <w:color w:val="1155CC"/>
            <w:sz w:val="22"/>
            <w:szCs w:val="22"/>
          </w:rPr>
          <w:t>Moses Center for Student Accessibility</w:t>
        </w:r>
      </w:hyperlink>
      <w:r w:rsidRPr="00607C41">
        <w:rPr>
          <w:rFonts w:eastAsia="Roboto Light" w:cs="Arial"/>
          <w:color w:val="666666"/>
          <w:sz w:val="22"/>
          <w:szCs w:val="22"/>
        </w:rPr>
        <w:t xml:space="preserve">. </w:t>
      </w:r>
      <w:r w:rsidRPr="00607C41">
        <w:rPr>
          <w:rFonts w:eastAsia="Roboto Light" w:cs="Arial"/>
          <w:color w:val="212121"/>
          <w:sz w:val="22"/>
          <w:szCs w:val="22"/>
        </w:rPr>
        <w:t xml:space="preserve">If you are interested in applying for academic accommodations, contact the </w:t>
      </w:r>
      <w:hyperlink r:id="rId19">
        <w:r w:rsidRPr="00607C41">
          <w:rPr>
            <w:rFonts w:eastAsia="Roboto Light" w:cs="Arial"/>
            <w:color w:val="1155CC"/>
            <w:sz w:val="22"/>
            <w:szCs w:val="22"/>
          </w:rPr>
          <w:t>Moses Center</w:t>
        </w:r>
      </w:hyperlink>
      <w:r w:rsidRPr="00607C41">
        <w:rPr>
          <w:rFonts w:eastAsia="Roboto Light" w:cs="Arial"/>
          <w:color w:val="666666"/>
          <w:sz w:val="22"/>
          <w:szCs w:val="22"/>
        </w:rPr>
        <w:t xml:space="preserve"> </w:t>
      </w:r>
      <w:r w:rsidRPr="00607C41">
        <w:rPr>
          <w:rFonts w:eastAsia="Roboto Light" w:cs="Arial"/>
          <w:color w:val="212121"/>
          <w:sz w:val="22"/>
          <w:szCs w:val="22"/>
        </w:rPr>
        <w:t xml:space="preserve">as early as possible in the semester. If you </w:t>
      </w:r>
      <w:r w:rsidR="00C66BD5" w:rsidRPr="00607C41">
        <w:rPr>
          <w:rFonts w:eastAsia="Roboto Light" w:cs="Arial"/>
          <w:color w:val="212121"/>
          <w:sz w:val="22"/>
          <w:szCs w:val="22"/>
        </w:rPr>
        <w:t xml:space="preserve">have </w:t>
      </w:r>
      <w:r w:rsidRPr="00607C41">
        <w:rPr>
          <w:rFonts w:eastAsia="Roboto Light" w:cs="Arial"/>
          <w:color w:val="212121"/>
          <w:sz w:val="22"/>
          <w:szCs w:val="22"/>
        </w:rPr>
        <w:t>already receive</w:t>
      </w:r>
      <w:r w:rsidR="00C66BD5" w:rsidRPr="00607C41">
        <w:rPr>
          <w:rFonts w:eastAsia="Roboto Light" w:cs="Arial"/>
          <w:color w:val="212121"/>
          <w:sz w:val="22"/>
          <w:szCs w:val="22"/>
        </w:rPr>
        <w:t>d</w:t>
      </w:r>
      <w:r w:rsidRPr="00607C41">
        <w:rPr>
          <w:rFonts w:eastAsia="Roboto Light" w:cs="Arial"/>
          <w:color w:val="212121"/>
          <w:sz w:val="22"/>
          <w:szCs w:val="22"/>
        </w:rPr>
        <w:t xml:space="preserve"> accommodations through the Moses Center, request your accommodation letters through the </w:t>
      </w:r>
      <w:hyperlink r:id="rId20">
        <w:r w:rsidRPr="00607C41">
          <w:rPr>
            <w:rFonts w:eastAsia="Roboto Light" w:cs="Arial"/>
            <w:color w:val="212121"/>
            <w:sz w:val="22"/>
            <w:szCs w:val="22"/>
          </w:rPr>
          <w:t>Moses Center Portal</w:t>
        </w:r>
      </w:hyperlink>
      <w:r w:rsidRPr="00607C41">
        <w:rPr>
          <w:rFonts w:eastAsia="Roboto Light" w:cs="Arial"/>
          <w:color w:val="212121"/>
          <w:sz w:val="22"/>
          <w:szCs w:val="22"/>
        </w:rPr>
        <w:t xml:space="preserve"> as soon as possible</w:t>
      </w:r>
      <w:r w:rsidRPr="00607C41">
        <w:rPr>
          <w:rFonts w:eastAsia="Roboto Light" w:cs="Arial"/>
          <w:color w:val="666666"/>
          <w:sz w:val="22"/>
          <w:szCs w:val="22"/>
        </w:rPr>
        <w:t xml:space="preserve"> (</w:t>
      </w:r>
      <w:hyperlink r:id="rId21">
        <w:r w:rsidRPr="00607C41">
          <w:rPr>
            <w:rFonts w:eastAsia="Roboto Light" w:cs="Arial"/>
            <w:color w:val="1155CC"/>
            <w:sz w:val="22"/>
            <w:szCs w:val="22"/>
          </w:rPr>
          <w:t>mosescsa@nyu.edu</w:t>
        </w:r>
      </w:hyperlink>
      <w:r w:rsidRPr="00607C41">
        <w:rPr>
          <w:rFonts w:eastAsia="Roboto Light" w:cs="Arial"/>
          <w:color w:val="1155CC"/>
          <w:sz w:val="22"/>
          <w:szCs w:val="22"/>
        </w:rPr>
        <w:t xml:space="preserve"> | </w:t>
      </w:r>
      <w:r w:rsidRPr="00607C41">
        <w:rPr>
          <w:rFonts w:eastAsia="Roboto Light" w:cs="Arial"/>
          <w:sz w:val="22"/>
          <w:szCs w:val="22"/>
        </w:rPr>
        <w:t>212-998-4980).</w:t>
      </w:r>
    </w:p>
    <w:p w14:paraId="26158E93" w14:textId="77777777" w:rsidR="002753BC" w:rsidRPr="00607C41" w:rsidRDefault="002753BC" w:rsidP="002753BC">
      <w:pPr>
        <w:rPr>
          <w:rFonts w:eastAsia="Roboto Light" w:cs="Arial"/>
          <w:sz w:val="22"/>
          <w:szCs w:val="22"/>
        </w:rPr>
      </w:pPr>
      <w:r w:rsidRPr="00607C41">
        <w:rPr>
          <w:rFonts w:eastAsia="Roboto Light" w:cs="Arial"/>
          <w:sz w:val="22"/>
          <w:szCs w:val="22"/>
        </w:rPr>
        <w:t xml:space="preserve">3. </w:t>
      </w:r>
      <w:r w:rsidRPr="00607C41">
        <w:rPr>
          <w:rFonts w:eastAsia="Roboto Light" w:cs="Arial"/>
          <w:sz w:val="22"/>
          <w:szCs w:val="22"/>
          <w:u w:val="single"/>
        </w:rPr>
        <w:t>Health and Wellness</w:t>
      </w:r>
      <w:r w:rsidRPr="00607C41">
        <w:rPr>
          <w:rFonts w:eastAsia="Roboto Light" w:cs="Arial"/>
          <w:sz w:val="22"/>
          <w:szCs w:val="22"/>
        </w:rPr>
        <w:t xml:space="preserve"> - </w:t>
      </w:r>
      <w:r w:rsidRPr="00607C41">
        <w:rPr>
          <w:rFonts w:eastAsia="Roboto Light" w:cs="Arial"/>
          <w:color w:val="212121"/>
          <w:sz w:val="22"/>
          <w:szCs w:val="22"/>
        </w:rPr>
        <w:t>To access the University's extensive health and mental health resources, contact the</w:t>
      </w:r>
      <w:r w:rsidRPr="00607C41">
        <w:rPr>
          <w:rFonts w:eastAsia="Roboto Light" w:cs="Arial"/>
          <w:color w:val="666666"/>
          <w:sz w:val="22"/>
          <w:szCs w:val="22"/>
        </w:rPr>
        <w:t xml:space="preserve"> </w:t>
      </w:r>
      <w:hyperlink r:id="rId22">
        <w:r w:rsidRPr="00607C41">
          <w:rPr>
            <w:rFonts w:eastAsia="Roboto Light" w:cs="Arial"/>
            <w:color w:val="1155CC"/>
            <w:sz w:val="22"/>
            <w:szCs w:val="22"/>
          </w:rPr>
          <w:t>NYU Wellness Exchange</w:t>
        </w:r>
      </w:hyperlink>
      <w:r w:rsidRPr="00607C41">
        <w:rPr>
          <w:rFonts w:eastAsia="Roboto Light" w:cs="Arial"/>
          <w:color w:val="666666"/>
          <w:sz w:val="22"/>
          <w:szCs w:val="22"/>
        </w:rPr>
        <w:t xml:space="preserve">. </w:t>
      </w:r>
      <w:r w:rsidRPr="00607C41">
        <w:rPr>
          <w:rFonts w:eastAsia="Roboto Light" w:cs="Arial"/>
          <w:sz w:val="22"/>
          <w:szCs w:val="22"/>
        </w:rPr>
        <w:t>You can call its private hotline (212-443-9999), available 24 hours a day, seven days a week, to reach out to a professional who can help to address day-to-day challenges as well as other health-related concerns.</w:t>
      </w:r>
    </w:p>
    <w:p w14:paraId="240B65A3" w14:textId="77777777" w:rsidR="002753BC" w:rsidRPr="00607C41" w:rsidRDefault="002753BC" w:rsidP="002753BC">
      <w:pPr>
        <w:rPr>
          <w:rFonts w:eastAsia="Roboto Light" w:cs="Arial"/>
          <w:color w:val="666666"/>
          <w:sz w:val="22"/>
          <w:szCs w:val="22"/>
        </w:rPr>
      </w:pPr>
    </w:p>
    <w:p w14:paraId="6446D596" w14:textId="77777777" w:rsidR="002753BC" w:rsidRPr="00607C41" w:rsidRDefault="002753BC" w:rsidP="002753BC">
      <w:pPr>
        <w:widowControl w:val="0"/>
        <w:rPr>
          <w:rFonts w:eastAsia="Roboto Light" w:cs="Arial"/>
          <w:sz w:val="22"/>
          <w:szCs w:val="22"/>
        </w:rPr>
      </w:pPr>
      <w:r w:rsidRPr="00607C41">
        <w:rPr>
          <w:rFonts w:eastAsia="Roboto Light" w:cs="Arial"/>
          <w:sz w:val="22"/>
          <w:szCs w:val="22"/>
        </w:rPr>
        <w:t xml:space="preserve">4. </w:t>
      </w:r>
      <w:r w:rsidRPr="00607C41">
        <w:rPr>
          <w:rFonts w:eastAsia="Roboto Light" w:cs="Arial"/>
          <w:sz w:val="22"/>
          <w:szCs w:val="22"/>
          <w:u w:val="single"/>
        </w:rPr>
        <w:t>Student Support Resources</w:t>
      </w:r>
      <w:r w:rsidRPr="00607C41">
        <w:rPr>
          <w:rFonts w:eastAsia="Roboto Light" w:cs="Arial"/>
          <w:sz w:val="22"/>
          <w:szCs w:val="22"/>
        </w:rPr>
        <w:t xml:space="preserve"> - There are a range of resources at SPS and NYU to support your learning and professional growth. For a complete list of resources and services available to SPS students, visit the</w:t>
      </w:r>
      <w:r w:rsidRPr="00607C41">
        <w:rPr>
          <w:rFonts w:eastAsia="Roboto Light" w:cs="Arial"/>
          <w:color w:val="666666"/>
          <w:sz w:val="22"/>
          <w:szCs w:val="22"/>
        </w:rPr>
        <w:t xml:space="preserve"> </w:t>
      </w:r>
      <w:hyperlink r:id="rId23">
        <w:r w:rsidRPr="00607C41">
          <w:rPr>
            <w:rFonts w:eastAsia="Roboto Light" w:cs="Arial"/>
            <w:color w:val="1155CC"/>
            <w:sz w:val="22"/>
            <w:szCs w:val="22"/>
          </w:rPr>
          <w:t>NYU SPS Office of Student Affairs site</w:t>
        </w:r>
      </w:hyperlink>
      <w:r w:rsidRPr="00607C41">
        <w:rPr>
          <w:rFonts w:eastAsia="Roboto Light" w:cs="Arial"/>
          <w:sz w:val="22"/>
          <w:szCs w:val="22"/>
        </w:rPr>
        <w:t xml:space="preserve">. </w:t>
      </w:r>
    </w:p>
    <w:p w14:paraId="0C7CBE40" w14:textId="77777777" w:rsidR="002753BC" w:rsidRPr="00607C41" w:rsidRDefault="002753BC" w:rsidP="002753BC">
      <w:pPr>
        <w:widowControl w:val="0"/>
        <w:rPr>
          <w:rFonts w:eastAsia="Roboto Light" w:cs="Arial"/>
          <w:color w:val="212121"/>
          <w:sz w:val="22"/>
          <w:szCs w:val="22"/>
        </w:rPr>
      </w:pPr>
      <w:r w:rsidRPr="00607C41">
        <w:rPr>
          <w:rFonts w:eastAsia="Roboto Light" w:cs="Arial"/>
          <w:color w:val="666666"/>
          <w:sz w:val="22"/>
          <w:szCs w:val="22"/>
        </w:rPr>
        <w:br/>
      </w:r>
      <w:r w:rsidRPr="00607C41">
        <w:rPr>
          <w:rFonts w:eastAsia="Roboto Light" w:cs="Arial"/>
          <w:sz w:val="22"/>
          <w:szCs w:val="22"/>
        </w:rPr>
        <w:t xml:space="preserve">5. </w:t>
      </w:r>
      <w:r w:rsidRPr="00607C41">
        <w:rPr>
          <w:rFonts w:eastAsia="Roboto Light" w:cs="Arial"/>
          <w:sz w:val="22"/>
          <w:szCs w:val="22"/>
          <w:u w:val="single"/>
        </w:rPr>
        <w:t>Religious Observance</w:t>
      </w:r>
      <w:r w:rsidRPr="00607C41">
        <w:rPr>
          <w:rFonts w:eastAsia="Roboto Light" w:cs="Arial"/>
          <w:sz w:val="22"/>
          <w:szCs w:val="22"/>
        </w:rPr>
        <w:t xml:space="preserve"> - As a nonsectarian, inclusive institution, NYU policy permits members of any religious group to absent themselves from classes without penalty when required for compliance with their religious obligations. Refer to the</w:t>
      </w:r>
      <w:r w:rsidRPr="00607C41">
        <w:rPr>
          <w:rFonts w:eastAsia="Roboto Light" w:cs="Arial"/>
          <w:color w:val="666666"/>
          <w:sz w:val="22"/>
          <w:szCs w:val="22"/>
        </w:rPr>
        <w:t xml:space="preserve"> </w:t>
      </w:r>
      <w:hyperlink r:id="rId24">
        <w:r w:rsidRPr="00607C41">
          <w:rPr>
            <w:rFonts w:eastAsia="Roboto Light" w:cs="Arial"/>
            <w:color w:val="1155CC"/>
            <w:sz w:val="22"/>
            <w:szCs w:val="22"/>
          </w:rPr>
          <w:t>University Calendar Policy on Religious Holidays</w:t>
        </w:r>
      </w:hyperlink>
      <w:r w:rsidRPr="00607C41">
        <w:rPr>
          <w:rFonts w:eastAsia="Roboto Light" w:cs="Arial"/>
          <w:color w:val="212121"/>
          <w:sz w:val="22"/>
          <w:szCs w:val="22"/>
        </w:rPr>
        <w:t xml:space="preserve"> for the complete policy. </w:t>
      </w:r>
    </w:p>
    <w:p w14:paraId="289B602A" w14:textId="77777777" w:rsidR="002753BC" w:rsidRPr="00607C41" w:rsidRDefault="002753BC" w:rsidP="002753BC">
      <w:pPr>
        <w:widowControl w:val="0"/>
        <w:rPr>
          <w:rFonts w:eastAsia="Roboto Light" w:cs="Arial"/>
          <w:color w:val="337AB7"/>
          <w:sz w:val="22"/>
          <w:szCs w:val="22"/>
        </w:rPr>
      </w:pPr>
    </w:p>
    <w:p w14:paraId="6BC4E699" w14:textId="77777777" w:rsidR="002753BC" w:rsidRPr="00607C41" w:rsidRDefault="002753BC" w:rsidP="002753BC">
      <w:pPr>
        <w:rPr>
          <w:rFonts w:eastAsia="Roboto Light" w:cs="Arial"/>
          <w:sz w:val="22"/>
          <w:szCs w:val="22"/>
        </w:rPr>
      </w:pPr>
      <w:r w:rsidRPr="00607C41">
        <w:rPr>
          <w:rFonts w:eastAsia="Roboto Light" w:cs="Arial"/>
          <w:sz w:val="22"/>
          <w:szCs w:val="22"/>
        </w:rPr>
        <w:t xml:space="preserve">6. </w:t>
      </w:r>
      <w:r w:rsidRPr="00607C41">
        <w:rPr>
          <w:rFonts w:eastAsia="Roboto Light" w:cs="Arial"/>
          <w:sz w:val="22"/>
          <w:szCs w:val="22"/>
          <w:u w:val="single"/>
        </w:rPr>
        <w:t>Academic Integrity and Plagiarism</w:t>
      </w:r>
      <w:r w:rsidRPr="00607C41">
        <w:rPr>
          <w:rFonts w:eastAsia="Roboto Light"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7BCF7663" w14:textId="77777777" w:rsidR="002753BC" w:rsidRPr="00607C41" w:rsidRDefault="002753BC" w:rsidP="002753BC">
      <w:pPr>
        <w:rPr>
          <w:rFonts w:eastAsia="Roboto Light" w:cs="Arial"/>
          <w:sz w:val="22"/>
          <w:szCs w:val="22"/>
        </w:rPr>
      </w:pPr>
    </w:p>
    <w:p w14:paraId="60FDA913" w14:textId="77777777" w:rsidR="002753BC" w:rsidRPr="00607C41" w:rsidRDefault="002753BC" w:rsidP="002753BC">
      <w:pPr>
        <w:rPr>
          <w:rFonts w:eastAsia="Roboto Light" w:cs="Arial"/>
          <w:sz w:val="22"/>
          <w:szCs w:val="22"/>
        </w:rPr>
      </w:pPr>
      <w:r w:rsidRPr="00607C41">
        <w:rPr>
          <w:rFonts w:eastAsia="Roboto Light" w:cs="Arial"/>
          <w:sz w:val="22"/>
          <w:szCs w:val="22"/>
        </w:rPr>
        <w:t>Plagiarism involves borrowing or using information from other sources without proper and full credit. You are subject to disciplinary actions for the following offenses</w:t>
      </w:r>
      <w:r w:rsidR="00C66BD5" w:rsidRPr="00607C41">
        <w:rPr>
          <w:rFonts w:eastAsia="Roboto Light" w:cs="Arial"/>
          <w:sz w:val="22"/>
          <w:szCs w:val="22"/>
        </w:rPr>
        <w:t>,</w:t>
      </w:r>
      <w:r w:rsidRPr="00607C41">
        <w:rPr>
          <w:rFonts w:eastAsia="Roboto Light" w:cs="Arial"/>
          <w:sz w:val="22"/>
          <w:szCs w:val="22"/>
        </w:rPr>
        <w:t xml:space="preserve"> which include but are not limited to cheating, plagiarism, forgery or unauthorized use of documents, and false form of identification</w:t>
      </w:r>
      <w:r w:rsidR="00C66BD5" w:rsidRPr="00607C41">
        <w:rPr>
          <w:rFonts w:eastAsia="Roboto Light" w:cs="Arial"/>
          <w:sz w:val="22"/>
          <w:szCs w:val="22"/>
        </w:rPr>
        <w:t>.</w:t>
      </w:r>
    </w:p>
    <w:p w14:paraId="7E4C3A81" w14:textId="77777777" w:rsidR="002753BC" w:rsidRPr="00607C41" w:rsidRDefault="002753BC" w:rsidP="002753BC">
      <w:pPr>
        <w:rPr>
          <w:rFonts w:eastAsia="Roboto Light" w:cs="Arial"/>
          <w:color w:val="666666"/>
          <w:sz w:val="22"/>
          <w:szCs w:val="22"/>
        </w:rPr>
      </w:pPr>
    </w:p>
    <w:p w14:paraId="4D6D69B0" w14:textId="77777777" w:rsidR="002753BC" w:rsidRPr="00607C41" w:rsidRDefault="00741F26" w:rsidP="002753BC">
      <w:pPr>
        <w:rPr>
          <w:rFonts w:eastAsia="Roboto Light" w:cs="Arial"/>
          <w:sz w:val="22"/>
          <w:szCs w:val="22"/>
        </w:rPr>
      </w:pPr>
      <w:hyperlink r:id="rId25">
        <w:r w:rsidR="002753BC" w:rsidRPr="00607C41">
          <w:rPr>
            <w:rFonts w:eastAsia="Roboto Light" w:cs="Arial"/>
            <w:color w:val="1155CC"/>
            <w:sz w:val="22"/>
            <w:szCs w:val="22"/>
          </w:rPr>
          <w:t>Turnitin</w:t>
        </w:r>
      </w:hyperlink>
      <w:r w:rsidR="002753BC" w:rsidRPr="00607C41">
        <w:rPr>
          <w:rFonts w:eastAsia="Roboto Light" w:cs="Arial"/>
          <w:color w:val="666666"/>
          <w:sz w:val="22"/>
          <w:szCs w:val="22"/>
        </w:rPr>
        <w:t xml:space="preserve">, </w:t>
      </w:r>
      <w:r w:rsidR="002753BC" w:rsidRPr="00607C41">
        <w:rPr>
          <w:rFonts w:eastAsia="Roboto Light" w:cs="Arial"/>
          <w:sz w:val="22"/>
          <w:szCs w:val="22"/>
        </w:rPr>
        <w:t xml:space="preserve">an originality detection service in NYU Brightspace, may be used in this course to check your work for plagiarism. </w:t>
      </w:r>
    </w:p>
    <w:p w14:paraId="797C6478" w14:textId="77777777" w:rsidR="002753BC" w:rsidRPr="00607C41" w:rsidRDefault="002753BC" w:rsidP="002753BC">
      <w:pPr>
        <w:rPr>
          <w:rFonts w:eastAsia="Roboto Light" w:cs="Arial"/>
          <w:color w:val="666666"/>
          <w:sz w:val="22"/>
          <w:szCs w:val="22"/>
        </w:rPr>
      </w:pPr>
    </w:p>
    <w:p w14:paraId="34274023" w14:textId="77777777" w:rsidR="002753BC" w:rsidRPr="00607C41" w:rsidRDefault="002753BC" w:rsidP="002753BC">
      <w:pPr>
        <w:rPr>
          <w:rFonts w:eastAsia="Roboto Light" w:cs="Arial"/>
          <w:color w:val="212121"/>
          <w:sz w:val="22"/>
          <w:szCs w:val="22"/>
        </w:rPr>
      </w:pPr>
      <w:r w:rsidRPr="00607C41">
        <w:rPr>
          <w:rFonts w:eastAsia="Roboto Light" w:cs="Arial"/>
          <w:sz w:val="22"/>
          <w:szCs w:val="22"/>
        </w:rPr>
        <w:t xml:space="preserve">Read more about academic integrity policies at the NYU School of Professional Studies on the </w:t>
      </w:r>
      <w:hyperlink r:id="rId26">
        <w:r w:rsidRPr="00607C41">
          <w:rPr>
            <w:rFonts w:eastAsia="Roboto Light" w:cs="Arial"/>
            <w:color w:val="1155CC"/>
            <w:sz w:val="22"/>
            <w:szCs w:val="22"/>
          </w:rPr>
          <w:t>Academic Policies for NYU SPS Students</w:t>
        </w:r>
      </w:hyperlink>
      <w:r w:rsidRPr="00607C41">
        <w:rPr>
          <w:rFonts w:eastAsia="Roboto Light" w:cs="Arial"/>
          <w:color w:val="666666"/>
          <w:sz w:val="22"/>
          <w:szCs w:val="22"/>
        </w:rPr>
        <w:t xml:space="preserve"> </w:t>
      </w:r>
      <w:r w:rsidRPr="00607C41">
        <w:rPr>
          <w:rFonts w:eastAsia="Roboto Light" w:cs="Arial"/>
          <w:color w:val="212121"/>
          <w:sz w:val="22"/>
          <w:szCs w:val="22"/>
        </w:rPr>
        <w:t>page.</w:t>
      </w:r>
    </w:p>
    <w:p w14:paraId="60D451F5" w14:textId="77777777" w:rsidR="00AF44AD" w:rsidRPr="00607C41" w:rsidRDefault="00AF44AD" w:rsidP="002753BC">
      <w:pPr>
        <w:rPr>
          <w:rFonts w:eastAsia="Roboto Light" w:cs="Arial"/>
          <w:color w:val="212121"/>
          <w:sz w:val="22"/>
          <w:szCs w:val="22"/>
        </w:rPr>
      </w:pPr>
    </w:p>
    <w:p w14:paraId="4C591CA3" w14:textId="77777777" w:rsidR="00AF44AD" w:rsidRPr="00607C41" w:rsidRDefault="00AF44AD" w:rsidP="002753BC">
      <w:pPr>
        <w:rPr>
          <w:rFonts w:eastAsia="Roboto Light" w:cs="Arial"/>
          <w:color w:val="212121"/>
          <w:sz w:val="22"/>
          <w:szCs w:val="22"/>
        </w:rPr>
      </w:pPr>
      <w:r w:rsidRPr="00F801FE">
        <w:rPr>
          <w:rFonts w:eastAsia="Roboto Light" w:cs="Arial"/>
          <w:color w:val="212121"/>
          <w:sz w:val="22"/>
          <w:szCs w:val="22"/>
        </w:rPr>
        <w:t xml:space="preserve">For the purpose of this course, any usage of </w:t>
      </w:r>
      <w:r w:rsidR="00C66BD5" w:rsidRPr="00F801FE">
        <w:rPr>
          <w:rFonts w:eastAsia="Roboto Light" w:cs="Arial"/>
          <w:color w:val="212121"/>
          <w:sz w:val="22"/>
          <w:szCs w:val="22"/>
        </w:rPr>
        <w:t>third-party tools to generate any sections of the code, normalization, or usage of any application to create a project will be considered a failure and will be equalized to failing a Turnitin submission and will result in an F grade for the project or an F grade for the course. Any submission of the code that does not correspond with the grade gained during the exam will be assumed usage of third-party tools or help from more advanced SQL code users and will result in a grade penalty.</w:t>
      </w:r>
      <w:r w:rsidR="007144FE" w:rsidRPr="00F801FE">
        <w:rPr>
          <w:rFonts w:eastAsia="Roboto Light" w:cs="Arial"/>
          <w:color w:val="212121"/>
          <w:sz w:val="22"/>
          <w:szCs w:val="22"/>
        </w:rPr>
        <w:t xml:space="preserve"> Any suspension of third-party tool usage will receive a grade penalty. Coding standards will be discussed during every class and will have a severe influence on the grade. Any deviations from coding standards discussed during the class will be deemed as cheating and third-party software usage.</w:t>
      </w:r>
    </w:p>
    <w:p w14:paraId="11AC83FE" w14:textId="77777777" w:rsidR="002753BC" w:rsidRPr="00607C41" w:rsidRDefault="002753BC" w:rsidP="002753BC">
      <w:pPr>
        <w:rPr>
          <w:rFonts w:eastAsia="Roboto Light" w:cs="Arial"/>
          <w:color w:val="666666"/>
          <w:sz w:val="22"/>
          <w:szCs w:val="22"/>
        </w:rPr>
      </w:pPr>
    </w:p>
    <w:p w14:paraId="22505488" w14:textId="77777777" w:rsidR="002753BC" w:rsidRPr="00607C41" w:rsidRDefault="002753BC" w:rsidP="002753BC">
      <w:pPr>
        <w:rPr>
          <w:rFonts w:eastAsia="Roboto Light" w:cs="Arial"/>
          <w:color w:val="212121"/>
          <w:sz w:val="22"/>
          <w:szCs w:val="22"/>
        </w:rPr>
      </w:pPr>
      <w:r w:rsidRPr="00607C41">
        <w:rPr>
          <w:rFonts w:eastAsia="Roboto Light" w:cs="Arial"/>
          <w:sz w:val="22"/>
          <w:szCs w:val="22"/>
        </w:rPr>
        <w:t xml:space="preserve">7. </w:t>
      </w:r>
      <w:r w:rsidRPr="00607C41">
        <w:rPr>
          <w:rFonts w:eastAsia="Roboto Light" w:cs="Arial"/>
          <w:sz w:val="22"/>
          <w:szCs w:val="22"/>
          <w:u w:val="single"/>
        </w:rPr>
        <w:t>Use of Third-Party Tools</w:t>
      </w:r>
      <w:r w:rsidRPr="00607C41">
        <w:rPr>
          <w:rFonts w:eastAsia="Roboto Light" w:cs="Arial"/>
          <w:sz w:val="22"/>
          <w:szCs w:val="22"/>
        </w:rPr>
        <w:t xml:space="preserve"> </w:t>
      </w:r>
      <w:r w:rsidRPr="00607C41">
        <w:rPr>
          <w:rFonts w:eastAsia="Roboto Light" w:cs="Arial"/>
          <w:color w:val="212121"/>
          <w:sz w:val="22"/>
          <w:szCs w:val="22"/>
        </w:rPr>
        <w:t xml:space="preserve">- During this class, you may be required to use non-NYU apps/platforms/software as a part of course studies, and thus, will be required to agree to the “Terms of Use” (TOU) associated with such apps/platforms/software. </w:t>
      </w:r>
    </w:p>
    <w:p w14:paraId="7EC7B427" w14:textId="77777777" w:rsidR="002753BC" w:rsidRPr="00607C41" w:rsidRDefault="002753BC" w:rsidP="002753BC">
      <w:pPr>
        <w:rPr>
          <w:rFonts w:eastAsia="Roboto Light" w:cs="Arial"/>
          <w:color w:val="212121"/>
          <w:sz w:val="22"/>
          <w:szCs w:val="22"/>
        </w:rPr>
      </w:pPr>
    </w:p>
    <w:p w14:paraId="4E5738B3" w14:textId="77777777" w:rsidR="002753BC" w:rsidRPr="00607C41" w:rsidRDefault="002753BC" w:rsidP="002753BC">
      <w:pPr>
        <w:rPr>
          <w:rFonts w:eastAsia="Roboto Light" w:cs="Arial"/>
          <w:color w:val="212121"/>
          <w:sz w:val="22"/>
          <w:szCs w:val="22"/>
        </w:rPr>
      </w:pPr>
      <w:r w:rsidRPr="00607C41">
        <w:rPr>
          <w:rFonts w:eastAsia="Roboto Light" w:cs="Arial"/>
          <w:color w:val="212121"/>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32700AD" w14:textId="77777777" w:rsidR="002753BC" w:rsidRPr="00607C41" w:rsidRDefault="002753BC" w:rsidP="002753BC">
      <w:pPr>
        <w:rPr>
          <w:rFonts w:eastAsia="Roboto Light" w:cs="Arial"/>
          <w:color w:val="212121"/>
          <w:sz w:val="22"/>
          <w:szCs w:val="22"/>
        </w:rPr>
      </w:pPr>
    </w:p>
    <w:p w14:paraId="0A519191" w14:textId="77777777" w:rsidR="002753BC" w:rsidRPr="00607C41" w:rsidRDefault="002753BC" w:rsidP="002753BC">
      <w:pPr>
        <w:rPr>
          <w:rFonts w:eastAsia="Roboto Light" w:cs="Arial"/>
          <w:color w:val="212121"/>
          <w:sz w:val="22"/>
          <w:szCs w:val="22"/>
        </w:rPr>
      </w:pPr>
      <w:r w:rsidRPr="00607C41">
        <w:rPr>
          <w:rFonts w:eastAsia="Roboto Light" w:cs="Arial"/>
          <w:color w:val="212121"/>
          <w:sz w:val="22"/>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764A1B4D" w14:textId="77777777" w:rsidR="00AF44AD" w:rsidRPr="00607C41" w:rsidRDefault="00AF44AD" w:rsidP="002753BC">
      <w:pPr>
        <w:rPr>
          <w:rFonts w:eastAsia="Roboto Light" w:cs="Arial"/>
          <w:color w:val="212121"/>
          <w:sz w:val="22"/>
          <w:szCs w:val="22"/>
        </w:rPr>
      </w:pPr>
    </w:p>
    <w:p w14:paraId="14064F94" w14:textId="77777777" w:rsidR="00AF44AD" w:rsidRPr="00F801FE" w:rsidRDefault="00AF44AD" w:rsidP="00AF44AD">
      <w:pPr>
        <w:rPr>
          <w:rFonts w:eastAsia="Times New Roman" w:cs="Arial"/>
          <w:b/>
          <w:sz w:val="22"/>
          <w:szCs w:val="22"/>
        </w:rPr>
      </w:pPr>
      <w:r w:rsidRPr="00F801FE">
        <w:rPr>
          <w:rFonts w:eastAsia="Times New Roman" w:cs="Arial"/>
          <w:b/>
          <w:sz w:val="22"/>
          <w:szCs w:val="22"/>
        </w:rPr>
        <w:t>Disruptive Behavior</w:t>
      </w:r>
    </w:p>
    <w:p w14:paraId="512799A3" w14:textId="77777777" w:rsidR="00AF44AD" w:rsidRPr="00607C41" w:rsidRDefault="00AF44AD" w:rsidP="00AF44AD">
      <w:pPr>
        <w:pStyle w:val="BodyA"/>
        <w:rPr>
          <w:rFonts w:ascii="Arial" w:hAnsi="Arial" w:cs="Arial"/>
          <w:color w:val="auto"/>
          <w:sz w:val="22"/>
          <w:szCs w:val="22"/>
        </w:rPr>
      </w:pPr>
      <w:r w:rsidRPr="00F801FE">
        <w:rPr>
          <w:rFonts w:ascii="Arial" w:hAnsi="Arial" w:cs="Arial"/>
          <w:color w:val="auto"/>
          <w:sz w:val="22"/>
          <w:szCs w:val="22"/>
        </w:rPr>
        <w:t>Behavior that is deemed by the instructor as disruptive will be penalized through a 5% reduction of your final grade for each instance</w:t>
      </w:r>
      <w:bookmarkStart w:id="15" w:name="_GoBack"/>
      <w:bookmarkEnd w:id="15"/>
      <w:r w:rsidRPr="00F801FE">
        <w:rPr>
          <w:rFonts w:ascii="Arial" w:hAnsi="Arial" w:cs="Arial"/>
          <w:color w:val="auto"/>
          <w:sz w:val="22"/>
          <w:szCs w:val="22"/>
        </w:rPr>
        <w:t xml:space="preserve"> without warning. Examples of disruptive behavior include 1) the use of language beyond the acceptable bounds of civility and decency, 2) the use of personal electronic devices, 3) excessive talking, 4) sleeping, and 5) watching videos on lab terminals, 6) inappropriate behavior toward other students or teacher. Your adviser will also be informed of each instance of disruptive behavior.</w:t>
      </w:r>
    </w:p>
    <w:p w14:paraId="773DD6E1" w14:textId="77777777" w:rsidR="00AF44AD" w:rsidRPr="00607C41" w:rsidRDefault="00AF44AD" w:rsidP="002753BC">
      <w:pPr>
        <w:rPr>
          <w:rFonts w:eastAsia="Roboto Light" w:cs="Arial"/>
          <w:color w:val="212121"/>
          <w:sz w:val="22"/>
          <w:szCs w:val="22"/>
        </w:rPr>
      </w:pPr>
    </w:p>
    <w:p w14:paraId="1A697FAF" w14:textId="77777777" w:rsidR="00C13415" w:rsidRPr="00607C41" w:rsidRDefault="00C13415">
      <w:pPr>
        <w:rPr>
          <w:rFonts w:cs="Arial"/>
          <w:sz w:val="22"/>
          <w:szCs w:val="22"/>
        </w:rPr>
      </w:pPr>
    </w:p>
    <w:sectPr w:rsidR="00C13415" w:rsidRPr="00607C4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BB86C" w14:textId="77777777" w:rsidR="00741F26" w:rsidRDefault="00741F26">
      <w:r>
        <w:separator/>
      </w:r>
    </w:p>
  </w:endnote>
  <w:endnote w:type="continuationSeparator" w:id="0">
    <w:p w14:paraId="0B26C4DF" w14:textId="77777777" w:rsidR="00741F26" w:rsidRDefault="0074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31A8C" w14:textId="77777777" w:rsidR="00324189" w:rsidRDefault="003241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3DAE1D57" w14:textId="77777777" w:rsidR="00324189" w:rsidRDefault="00324189">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EE3C" w14:textId="77777777" w:rsidR="00324189" w:rsidRPr="004F0312" w:rsidRDefault="00324189">
    <w:pPr>
      <w:widowControl w:val="0"/>
      <w:spacing w:before="120" w:line="312" w:lineRule="auto"/>
      <w:ind w:right="-720"/>
      <w:jc w:val="right"/>
      <w:rPr>
        <w:rFonts w:eastAsia="Roboto Light"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C1EC" w14:textId="77777777" w:rsidR="00324189" w:rsidRDefault="0032418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FD2A5" w14:textId="77777777" w:rsidR="00741F26" w:rsidRDefault="00741F26">
      <w:r>
        <w:separator/>
      </w:r>
    </w:p>
  </w:footnote>
  <w:footnote w:type="continuationSeparator" w:id="0">
    <w:p w14:paraId="063805C5" w14:textId="77777777" w:rsidR="00741F26" w:rsidRDefault="00741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CCD6" w14:textId="77777777" w:rsidR="00324189" w:rsidRDefault="0032418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125F0" w14:textId="77777777" w:rsidR="00324189" w:rsidRPr="00BB52C5" w:rsidRDefault="00324189">
    <w:pPr>
      <w:pBdr>
        <w:top w:val="nil"/>
        <w:left w:val="nil"/>
        <w:bottom w:val="nil"/>
        <w:right w:val="nil"/>
        <w:between w:val="nil"/>
      </w:pBdr>
      <w:tabs>
        <w:tab w:val="center" w:pos="4320"/>
        <w:tab w:val="right" w:pos="8640"/>
      </w:tabs>
      <w:ind w:right="-990" w:firstLine="720"/>
      <w:jc w:val="right"/>
      <w:rPr>
        <w:rFonts w:eastAsia="Roboto Light" w:cs="Arial"/>
        <w:b/>
        <w:color w:val="000000"/>
      </w:rPr>
    </w:pPr>
    <w:r w:rsidRPr="00BB52C5">
      <w:rPr>
        <w:rFonts w:cs="Arial"/>
        <w:b/>
        <w:noProof/>
      </w:rPr>
      <w:drawing>
        <wp:anchor distT="0" distB="0" distL="114300" distR="114300" simplePos="0" relativeHeight="251659264" behindDoc="0" locked="0" layoutInCell="1" hidden="0" allowOverlap="1" wp14:anchorId="3B8F94E3" wp14:editId="0E4F9EEF">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2F16C" w14:textId="77777777" w:rsidR="00324189" w:rsidRDefault="0032418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F4438"/>
    <w:multiLevelType w:val="hybridMultilevel"/>
    <w:tmpl w:val="9FB44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B316B"/>
    <w:multiLevelType w:val="hybridMultilevel"/>
    <w:tmpl w:val="D1E829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641C80"/>
    <w:multiLevelType w:val="hybridMultilevel"/>
    <w:tmpl w:val="2540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7E11D2"/>
    <w:multiLevelType w:val="hybridMultilevel"/>
    <w:tmpl w:val="A074F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7409B9"/>
    <w:multiLevelType w:val="hybridMultilevel"/>
    <w:tmpl w:val="16FE5C0A"/>
    <w:lvl w:ilvl="0" w:tplc="A3767BE2">
      <w:numFmt w:val="bullet"/>
      <w:lvlText w:val="-"/>
      <w:lvlJc w:val="left"/>
      <w:pPr>
        <w:ind w:left="1180" w:hanging="4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B0A9F"/>
    <w:multiLevelType w:val="hybridMultilevel"/>
    <w:tmpl w:val="3412F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C1659D"/>
    <w:multiLevelType w:val="hybridMultilevel"/>
    <w:tmpl w:val="2402E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6F018B"/>
    <w:multiLevelType w:val="hybridMultilevel"/>
    <w:tmpl w:val="CD5A8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F53BBC"/>
    <w:multiLevelType w:val="hybridMultilevel"/>
    <w:tmpl w:val="0638E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78606C"/>
    <w:multiLevelType w:val="hybridMultilevel"/>
    <w:tmpl w:val="ABC6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E17F00"/>
    <w:multiLevelType w:val="hybridMultilevel"/>
    <w:tmpl w:val="D9A2B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0B4396"/>
    <w:multiLevelType w:val="hybridMultilevel"/>
    <w:tmpl w:val="3312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A025B2"/>
    <w:multiLevelType w:val="hybridMultilevel"/>
    <w:tmpl w:val="A132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C1C47"/>
    <w:multiLevelType w:val="hybridMultilevel"/>
    <w:tmpl w:val="F34A1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7F972215"/>
    <w:multiLevelType w:val="hybridMultilevel"/>
    <w:tmpl w:val="93A6E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6"/>
  </w:num>
  <w:num w:numId="4">
    <w:abstractNumId w:val="1"/>
  </w:num>
  <w:num w:numId="5">
    <w:abstractNumId w:val="19"/>
  </w:num>
  <w:num w:numId="6">
    <w:abstractNumId w:val="20"/>
  </w:num>
  <w:num w:numId="7">
    <w:abstractNumId w:val="22"/>
  </w:num>
  <w:num w:numId="8">
    <w:abstractNumId w:val="0"/>
  </w:num>
  <w:num w:numId="9">
    <w:abstractNumId w:val="2"/>
  </w:num>
  <w:num w:numId="10">
    <w:abstractNumId w:val="5"/>
  </w:num>
  <w:num w:numId="11">
    <w:abstractNumId w:val="8"/>
  </w:num>
  <w:num w:numId="12">
    <w:abstractNumId w:val="3"/>
  </w:num>
  <w:num w:numId="13">
    <w:abstractNumId w:val="9"/>
  </w:num>
  <w:num w:numId="14">
    <w:abstractNumId w:val="15"/>
  </w:num>
  <w:num w:numId="15">
    <w:abstractNumId w:val="17"/>
  </w:num>
  <w:num w:numId="16">
    <w:abstractNumId w:val="4"/>
  </w:num>
  <w:num w:numId="17">
    <w:abstractNumId w:val="23"/>
  </w:num>
  <w:num w:numId="18">
    <w:abstractNumId w:val="16"/>
  </w:num>
  <w:num w:numId="19">
    <w:abstractNumId w:val="10"/>
  </w:num>
  <w:num w:numId="20">
    <w:abstractNumId w:val="21"/>
  </w:num>
  <w:num w:numId="21">
    <w:abstractNumId w:val="18"/>
  </w:num>
  <w:num w:numId="22">
    <w:abstractNumId w:val="14"/>
  </w:num>
  <w:num w:numId="23">
    <w:abstractNumId w:val="13"/>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BC"/>
    <w:rsid w:val="002753BC"/>
    <w:rsid w:val="00324189"/>
    <w:rsid w:val="00346FA4"/>
    <w:rsid w:val="003A4A17"/>
    <w:rsid w:val="004524F9"/>
    <w:rsid w:val="004D7FDF"/>
    <w:rsid w:val="005508F2"/>
    <w:rsid w:val="00607C41"/>
    <w:rsid w:val="006118A7"/>
    <w:rsid w:val="007144FE"/>
    <w:rsid w:val="00741F26"/>
    <w:rsid w:val="007A2C48"/>
    <w:rsid w:val="00836D19"/>
    <w:rsid w:val="008E07D2"/>
    <w:rsid w:val="00A062E7"/>
    <w:rsid w:val="00A5629A"/>
    <w:rsid w:val="00AE5D6A"/>
    <w:rsid w:val="00AF44AD"/>
    <w:rsid w:val="00B03D0C"/>
    <w:rsid w:val="00C13415"/>
    <w:rsid w:val="00C14275"/>
    <w:rsid w:val="00C64ACE"/>
    <w:rsid w:val="00C66BD5"/>
    <w:rsid w:val="00CE0372"/>
    <w:rsid w:val="00EC6AB3"/>
    <w:rsid w:val="00F56805"/>
    <w:rsid w:val="00F801FE"/>
    <w:rsid w:val="00FB7CFA"/>
    <w:rsid w:val="00FE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643EC"/>
  <w15:chartTrackingRefBased/>
  <w15:docId w15:val="{B3F41B23-8502-4FCD-8974-5961307E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BC"/>
    <w:pPr>
      <w:spacing w:after="0" w:line="240" w:lineRule="auto"/>
      <w:ind w:left="-360" w:right="-360"/>
    </w:pPr>
    <w:rPr>
      <w:rFonts w:ascii="Arial" w:eastAsia="Cambria" w:hAnsi="Arial"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753BC"/>
    <w:rPr>
      <w:sz w:val="20"/>
      <w:szCs w:val="20"/>
    </w:rPr>
  </w:style>
  <w:style w:type="character" w:customStyle="1" w:styleId="CommentTextChar">
    <w:name w:val="Comment Text Char"/>
    <w:basedOn w:val="DefaultParagraphFont"/>
    <w:link w:val="CommentText"/>
    <w:uiPriority w:val="99"/>
    <w:rsid w:val="002753BC"/>
    <w:rPr>
      <w:rFonts w:ascii="Arial" w:eastAsia="Cambria" w:hAnsi="Arial" w:cs="Cambria"/>
      <w:sz w:val="20"/>
      <w:szCs w:val="20"/>
    </w:rPr>
  </w:style>
  <w:style w:type="character" w:styleId="CommentReference">
    <w:name w:val="annotation reference"/>
    <w:basedOn w:val="DefaultParagraphFont"/>
    <w:uiPriority w:val="99"/>
    <w:semiHidden/>
    <w:unhideWhenUsed/>
    <w:rsid w:val="002753BC"/>
    <w:rPr>
      <w:sz w:val="16"/>
      <w:szCs w:val="16"/>
    </w:rPr>
  </w:style>
  <w:style w:type="paragraph" w:styleId="ListParagraph">
    <w:name w:val="List Paragraph"/>
    <w:basedOn w:val="Normal"/>
    <w:uiPriority w:val="34"/>
    <w:qFormat/>
    <w:rsid w:val="002753BC"/>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qFormat/>
    <w:rsid w:val="002753BC"/>
    <w:rPr>
      <w:color w:val="0563C1" w:themeColor="hyperlink"/>
      <w:u w:val="single"/>
    </w:rPr>
  </w:style>
  <w:style w:type="paragraph" w:styleId="BalloonText">
    <w:name w:val="Balloon Text"/>
    <w:basedOn w:val="Normal"/>
    <w:link w:val="BalloonTextChar"/>
    <w:uiPriority w:val="99"/>
    <w:semiHidden/>
    <w:unhideWhenUsed/>
    <w:rsid w:val="002753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3BC"/>
    <w:rPr>
      <w:rFonts w:ascii="Segoe UI" w:eastAsia="Cambria" w:hAnsi="Segoe UI" w:cs="Segoe UI"/>
      <w:sz w:val="18"/>
      <w:szCs w:val="18"/>
    </w:rPr>
  </w:style>
  <w:style w:type="character" w:styleId="PlaceholderText">
    <w:name w:val="Placeholder Text"/>
    <w:basedOn w:val="DefaultParagraphFont"/>
    <w:uiPriority w:val="99"/>
    <w:semiHidden/>
    <w:rsid w:val="002753BC"/>
    <w:rPr>
      <w:color w:val="808080"/>
    </w:rPr>
  </w:style>
  <w:style w:type="paragraph" w:customStyle="1" w:styleId="BodyA">
    <w:name w:val="Body A"/>
    <w:rsid w:val="0032418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paragraph" w:customStyle="1" w:styleId="gmail-bodya">
    <w:name w:val="gmail-bodya"/>
    <w:basedOn w:val="Normal"/>
    <w:rsid w:val="003A4A17"/>
    <w:pPr>
      <w:spacing w:before="100" w:beforeAutospacing="1" w:after="100" w:afterAutospacing="1"/>
      <w:ind w:left="0" w:right="0"/>
    </w:pPr>
    <w:rPr>
      <w:rFonts w:ascii="Times New Roman" w:eastAsia="Times New Roman" w:hAnsi="Times New Roman" w:cs="Times New Roman"/>
    </w:rPr>
  </w:style>
  <w:style w:type="paragraph" w:styleId="Header">
    <w:name w:val="header"/>
    <w:basedOn w:val="Normal"/>
    <w:link w:val="HeaderChar"/>
    <w:uiPriority w:val="99"/>
    <w:unhideWhenUsed/>
    <w:rsid w:val="007A2C48"/>
    <w:pPr>
      <w:tabs>
        <w:tab w:val="center" w:pos="4680"/>
        <w:tab w:val="right" w:pos="9360"/>
      </w:tabs>
      <w:spacing w:after="200" w:line="276" w:lineRule="auto"/>
      <w:ind w:left="0" w:right="0"/>
    </w:pPr>
    <w:rPr>
      <w:rFonts w:ascii="Calibri" w:eastAsia="Calibri" w:hAnsi="Calibri" w:cs="Calibri"/>
      <w:sz w:val="22"/>
      <w:szCs w:val="22"/>
    </w:rPr>
  </w:style>
  <w:style w:type="character" w:customStyle="1" w:styleId="HeaderChar">
    <w:name w:val="Header Char"/>
    <w:basedOn w:val="DefaultParagraphFont"/>
    <w:link w:val="Header"/>
    <w:uiPriority w:val="99"/>
    <w:rsid w:val="007A2C48"/>
    <w:rPr>
      <w:rFonts w:ascii="Calibri" w:eastAsia="Calibri" w:hAnsi="Calibri" w:cs="Calibri"/>
    </w:rPr>
  </w:style>
  <w:style w:type="paragraph" w:styleId="NormalWeb">
    <w:name w:val="Normal (Web)"/>
    <w:basedOn w:val="Normal"/>
    <w:uiPriority w:val="99"/>
    <w:semiHidden/>
    <w:unhideWhenUsed/>
    <w:rsid w:val="00B03D0C"/>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92891">
      <w:bodyDiv w:val="1"/>
      <w:marLeft w:val="0"/>
      <w:marRight w:val="0"/>
      <w:marTop w:val="0"/>
      <w:marBottom w:val="0"/>
      <w:divBdr>
        <w:top w:val="none" w:sz="0" w:space="0" w:color="auto"/>
        <w:left w:val="none" w:sz="0" w:space="0" w:color="auto"/>
        <w:bottom w:val="none" w:sz="0" w:space="0" w:color="auto"/>
        <w:right w:val="none" w:sz="0" w:space="0" w:color="auto"/>
      </w:divBdr>
      <w:divsChild>
        <w:div w:id="160564942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microsoft.com/office/2011/relationships/people" Target="people.xml"/><Relationship Id="rId7" Type="http://schemas.openxmlformats.org/officeDocument/2006/relationships/hyperlink" Target="https://brightspace.nyu.edu/"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Professional-Microsoft-Server-2012-Administration/dp/1118106881"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tl.utexas.edu/chatgpt-and-generative-ai-tools-sample-syllabus-policy-statements"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BC714B794B412CA8401D6A905AF5A0"/>
        <w:category>
          <w:name w:val="General"/>
          <w:gallery w:val="placeholder"/>
        </w:category>
        <w:types>
          <w:type w:val="bbPlcHdr"/>
        </w:types>
        <w:behaviors>
          <w:behavior w:val="content"/>
        </w:behaviors>
        <w:guid w:val="{79659A44-86FD-4CB5-9965-AB3FDFFB0BD6}"/>
      </w:docPartPr>
      <w:docPartBody>
        <w:p w:rsidR="00E92F08" w:rsidRDefault="00E92F08" w:rsidP="00E92F08">
          <w:pPr>
            <w:pStyle w:val="9ABC714B794B412CA8401D6A905AF5A0"/>
          </w:pPr>
          <w:r w:rsidRPr="00347E91">
            <w:rPr>
              <w:rStyle w:val="PlaceholderText"/>
            </w:rPr>
            <w:t>Choose a</w:t>
          </w:r>
          <w:r>
            <w:rPr>
              <w:rStyle w:val="PlaceholderText"/>
            </w:rPr>
            <w:t xml:space="preserve"> Modality</w:t>
          </w:r>
        </w:p>
      </w:docPartBody>
    </w:docPart>
    <w:docPart>
      <w:docPartPr>
        <w:name w:val="A127A098DBCF42629940673724B6C75A"/>
        <w:category>
          <w:name w:val="General"/>
          <w:gallery w:val="placeholder"/>
        </w:category>
        <w:types>
          <w:type w:val="bbPlcHdr"/>
        </w:types>
        <w:behaviors>
          <w:behavior w:val="content"/>
        </w:behaviors>
        <w:guid w:val="{BCCCADD9-20B3-46F5-B7E6-514C73BA4366}"/>
      </w:docPartPr>
      <w:docPartBody>
        <w:p w:rsidR="00E92F08" w:rsidRDefault="00E92F08" w:rsidP="00E92F08">
          <w:pPr>
            <w:pStyle w:val="A127A098DBCF42629940673724B6C75A"/>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08"/>
    <w:rsid w:val="005A6FFB"/>
    <w:rsid w:val="00E9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F08"/>
    <w:rPr>
      <w:color w:val="808080"/>
    </w:rPr>
  </w:style>
  <w:style w:type="paragraph" w:customStyle="1" w:styleId="BFA368EB57B44ED4A89956760C8D381E">
    <w:name w:val="BFA368EB57B44ED4A89956760C8D381E"/>
    <w:rsid w:val="00E92F08"/>
  </w:style>
  <w:style w:type="paragraph" w:customStyle="1" w:styleId="2334121156824D18B6E67F1FC296BE87">
    <w:name w:val="2334121156824D18B6E67F1FC296BE87"/>
    <w:rsid w:val="00E92F08"/>
  </w:style>
  <w:style w:type="paragraph" w:customStyle="1" w:styleId="7F41E3DC95E44218A9C5514BA19C975E">
    <w:name w:val="7F41E3DC95E44218A9C5514BA19C975E"/>
    <w:rsid w:val="00E92F08"/>
  </w:style>
  <w:style w:type="paragraph" w:customStyle="1" w:styleId="4BFC32561E0E432BA5310E6CEAAFBF7C">
    <w:name w:val="4BFC32561E0E432BA5310E6CEAAFBF7C"/>
    <w:rsid w:val="00E92F08"/>
  </w:style>
  <w:style w:type="paragraph" w:customStyle="1" w:styleId="0731BA63D4FA4DE08C65E3C5F9C8DC57">
    <w:name w:val="0731BA63D4FA4DE08C65E3C5F9C8DC57"/>
    <w:rsid w:val="00E92F08"/>
  </w:style>
  <w:style w:type="paragraph" w:customStyle="1" w:styleId="569E072B05BD46C59AC1BEB8D5394522">
    <w:name w:val="569E072B05BD46C59AC1BEB8D5394522"/>
    <w:rsid w:val="00E92F08"/>
  </w:style>
  <w:style w:type="paragraph" w:customStyle="1" w:styleId="FD504ABF2BC4489E88608F6C6B341CAB">
    <w:name w:val="FD504ABF2BC4489E88608F6C6B341CAB"/>
    <w:rsid w:val="00E92F08"/>
  </w:style>
  <w:style w:type="paragraph" w:customStyle="1" w:styleId="498B3B8B27F64AA78EF1EEEBA8C6CEA4">
    <w:name w:val="498B3B8B27F64AA78EF1EEEBA8C6CEA4"/>
    <w:rsid w:val="00E92F08"/>
  </w:style>
  <w:style w:type="paragraph" w:customStyle="1" w:styleId="9ABC714B794B412CA8401D6A905AF5A0">
    <w:name w:val="9ABC714B794B412CA8401D6A905AF5A0"/>
    <w:rsid w:val="00E92F08"/>
  </w:style>
  <w:style w:type="paragraph" w:customStyle="1" w:styleId="A127A098DBCF42629940673724B6C75A">
    <w:name w:val="A127A098DBCF42629940673724B6C75A"/>
    <w:rsid w:val="00E92F08"/>
  </w:style>
  <w:style w:type="paragraph" w:customStyle="1" w:styleId="67D667E5B07B4852A847FE998E7E5510">
    <w:name w:val="67D667E5B07B4852A847FE998E7E5510"/>
    <w:rsid w:val="00E92F08"/>
  </w:style>
  <w:style w:type="paragraph" w:customStyle="1" w:styleId="CFC7B57520774350B9C89EF9CFC5C9AA">
    <w:name w:val="CFC7B57520774350B9C89EF9CFC5C9AA"/>
    <w:rsid w:val="00E92F08"/>
  </w:style>
  <w:style w:type="paragraph" w:customStyle="1" w:styleId="2BEAD20A4E79434E96877C6450349F0F">
    <w:name w:val="2BEAD20A4E79434E96877C6450349F0F"/>
    <w:rsid w:val="00E92F08"/>
  </w:style>
  <w:style w:type="paragraph" w:customStyle="1" w:styleId="C437DFC321054BD8ACB231419FDF238A">
    <w:name w:val="C437DFC321054BD8ACB231419FDF238A"/>
    <w:rsid w:val="00E92F08"/>
  </w:style>
  <w:style w:type="paragraph" w:customStyle="1" w:styleId="6A3EC2F9544A4320B1D5B7B5B5CE47E5">
    <w:name w:val="6A3EC2F9544A4320B1D5B7B5B5CE47E5"/>
    <w:rsid w:val="00E92F08"/>
  </w:style>
  <w:style w:type="paragraph" w:customStyle="1" w:styleId="13A540E1259C4216A6FAAE35FFEB2A16">
    <w:name w:val="13A540E1259C4216A6FAAE35FFEB2A16"/>
    <w:rsid w:val="00E92F08"/>
  </w:style>
  <w:style w:type="paragraph" w:customStyle="1" w:styleId="313E5B0BD75040A58E91C3253B06FD95">
    <w:name w:val="313E5B0BD75040A58E91C3253B06FD95"/>
    <w:rsid w:val="00E92F08"/>
  </w:style>
  <w:style w:type="paragraph" w:customStyle="1" w:styleId="160279BA39074651AB41BA330DAE9FDF">
    <w:name w:val="160279BA39074651AB41BA330DAE9FDF"/>
    <w:rsid w:val="00E92F08"/>
  </w:style>
  <w:style w:type="paragraph" w:customStyle="1" w:styleId="7925E7CCF68748A5868C8FC7D9F1923D">
    <w:name w:val="7925E7CCF68748A5868C8FC7D9F1923D"/>
    <w:rsid w:val="00E92F08"/>
  </w:style>
  <w:style w:type="paragraph" w:customStyle="1" w:styleId="D67822674AF84FC487434DC686A258DF">
    <w:name w:val="D67822674AF84FC487434DC686A258DF"/>
    <w:rsid w:val="00E92F08"/>
  </w:style>
  <w:style w:type="paragraph" w:customStyle="1" w:styleId="67446595C33D4E3D9CBE709D7979D187">
    <w:name w:val="67446595C33D4E3D9CBE709D7979D187"/>
    <w:rsid w:val="00E92F08"/>
  </w:style>
  <w:style w:type="paragraph" w:customStyle="1" w:styleId="3AD9C4447A9D4C82A50B93986C230B04">
    <w:name w:val="3AD9C4447A9D4C82A50B93986C230B04"/>
    <w:rsid w:val="00E92F08"/>
  </w:style>
  <w:style w:type="paragraph" w:customStyle="1" w:styleId="9977075BF77041F4A20FF0B56136C42D">
    <w:name w:val="9977075BF77041F4A20FF0B56136C42D"/>
    <w:rsid w:val="00E92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11</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dc:creator>
  <cp:keywords/>
  <dc:description/>
  <cp:lastModifiedBy>Anna Bohren</cp:lastModifiedBy>
  <cp:revision>7</cp:revision>
  <dcterms:created xsi:type="dcterms:W3CDTF">2024-07-01T19:42:00Z</dcterms:created>
  <dcterms:modified xsi:type="dcterms:W3CDTF">2024-07-08T18:05:00Z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5ecf6f0e-3248-407c-99f6-aae739052b1b</vt:lpwstr>
  </property>
</Properties>
</file>