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E9A6" w14:textId="62B293AB" w:rsidR="00596129" w:rsidRDefault="009E1D2B" w:rsidP="00596129">
      <w:pPr>
        <w:widowControl w:val="0"/>
        <w:ind w:right="-360"/>
        <w:jc w:val="center"/>
        <w:rPr>
          <w:rFonts w:eastAsia="Roboto" w:cs="Arial"/>
          <w:b/>
          <w:color w:val="000000" w:themeColor="text1"/>
          <w:sz w:val="32"/>
          <w:szCs w:val="32"/>
        </w:rPr>
      </w:pPr>
      <w:r w:rsidRPr="009E1D2B">
        <w:rPr>
          <w:rFonts w:eastAsia="Roboto" w:cs="Arial"/>
          <w:b/>
          <w:color w:val="000000" w:themeColor="text1"/>
          <w:sz w:val="32"/>
          <w:szCs w:val="32"/>
        </w:rPr>
        <w:tab/>
      </w:r>
      <w:r w:rsidRPr="009E1D2B">
        <w:rPr>
          <w:rFonts w:eastAsia="Roboto" w:cs="Arial"/>
          <w:b/>
          <w:color w:val="000000" w:themeColor="text1"/>
          <w:sz w:val="32"/>
          <w:szCs w:val="32"/>
        </w:rPr>
        <w:tab/>
      </w:r>
    </w:p>
    <w:p w14:paraId="77D7EE5F" w14:textId="77777777" w:rsidR="00D16638" w:rsidRPr="009E1D2B" w:rsidDel="00256150" w:rsidRDefault="00D16638" w:rsidP="009E1D2B">
      <w:pPr>
        <w:widowControl w:val="0"/>
        <w:tabs>
          <w:tab w:val="left" w:pos="2134"/>
          <w:tab w:val="center" w:pos="4860"/>
        </w:tabs>
        <w:ind w:right="-360"/>
        <w:rPr>
          <w:del w:id="0" w:author="Madeha Ali" w:date="2023-11-07T18:11:00Z"/>
          <w:rFonts w:eastAsia="Roboto" w:cs="Arial"/>
          <w:b/>
          <w:color w:val="000000" w:themeColor="text1"/>
          <w:sz w:val="32"/>
          <w:szCs w:val="32"/>
        </w:rPr>
      </w:pPr>
    </w:p>
    <w:p w14:paraId="4C916C7B" w14:textId="77777777" w:rsidR="00596129" w:rsidRPr="009E1D2B" w:rsidRDefault="00596129" w:rsidP="00596129">
      <w:pPr>
        <w:widowControl w:val="0"/>
        <w:ind w:right="-360"/>
        <w:jc w:val="center"/>
        <w:rPr>
          <w:rFonts w:eastAsia="Roboto" w:cs="Arial"/>
          <w:b/>
          <w:color w:val="000000" w:themeColor="text1"/>
          <w:sz w:val="32"/>
          <w:szCs w:val="32"/>
        </w:rPr>
      </w:pPr>
      <w:r w:rsidRPr="009E1D2B">
        <w:rPr>
          <w:rFonts w:eastAsia="Roboto" w:cs="Arial"/>
          <w:b/>
          <w:color w:val="000000" w:themeColor="text1"/>
          <w:sz w:val="32"/>
          <w:szCs w:val="32"/>
        </w:rPr>
        <w:t>Research Process &amp; Methodology</w:t>
      </w:r>
    </w:p>
    <w:p w14:paraId="01FB8919" w14:textId="4722AEF1"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MASY1-GC 1260 | 10</w:t>
      </w:r>
      <w:r w:rsidR="006037A7">
        <w:rPr>
          <w:rFonts w:eastAsia="Roboto Light" w:cs="Arial"/>
          <w:b/>
          <w:color w:val="000000" w:themeColor="text1"/>
          <w:lang w:eastAsia="en-US"/>
        </w:rPr>
        <w:t>0</w:t>
      </w:r>
      <w:r w:rsidRPr="009E1D2B">
        <w:rPr>
          <w:rFonts w:eastAsia="Roboto Light" w:cs="Arial"/>
          <w:b/>
          <w:color w:val="000000" w:themeColor="text1"/>
          <w:lang w:eastAsia="en-US"/>
        </w:rPr>
        <w:t xml:space="preserve"> |</w:t>
      </w:r>
      <w:r w:rsidR="00E27A12">
        <w:rPr>
          <w:rFonts w:eastAsia="Roboto Light" w:cs="Arial"/>
          <w:b/>
          <w:color w:val="000000" w:themeColor="text1"/>
          <w:lang w:eastAsia="en-US"/>
        </w:rPr>
        <w:t xml:space="preserve"> </w:t>
      </w:r>
      <w:r w:rsidR="006037A7">
        <w:rPr>
          <w:rFonts w:eastAsia="Roboto Light" w:cs="Arial"/>
          <w:b/>
          <w:color w:val="000000" w:themeColor="text1"/>
          <w:lang w:eastAsia="en-US"/>
        </w:rPr>
        <w:t>Fall</w:t>
      </w:r>
      <w:r w:rsidR="00E27A12">
        <w:rPr>
          <w:rFonts w:eastAsia="Roboto Light" w:cs="Arial"/>
          <w:b/>
          <w:color w:val="000000" w:themeColor="text1"/>
          <w:lang w:eastAsia="en-US"/>
        </w:rPr>
        <w:t xml:space="preserve"> 202</w:t>
      </w:r>
      <w:r w:rsidRPr="009E1D2B">
        <w:rPr>
          <w:rFonts w:eastAsia="Roboto Light" w:cs="Arial"/>
          <w:b/>
          <w:color w:val="000000" w:themeColor="text1"/>
          <w:lang w:eastAsia="en-US"/>
        </w:rPr>
        <w:t xml:space="preserve">4 | </w:t>
      </w:r>
      <w:bookmarkStart w:id="1" w:name="_Hlk138939534"/>
      <w:r w:rsidR="00D16638" w:rsidRPr="00D16638">
        <w:rPr>
          <w:rFonts w:eastAsia="Roboto Light" w:cs="Arial"/>
          <w:b/>
          <w:color w:val="000000" w:themeColor="text1"/>
          <w:lang w:eastAsia="en-US"/>
        </w:rPr>
        <w:t>0</w:t>
      </w:r>
      <w:r w:rsidR="006037A7">
        <w:rPr>
          <w:rFonts w:eastAsia="Roboto Light" w:cs="Arial"/>
          <w:b/>
          <w:color w:val="000000" w:themeColor="text1"/>
          <w:lang w:eastAsia="en-US"/>
        </w:rPr>
        <w:t>9</w:t>
      </w:r>
      <w:r w:rsidR="00D16638" w:rsidRPr="00D16638">
        <w:rPr>
          <w:rFonts w:eastAsia="Roboto Light" w:cs="Arial"/>
          <w:b/>
          <w:color w:val="000000" w:themeColor="text1"/>
          <w:lang w:eastAsia="en-US"/>
        </w:rPr>
        <w:t>/</w:t>
      </w:r>
      <w:r w:rsidR="006037A7">
        <w:rPr>
          <w:rFonts w:eastAsia="Roboto Light" w:cs="Arial"/>
          <w:b/>
          <w:color w:val="000000" w:themeColor="text1"/>
          <w:lang w:eastAsia="en-US"/>
        </w:rPr>
        <w:t>03</w:t>
      </w:r>
      <w:r w:rsidR="00D16638" w:rsidRPr="00D16638">
        <w:rPr>
          <w:rFonts w:eastAsia="Roboto Light" w:cs="Arial"/>
          <w:b/>
          <w:color w:val="000000" w:themeColor="text1"/>
          <w:lang w:eastAsia="en-US"/>
        </w:rPr>
        <w:t xml:space="preserve">/2024 - </w:t>
      </w:r>
      <w:r w:rsidR="006037A7">
        <w:rPr>
          <w:rFonts w:eastAsia="Roboto Light" w:cs="Arial"/>
          <w:b/>
          <w:color w:val="000000" w:themeColor="text1"/>
          <w:lang w:eastAsia="en-US"/>
        </w:rPr>
        <w:t>12</w:t>
      </w:r>
      <w:r w:rsidR="00D16638" w:rsidRPr="00D16638">
        <w:rPr>
          <w:rFonts w:eastAsia="Roboto Light" w:cs="Arial"/>
          <w:b/>
          <w:color w:val="000000" w:themeColor="text1"/>
          <w:lang w:eastAsia="en-US"/>
        </w:rPr>
        <w:t>/</w:t>
      </w:r>
      <w:r w:rsidR="006037A7">
        <w:rPr>
          <w:rFonts w:eastAsia="Roboto Light" w:cs="Arial"/>
          <w:b/>
          <w:color w:val="000000" w:themeColor="text1"/>
          <w:lang w:eastAsia="en-US"/>
        </w:rPr>
        <w:t>10</w:t>
      </w:r>
      <w:r w:rsidR="00D16638" w:rsidRPr="00D16638">
        <w:rPr>
          <w:rFonts w:eastAsia="Roboto Light" w:cs="Arial"/>
          <w:b/>
          <w:color w:val="000000" w:themeColor="text1"/>
          <w:lang w:eastAsia="en-US"/>
        </w:rPr>
        <w:t>/2024</w:t>
      </w:r>
      <w:r w:rsidR="00D16638">
        <w:rPr>
          <w:rFonts w:eastAsia="Roboto Light" w:cs="Arial"/>
          <w:b/>
          <w:color w:val="000000" w:themeColor="text1"/>
          <w:lang w:eastAsia="en-US"/>
        </w:rPr>
        <w:t xml:space="preserve"> </w:t>
      </w:r>
      <w:bookmarkEnd w:id="1"/>
      <w:r w:rsidRPr="009E1D2B">
        <w:rPr>
          <w:rFonts w:eastAsia="Roboto Light" w:cs="Arial"/>
          <w:b/>
          <w:color w:val="000000" w:themeColor="text1"/>
          <w:lang w:eastAsia="en-US"/>
        </w:rPr>
        <w:t>| 3 Credits</w:t>
      </w:r>
    </w:p>
    <w:p w14:paraId="29C73277" w14:textId="77777777"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 xml:space="preserve">Modality: </w:t>
      </w:r>
      <w:r w:rsidRPr="009E1D2B">
        <w:rPr>
          <w:rFonts w:eastAsia="Roboto Light" w:cs="Arial"/>
          <w:bCs/>
          <w:color w:val="000000" w:themeColor="text1"/>
          <w:lang w:eastAsia="en-US"/>
        </w:rPr>
        <w:t>In-Person</w:t>
      </w:r>
    </w:p>
    <w:p w14:paraId="59E7C36B" w14:textId="77777777" w:rsidR="00596129" w:rsidRPr="009E1D2B" w:rsidRDefault="00596129" w:rsidP="00596129">
      <w:pPr>
        <w:widowControl w:val="0"/>
        <w:ind w:left="-360" w:right="-360"/>
        <w:jc w:val="center"/>
        <w:rPr>
          <w:rFonts w:eastAsia="Roboto Light" w:cs="Arial"/>
          <w:b/>
          <w:bCs/>
          <w:color w:val="000000" w:themeColor="text1"/>
          <w:lang w:eastAsia="en-US"/>
        </w:rPr>
      </w:pPr>
      <w:r w:rsidRPr="009E1D2B">
        <w:rPr>
          <w:rFonts w:eastAsia="Roboto Light" w:cs="Arial"/>
          <w:b/>
          <w:color w:val="000000" w:themeColor="text1"/>
          <w:lang w:eastAsia="en-US"/>
        </w:rPr>
        <w:t>Course Site URL:</w:t>
      </w:r>
      <w:r w:rsidRPr="009E1D2B">
        <w:rPr>
          <w:rFonts w:eastAsia="Roboto Light" w:cs="Arial"/>
          <w:color w:val="000000" w:themeColor="text1"/>
          <w:lang w:eastAsia="en-US"/>
        </w:rPr>
        <w:t xml:space="preserve"> </w:t>
      </w:r>
      <w:r w:rsidRPr="009E1D2B">
        <w:rPr>
          <w:rFonts w:eastAsia="Roboto Light" w:cs="Arial"/>
          <w:color w:val="000000" w:themeColor="text1"/>
          <w:u w:val="single"/>
          <w:lang w:eastAsia="en-US"/>
        </w:rPr>
        <w:t>https://brightspace.nyu.</w:t>
      </w:r>
      <w:hyperlink r:id="rId7" w:history="1">
        <w:r w:rsidRPr="009E1D2B">
          <w:rPr>
            <w:rFonts w:eastAsia="Roboto Light" w:cs="Arial"/>
            <w:color w:val="000000" w:themeColor="text1"/>
            <w:u w:val="single"/>
            <w:lang w:eastAsia="en-US"/>
          </w:rPr>
          <w:t>edu</w:t>
        </w:r>
      </w:hyperlink>
      <w:r w:rsidRPr="009E1D2B">
        <w:rPr>
          <w:rFonts w:eastAsia="Roboto Light" w:cs="Arial"/>
          <w:color w:val="000000" w:themeColor="text1"/>
          <w:u w:val="single"/>
          <w:lang w:eastAsia="en-US"/>
        </w:rPr>
        <w:t>/</w:t>
      </w:r>
    </w:p>
    <w:p w14:paraId="2B40B597" w14:textId="77777777" w:rsidR="00596129" w:rsidRPr="009E1D2B" w:rsidRDefault="00596129" w:rsidP="00596129">
      <w:pPr>
        <w:widowControl w:val="0"/>
        <w:ind w:left="-360" w:right="-360"/>
        <w:rPr>
          <w:rFonts w:eastAsia="Roboto Light" w:cs="Arial"/>
          <w:color w:val="000000" w:themeColor="text1"/>
        </w:rPr>
      </w:pPr>
    </w:p>
    <w:p w14:paraId="6C8333E6" w14:textId="77777777" w:rsidR="00596129" w:rsidRPr="009E1D2B" w:rsidRDefault="00596129" w:rsidP="00596129">
      <w:pPr>
        <w:ind w:left="-360" w:right="-360"/>
        <w:rPr>
          <w:rFonts w:eastAsia="Roboto" w:cs="Arial"/>
          <w:b/>
          <w:color w:val="000000" w:themeColor="text1"/>
        </w:rPr>
      </w:pPr>
      <w:bookmarkStart w:id="2" w:name="bookmark=id.a6wzg5ed4i34" w:colFirst="0" w:colLast="0"/>
      <w:bookmarkEnd w:id="2"/>
      <w:r w:rsidRPr="009E1D2B">
        <w:rPr>
          <w:rFonts w:eastAsia="Roboto" w:cs="Arial"/>
          <w:b/>
          <w:color w:val="000000" w:themeColor="text1"/>
        </w:rPr>
        <w:t>General Course Information</w:t>
      </w:r>
    </w:p>
    <w:p w14:paraId="006AFACA"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Name/Title</w:t>
      </w:r>
      <w:r w:rsidRPr="009E1D2B">
        <w:rPr>
          <w:rFonts w:eastAsia="Roboto Light" w:cs="Arial"/>
          <w:color w:val="000000" w:themeColor="text1"/>
        </w:rPr>
        <w:t xml:space="preserve">: </w:t>
      </w:r>
      <w:sdt>
        <w:sdtPr>
          <w:rPr>
            <w:rFonts w:eastAsia="Roboto Light" w:cs="Arial"/>
            <w:color w:val="000000" w:themeColor="text1"/>
          </w:rPr>
          <w:id w:val="-1930419320"/>
          <w:placeholder>
            <w:docPart w:val="74D150174D522A4496F25C126D762E4B"/>
          </w:placeholder>
        </w:sdtPr>
        <w:sdtEndPr/>
        <w:sdtContent>
          <w:r w:rsidRPr="009E1D2B">
            <w:rPr>
              <w:rFonts w:eastAsia="Roboto Light" w:cs="Arial"/>
              <w:color w:val="000000" w:themeColor="text1"/>
            </w:rPr>
            <w:t>Eli Joseph, D.B.A.</w:t>
          </w:r>
        </w:sdtContent>
      </w:sdt>
      <w:r w:rsidRPr="009E1D2B">
        <w:rPr>
          <w:rFonts w:eastAsia="Roboto Light" w:cs="Arial"/>
          <w:color w:val="000000" w:themeColor="text1"/>
        </w:rPr>
        <w:t xml:space="preserve">, </w:t>
      </w:r>
      <w:sdt>
        <w:sdtPr>
          <w:rPr>
            <w:rFonts w:eastAsia="Roboto Light" w:cs="Arial"/>
            <w:color w:val="000000" w:themeColor="text1"/>
          </w:rPr>
          <w:id w:val="2059971860"/>
          <w:placeholder>
            <w:docPart w:val="B29C1C0CB0A33549AE2563534107FC4A"/>
          </w:placeholder>
        </w:sdtPr>
        <w:sdtEndPr/>
        <w:sdtContent>
          <w:r w:rsidRPr="009E1D2B">
            <w:rPr>
              <w:rFonts w:eastAsia="Roboto Light" w:cs="Arial"/>
              <w:color w:val="000000" w:themeColor="text1"/>
            </w:rPr>
            <w:t>Adjunct Instructor</w:t>
          </w:r>
        </w:sdtContent>
      </w:sdt>
      <w:r w:rsidRPr="009E1D2B">
        <w:rPr>
          <w:rFonts w:eastAsia="Roboto Light" w:cs="Arial"/>
          <w:color w:val="000000" w:themeColor="text1"/>
        </w:rPr>
        <w:t xml:space="preserve">, </w:t>
      </w:r>
      <w:sdt>
        <w:sdtPr>
          <w:rPr>
            <w:rFonts w:eastAsia="Roboto Light" w:cs="Arial"/>
            <w:color w:val="000000" w:themeColor="text1"/>
          </w:rPr>
          <w:id w:val="125281450"/>
          <w:placeholder>
            <w:docPart w:val="17CB576FAD1EEE41A3FE7EA39CDC9F3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Pr="009E1D2B">
            <w:rPr>
              <w:rFonts w:eastAsia="Roboto Light" w:cs="Arial"/>
              <w:color w:val="000000" w:themeColor="text1"/>
            </w:rPr>
            <w:t>He/Him/His</w:t>
          </w:r>
        </w:sdtContent>
      </w:sdt>
    </w:p>
    <w:p w14:paraId="2323D128"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NYU Email:</w:t>
      </w:r>
      <w:r w:rsidRPr="009E1D2B">
        <w:rPr>
          <w:rFonts w:eastAsia="Roboto Light" w:cs="Arial"/>
          <w:color w:val="000000" w:themeColor="text1"/>
        </w:rPr>
        <w:t xml:space="preserve"> </w:t>
      </w:r>
      <w:sdt>
        <w:sdtPr>
          <w:rPr>
            <w:rFonts w:eastAsia="Roboto Light" w:cs="Arial"/>
            <w:color w:val="000000" w:themeColor="text1"/>
          </w:rPr>
          <w:id w:val="921844910"/>
          <w:placeholder>
            <w:docPart w:val="4E4C1148F0B14C45B9D58FB2A57C6FC4"/>
          </w:placeholder>
        </w:sdtPr>
        <w:sdtEndPr/>
        <w:sdtContent>
          <w:hyperlink r:id="rId8" w:history="1">
            <w:r w:rsidRPr="009E1D2B">
              <w:rPr>
                <w:rStyle w:val="Hyperlink"/>
                <w:rFonts w:eastAsia="Roboto Light" w:cs="Arial"/>
                <w:color w:val="000000" w:themeColor="text1"/>
              </w:rPr>
              <w:t>EJ861@nyu.edu</w:t>
            </w:r>
          </w:hyperlink>
        </w:sdtContent>
      </w:sdt>
    </w:p>
    <w:p w14:paraId="301BA0BC" w14:textId="417BD58E" w:rsidR="00596129" w:rsidRPr="009E1D2B" w:rsidRDefault="00596129" w:rsidP="00596129">
      <w:pPr>
        <w:ind w:left="-360" w:right="-360"/>
        <w:rPr>
          <w:rFonts w:eastAsia="Roboto" w:cs="Arial"/>
          <w:color w:val="000000" w:themeColor="text1"/>
        </w:rPr>
      </w:pPr>
      <w:r w:rsidRPr="009E1D2B">
        <w:rPr>
          <w:rFonts w:eastAsia="Roboto Light" w:cs="Arial"/>
          <w:b/>
          <w:color w:val="000000" w:themeColor="text1"/>
        </w:rPr>
        <w:t>Class Meeting Schedule:</w:t>
      </w:r>
      <w:r w:rsidRPr="009E1D2B">
        <w:rPr>
          <w:rFonts w:eastAsia="Roboto Light" w:cs="Arial"/>
          <w:color w:val="000000" w:themeColor="text1"/>
        </w:rPr>
        <w:t xml:space="preserve"> </w:t>
      </w:r>
      <w:r w:rsidR="00D16638" w:rsidRPr="00D16638">
        <w:rPr>
          <w:rFonts w:eastAsia="Roboto Light" w:cs="Arial"/>
          <w:color w:val="000000" w:themeColor="text1"/>
        </w:rPr>
        <w:t>0</w:t>
      </w:r>
      <w:r w:rsidR="006037A7">
        <w:rPr>
          <w:rFonts w:eastAsia="Roboto Light" w:cs="Arial"/>
          <w:color w:val="000000" w:themeColor="text1"/>
        </w:rPr>
        <w:t>9</w:t>
      </w:r>
      <w:r w:rsidR="00D16638" w:rsidRPr="00D16638">
        <w:rPr>
          <w:rFonts w:eastAsia="Roboto Light" w:cs="Arial"/>
          <w:color w:val="000000" w:themeColor="text1"/>
        </w:rPr>
        <w:t>/</w:t>
      </w:r>
      <w:r w:rsidR="006037A7">
        <w:rPr>
          <w:rFonts w:eastAsia="Roboto Light" w:cs="Arial"/>
          <w:color w:val="000000" w:themeColor="text1"/>
        </w:rPr>
        <w:t>03</w:t>
      </w:r>
      <w:r w:rsidR="00D16638" w:rsidRPr="00D16638">
        <w:rPr>
          <w:rFonts w:eastAsia="Roboto Light" w:cs="Arial"/>
          <w:color w:val="000000" w:themeColor="text1"/>
        </w:rPr>
        <w:t xml:space="preserve">/2024 - </w:t>
      </w:r>
      <w:r w:rsidR="006037A7">
        <w:rPr>
          <w:rFonts w:eastAsia="Roboto Light" w:cs="Arial"/>
          <w:color w:val="000000" w:themeColor="text1"/>
        </w:rPr>
        <w:t>12</w:t>
      </w:r>
      <w:r w:rsidR="00D16638" w:rsidRPr="00D16638">
        <w:rPr>
          <w:rFonts w:eastAsia="Roboto Light" w:cs="Arial"/>
          <w:color w:val="000000" w:themeColor="text1"/>
        </w:rPr>
        <w:t>/</w:t>
      </w:r>
      <w:r w:rsidR="006037A7">
        <w:rPr>
          <w:rFonts w:eastAsia="Roboto Light" w:cs="Arial"/>
          <w:color w:val="000000" w:themeColor="text1"/>
        </w:rPr>
        <w:t>10</w:t>
      </w:r>
      <w:r w:rsidR="00D16638" w:rsidRPr="00D16638">
        <w:rPr>
          <w:rFonts w:eastAsia="Roboto Light" w:cs="Arial"/>
          <w:color w:val="000000" w:themeColor="text1"/>
        </w:rPr>
        <w:t>/2024</w:t>
      </w:r>
      <w:r w:rsidR="00E27A12">
        <w:rPr>
          <w:rFonts w:eastAsia="Roboto Light" w:cs="Arial"/>
          <w:color w:val="000000" w:themeColor="text1"/>
        </w:rPr>
        <w:t>, Tuesdays,</w:t>
      </w:r>
      <w:r w:rsidRPr="009E1D2B">
        <w:rPr>
          <w:rFonts w:eastAsia="Roboto Light" w:cs="Arial"/>
          <w:color w:val="000000" w:themeColor="text1"/>
        </w:rPr>
        <w:t xml:space="preserve"> 06:20pm -- 08:55pm</w:t>
      </w:r>
    </w:p>
    <w:p w14:paraId="2EF209ED" w14:textId="303921E8"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Class Location:</w:t>
      </w:r>
      <w:r w:rsidRPr="009E1D2B">
        <w:rPr>
          <w:rFonts w:eastAsia="Roboto Light" w:cs="Arial"/>
          <w:color w:val="000000" w:themeColor="text1"/>
        </w:rPr>
        <w:t xml:space="preserve"> </w:t>
      </w:r>
      <w:r w:rsidR="00E27A12">
        <w:rPr>
          <w:rFonts w:eastAsia="Roboto" w:cs="Arial"/>
          <w:color w:val="000000" w:themeColor="text1"/>
          <w:highlight w:val="white"/>
        </w:rPr>
        <w:t>TBA</w:t>
      </w:r>
    </w:p>
    <w:p w14:paraId="16739F15" w14:textId="372AEAA6"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Office Hours:</w:t>
      </w:r>
      <w:r w:rsidRPr="009E1D2B">
        <w:rPr>
          <w:rFonts w:eastAsia="Roboto Light" w:cs="Arial"/>
          <w:color w:val="000000" w:themeColor="text1"/>
        </w:rPr>
        <w:t xml:space="preserve"> </w:t>
      </w:r>
      <w:permStart w:id="163608864" w:edGrp="everyone"/>
      <w:r w:rsidRPr="009E1D2B">
        <w:rPr>
          <w:rFonts w:eastAsia="Roboto" w:cs="Arial"/>
          <w:color w:val="000000" w:themeColor="text1"/>
          <w:highlight w:val="white"/>
        </w:rPr>
        <w:t xml:space="preserve">By appointment before class meetings or as needed after class meetings. Zoom calls can be scheduled via email as needed. </w:t>
      </w:r>
    </w:p>
    <w:permEnd w:id="163608864"/>
    <w:p w14:paraId="6CAA9984"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bookmarkStart w:id="3" w:name="bookmark=id.7mrk3kmd7hcg" w:colFirst="0" w:colLast="0"/>
    <w:bookmarkEnd w:id="3"/>
    <w:p w14:paraId="67D05DF1" w14:textId="77777777" w:rsidR="00596129" w:rsidRPr="009E1D2B" w:rsidRDefault="00E4103B" w:rsidP="00596129">
      <w:pPr>
        <w:ind w:left="-360" w:right="-360"/>
        <w:rPr>
          <w:rFonts w:eastAsia="Roboto Light" w:cs="Arial"/>
          <w:color w:val="000000" w:themeColor="text1"/>
        </w:rPr>
      </w:pPr>
      <w:sdt>
        <w:sdtPr>
          <w:rPr>
            <w:rFonts w:cs="Arial"/>
            <w:color w:val="000000" w:themeColor="text1"/>
          </w:rPr>
          <w:tag w:val="goog_rdk_1"/>
          <w:id w:val="1366569247"/>
        </w:sdtPr>
        <w:sdtEndPr/>
        <w:sdtContent/>
      </w:sdt>
      <w:r w:rsidR="00596129" w:rsidRPr="009E1D2B">
        <w:rPr>
          <w:rFonts w:eastAsia="Roboto" w:cs="Arial"/>
          <w:b/>
          <w:color w:val="000000" w:themeColor="text1"/>
        </w:rPr>
        <w:t xml:space="preserve">Description </w:t>
      </w:r>
    </w:p>
    <w:p w14:paraId="3FB0C7E2" w14:textId="77777777" w:rsidR="00596129" w:rsidRPr="009E1D2B" w:rsidRDefault="00596129" w:rsidP="00596129">
      <w:pPr>
        <w:pBdr>
          <w:top w:val="nil"/>
          <w:left w:val="nil"/>
          <w:bottom w:val="nil"/>
          <w:right w:val="nil"/>
          <w:between w:val="nil"/>
        </w:pBdr>
        <w:ind w:left="-360" w:right="-360"/>
        <w:rPr>
          <w:rFonts w:eastAsia="Roboto Light" w:cs="Arial"/>
          <w:b/>
          <w:color w:val="000000" w:themeColor="text1"/>
        </w:rPr>
      </w:pPr>
      <w:r w:rsidRPr="009E1D2B">
        <w:rPr>
          <w:rFonts w:eastAsia="Roboto Light" w:cs="Arial"/>
          <w:color w:val="000000" w:themeColor="text1"/>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7BF10110"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p w14:paraId="67C2CC74" w14:textId="77777777" w:rsidR="00596129" w:rsidRPr="009E1D2B" w:rsidRDefault="00596129" w:rsidP="00596129">
      <w:pPr>
        <w:ind w:left="-360" w:right="-360"/>
        <w:rPr>
          <w:rFonts w:eastAsia="Roboto" w:cs="Arial"/>
          <w:b/>
          <w:color w:val="000000" w:themeColor="text1"/>
        </w:rPr>
      </w:pPr>
      <w:bookmarkStart w:id="4" w:name="bookmark=id.vf9ofadcoe16" w:colFirst="0" w:colLast="0"/>
      <w:bookmarkEnd w:id="4"/>
      <w:r w:rsidRPr="009E1D2B">
        <w:rPr>
          <w:rFonts w:eastAsia="Roboto" w:cs="Arial"/>
          <w:b/>
          <w:color w:val="000000" w:themeColor="text1"/>
        </w:rPr>
        <w:t xml:space="preserve">Prerequisites </w:t>
      </w:r>
    </w:p>
    <w:p w14:paraId="372A71E8"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1210 – Quantitative Models for Decision Makers</w:t>
      </w:r>
    </w:p>
    <w:p w14:paraId="72609D1B" w14:textId="77777777" w:rsidR="00596129" w:rsidRPr="009E1D2B" w:rsidRDefault="00596129" w:rsidP="00596129">
      <w:pPr>
        <w:ind w:left="-360" w:right="-360"/>
        <w:rPr>
          <w:rFonts w:eastAsia="Roboto Light" w:cs="Arial"/>
          <w:color w:val="000000" w:themeColor="text1"/>
        </w:rPr>
      </w:pPr>
    </w:p>
    <w:p w14:paraId="7F780E1D" w14:textId="77777777" w:rsidR="00596129" w:rsidRPr="009E1D2B" w:rsidRDefault="00596129" w:rsidP="00596129">
      <w:pPr>
        <w:ind w:left="-360" w:right="-360"/>
        <w:rPr>
          <w:rFonts w:eastAsia="Roboto Light" w:cs="Arial"/>
          <w:color w:val="000000" w:themeColor="text1"/>
        </w:rPr>
      </w:pPr>
      <w:bookmarkStart w:id="5" w:name="bookmark=id.40qyr265vs3a" w:colFirst="0" w:colLast="0"/>
      <w:bookmarkEnd w:id="5"/>
      <w:r w:rsidRPr="009E1D2B">
        <w:rPr>
          <w:rFonts w:eastAsia="Roboto" w:cs="Arial"/>
          <w:b/>
          <w:color w:val="000000" w:themeColor="text1"/>
        </w:rPr>
        <w:t xml:space="preserve">Learning Outcomes </w:t>
      </w:r>
    </w:p>
    <w:p w14:paraId="3BC271BC" w14:textId="77777777" w:rsidR="00596129" w:rsidRPr="009E1D2B" w:rsidRDefault="00596129" w:rsidP="00596129">
      <w:pPr>
        <w:ind w:left="-360" w:right="-360"/>
        <w:rPr>
          <w:rFonts w:eastAsia="Roboto Light" w:cs="Arial"/>
          <w:color w:val="000000" w:themeColor="text1"/>
        </w:rPr>
      </w:pPr>
      <w:r w:rsidRPr="009E1D2B">
        <w:rPr>
          <w:rFonts w:eastAsia="Roboto Light" w:cs="Arial"/>
          <w:bCs/>
          <w:color w:val="000000" w:themeColor="text1"/>
        </w:rPr>
        <w:t>At the conclusion of this course, students will be able to:</w:t>
      </w:r>
    </w:p>
    <w:p w14:paraId="2D92153C"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Develop professional research skills such as identification of a topic, evaluation and proper use of information sources, and selection of appropriate research methodologies.</w:t>
      </w:r>
    </w:p>
    <w:p w14:paraId="584573C4"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a range of qualitative and quantitative research practices </w:t>
      </w:r>
    </w:p>
    <w:p w14:paraId="7B76FF4A"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Formulate a hypothesis or a set of research questions that address a business problem</w:t>
      </w:r>
    </w:p>
    <w:p w14:paraId="1F2CB8F7"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Prepare a proposal incorporating appropriate research methods for the Capstone project.</w:t>
      </w:r>
    </w:p>
    <w:p w14:paraId="11C0919B"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ethical research protocols in line with policies and procedures involving human subjects (UCAIHS)</w:t>
      </w:r>
    </w:p>
    <w:p w14:paraId="239EB1CA" w14:textId="77777777" w:rsidR="00596129" w:rsidRPr="009E1D2B" w:rsidRDefault="00596129" w:rsidP="00596129">
      <w:pPr>
        <w:ind w:left="-360" w:right="-360"/>
        <w:rPr>
          <w:rFonts w:eastAsia="Roboto Light" w:cs="Arial"/>
          <w:color w:val="000000" w:themeColor="text1"/>
        </w:rPr>
      </w:pPr>
    </w:p>
    <w:p w14:paraId="1A175AFE" w14:textId="77777777" w:rsidR="00596129" w:rsidRPr="009E1D2B" w:rsidRDefault="00596129" w:rsidP="00596129">
      <w:pPr>
        <w:ind w:left="-360" w:right="-360"/>
        <w:rPr>
          <w:rFonts w:eastAsia="Roboto Light" w:cs="Arial"/>
          <w:color w:val="000000" w:themeColor="text1"/>
        </w:rPr>
      </w:pPr>
      <w:bookmarkStart w:id="6" w:name="bookmark=id.84qj06uu00g6" w:colFirst="0" w:colLast="0"/>
      <w:bookmarkEnd w:id="6"/>
      <w:r w:rsidRPr="009E1D2B">
        <w:rPr>
          <w:rFonts w:eastAsia="Roboto" w:cs="Arial"/>
          <w:b/>
          <w:color w:val="000000" w:themeColor="text1"/>
        </w:rPr>
        <w:t>Communication Methods</w:t>
      </w:r>
    </w:p>
    <w:p w14:paraId="0D0A7621" w14:textId="77777777" w:rsidR="00596129" w:rsidRPr="009E1D2B" w:rsidRDefault="00596129" w:rsidP="00596129">
      <w:pPr>
        <w:widowControl w:val="0"/>
        <w:shd w:val="clear" w:color="auto" w:fill="FFFFFF" w:themeFill="background1"/>
        <w:ind w:left="-360" w:right="-360"/>
        <w:rPr>
          <w:rFonts w:eastAsia="Roboto Light" w:cs="Arial"/>
          <w:color w:val="000000" w:themeColor="text1"/>
        </w:rPr>
      </w:pPr>
      <w:permStart w:id="880947470" w:edGrp="everyone"/>
      <w:r w:rsidRPr="009E1D2B">
        <w:rPr>
          <w:rFonts w:eastAsia="Roboto Light" w:cs="Arial"/>
          <w:color w:val="000000" w:themeColor="text1"/>
        </w:rPr>
        <w:t xml:space="preserve">Be sure to turn on your </w:t>
      </w:r>
      <w:hyperlink r:id="rId9">
        <w:r w:rsidRPr="009E1D2B">
          <w:rPr>
            <w:rFonts w:eastAsia="Roboto Light" w:cs="Arial"/>
            <w:color w:val="000000" w:themeColor="text1"/>
          </w:rPr>
          <w:t>NYU Brightspace notifications</w:t>
        </w:r>
      </w:hyperlink>
      <w:r w:rsidRPr="009E1D2B">
        <w:rPr>
          <w:rFonts w:eastAsia="Roboto Light"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ermEnd w:id="880947470"/>
    <w:p w14:paraId="656277C6" w14:textId="77777777" w:rsidR="00596129" w:rsidRPr="009E1D2B" w:rsidRDefault="00596129" w:rsidP="00596129">
      <w:pPr>
        <w:ind w:left="-360" w:right="-360"/>
        <w:rPr>
          <w:rFonts w:eastAsia="Roboto Light" w:cs="Arial"/>
          <w:color w:val="000000" w:themeColor="text1"/>
        </w:rPr>
      </w:pPr>
    </w:p>
    <w:p w14:paraId="0D99D215" w14:textId="77777777" w:rsidR="00596129" w:rsidRPr="009E1D2B" w:rsidRDefault="00596129" w:rsidP="00596129">
      <w:pPr>
        <w:ind w:left="-360" w:right="-360"/>
        <w:rPr>
          <w:rFonts w:eastAsia="Roboto Light" w:cs="Arial"/>
          <w:color w:val="000000" w:themeColor="text1"/>
        </w:rPr>
      </w:pPr>
      <w:bookmarkStart w:id="7" w:name="bookmark=id.1sl192fputdu" w:colFirst="0" w:colLast="0"/>
      <w:bookmarkEnd w:id="7"/>
      <w:r w:rsidRPr="009E1D2B">
        <w:rPr>
          <w:rFonts w:eastAsia="Roboto" w:cs="Arial"/>
          <w:b/>
          <w:color w:val="000000" w:themeColor="text1"/>
        </w:rPr>
        <w:lastRenderedPageBreak/>
        <w:t>Structure | Method | Modalit</w:t>
      </w:r>
      <w:sdt>
        <w:sdtPr>
          <w:rPr>
            <w:rFonts w:cs="Arial"/>
            <w:color w:val="000000" w:themeColor="text1"/>
          </w:rPr>
          <w:tag w:val="goog_rdk_2"/>
          <w:id w:val="1214694424"/>
        </w:sdtPr>
        <w:sdtEndPr/>
        <w:sdtContent/>
      </w:sdt>
      <w:r w:rsidRPr="009E1D2B">
        <w:rPr>
          <w:rFonts w:eastAsia="Roboto" w:cs="Arial"/>
          <w:b/>
          <w:color w:val="000000" w:themeColor="text1"/>
        </w:rPr>
        <w:t>y</w:t>
      </w:r>
    </w:p>
    <w:p w14:paraId="611D195D" w14:textId="77777777" w:rsidR="00596129" w:rsidRPr="009E1D2B" w:rsidRDefault="00596129" w:rsidP="00596129">
      <w:pPr>
        <w:widowControl w:val="0"/>
        <w:shd w:val="clear" w:color="auto" w:fill="FFFFFF"/>
        <w:ind w:left="-360" w:right="-360"/>
        <w:rPr>
          <w:rFonts w:eastAsia="Roboto Light" w:cs="Arial"/>
          <w:color w:val="000000" w:themeColor="text1"/>
        </w:rPr>
      </w:pPr>
      <w:permStart w:id="208608601" w:edGrp="everyone"/>
      <w:r w:rsidRPr="009E1D2B">
        <w:rPr>
          <w:rFonts w:eastAsia="Roboto Light" w:cs="Arial"/>
          <w:color w:val="000000" w:themeColor="text1"/>
        </w:rPr>
        <w:t xml:space="preserve">There are 14 session topics in this course. The session topics are organized into three (3) areas of study: 1) History, 2) Learning Principles, and 3) Instructional Design in Practice. </w:t>
      </w:r>
    </w:p>
    <w:p w14:paraId="3462E54B" w14:textId="77777777" w:rsidR="00596129" w:rsidRPr="009E1D2B" w:rsidRDefault="00596129" w:rsidP="00596129">
      <w:pPr>
        <w:widowControl w:val="0"/>
        <w:shd w:val="clear" w:color="auto" w:fill="FFFFFF"/>
        <w:ind w:left="-360" w:right="-360"/>
        <w:rPr>
          <w:rFonts w:eastAsia="Roboto Light" w:cs="Arial"/>
          <w:color w:val="000000" w:themeColor="text1"/>
        </w:rPr>
      </w:pPr>
    </w:p>
    <w:p w14:paraId="51034649" w14:textId="77777777" w:rsidR="00596129" w:rsidRPr="009E1D2B" w:rsidRDefault="00596129" w:rsidP="00596129">
      <w:pPr>
        <w:widowControl w:val="0"/>
        <w:shd w:val="clear" w:color="auto" w:fill="FFFFFF"/>
        <w:ind w:left="-360" w:right="-360"/>
        <w:rPr>
          <w:rFonts w:eastAsia="Roboto Light" w:cs="Arial"/>
          <w:color w:val="000000" w:themeColor="text1"/>
        </w:rPr>
      </w:pPr>
      <w:r w:rsidRPr="009E1D2B">
        <w:rPr>
          <w:rFonts w:eastAsia="Roboto Light" w:cs="Arial"/>
          <w:color w:val="000000" w:themeColor="text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0">
        <w:r w:rsidRPr="009E1D2B">
          <w:rPr>
            <w:rFonts w:eastAsia="Roboto Light" w:cs="Arial"/>
            <w:color w:val="000000" w:themeColor="text1"/>
          </w:rPr>
          <w:t>NYU Brightspace</w:t>
        </w:r>
      </w:hyperlink>
      <w:r w:rsidRPr="009E1D2B">
        <w:rPr>
          <w:rFonts w:eastAsia="Roboto Light" w:cs="Arial"/>
          <w:color w:val="000000" w:themeColor="text1"/>
        </w:rPr>
        <w:t xml:space="preserve">.  </w:t>
      </w:r>
    </w:p>
    <w:permEnd w:id="208608601"/>
    <w:p w14:paraId="05AC48C6" w14:textId="77777777" w:rsidR="00596129" w:rsidRPr="009E1D2B" w:rsidRDefault="00596129" w:rsidP="00596129">
      <w:pPr>
        <w:widowControl w:val="0"/>
        <w:shd w:val="clear" w:color="auto" w:fill="FFFFFF"/>
        <w:ind w:left="-360" w:right="-360"/>
        <w:rPr>
          <w:rFonts w:eastAsia="Roboto Light" w:cs="Arial"/>
          <w:color w:val="000000" w:themeColor="text1"/>
        </w:rPr>
      </w:pPr>
    </w:p>
    <w:p w14:paraId="3D7076C6" w14:textId="77777777" w:rsidR="00596129" w:rsidRPr="009E1D2B" w:rsidRDefault="00596129" w:rsidP="00596129">
      <w:pPr>
        <w:ind w:left="-360" w:right="-360"/>
        <w:rPr>
          <w:rFonts w:eastAsia="Roboto" w:cs="Arial"/>
          <w:b/>
          <w:color w:val="000000" w:themeColor="text1"/>
        </w:rPr>
      </w:pPr>
      <w:bookmarkStart w:id="8" w:name="bookmark=id.e43u4q6mt2zt" w:colFirst="0" w:colLast="0"/>
      <w:bookmarkEnd w:id="8"/>
      <w:r w:rsidRPr="009E1D2B">
        <w:rPr>
          <w:rFonts w:eastAsia="Roboto" w:cs="Arial"/>
          <w:b/>
          <w:color w:val="000000" w:themeColor="text1"/>
        </w:rPr>
        <w:t>Expectation</w:t>
      </w:r>
      <w:sdt>
        <w:sdtPr>
          <w:rPr>
            <w:rFonts w:cs="Arial"/>
            <w:color w:val="000000" w:themeColor="text1"/>
          </w:rPr>
          <w:tag w:val="goog_rdk_3"/>
          <w:id w:val="-1630697331"/>
        </w:sdtPr>
        <w:sdtEndPr/>
        <w:sdtContent/>
      </w:sdt>
      <w:r w:rsidRPr="009E1D2B">
        <w:rPr>
          <w:rFonts w:eastAsia="Roboto" w:cs="Arial"/>
          <w:b/>
          <w:color w:val="000000" w:themeColor="text1"/>
        </w:rPr>
        <w:t>s</w:t>
      </w:r>
    </w:p>
    <w:p w14:paraId="1E894F2A" w14:textId="77777777" w:rsidR="00596129" w:rsidRPr="009E1D2B" w:rsidRDefault="00596129" w:rsidP="00596129">
      <w:pPr>
        <w:widowControl w:val="0"/>
        <w:ind w:left="-360" w:right="-360"/>
        <w:rPr>
          <w:rFonts w:eastAsia="Roboto Light" w:cs="Arial"/>
          <w:color w:val="000000" w:themeColor="text1"/>
          <w:u w:val="single"/>
        </w:rPr>
      </w:pPr>
    </w:p>
    <w:p w14:paraId="14AED1CE"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Learning Environment</w:t>
      </w:r>
    </w:p>
    <w:p w14:paraId="11B3939F" w14:textId="77777777" w:rsidR="00596129" w:rsidRPr="009E1D2B" w:rsidRDefault="00596129" w:rsidP="00596129">
      <w:pPr>
        <w:widowControl w:val="0"/>
        <w:ind w:left="-360" w:right="-360"/>
        <w:rPr>
          <w:rFonts w:eastAsia="Roboto Light" w:cs="Arial"/>
          <w:color w:val="000000" w:themeColor="text1"/>
        </w:rPr>
      </w:pPr>
      <w:permStart w:id="1512155" w:edGrp="everyone"/>
      <w:r w:rsidRPr="009E1D2B">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512155"/>
    <w:p w14:paraId="3132EEB0" w14:textId="77777777" w:rsidR="00596129" w:rsidRPr="009E1D2B" w:rsidRDefault="00596129" w:rsidP="00596129">
      <w:pPr>
        <w:widowControl w:val="0"/>
        <w:ind w:left="-360" w:right="-360"/>
        <w:rPr>
          <w:rFonts w:eastAsia="Roboto Light" w:cs="Arial"/>
          <w:color w:val="000000" w:themeColor="text1"/>
        </w:rPr>
      </w:pPr>
    </w:p>
    <w:p w14:paraId="09FBAB0F"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Participation</w:t>
      </w:r>
    </w:p>
    <w:p w14:paraId="16DE1F1D" w14:textId="77777777" w:rsidR="00596129" w:rsidRPr="009E1D2B" w:rsidRDefault="00596129" w:rsidP="00596129">
      <w:pPr>
        <w:widowControl w:val="0"/>
        <w:ind w:left="-360" w:right="-360"/>
        <w:rPr>
          <w:rFonts w:eastAsia="Roboto Light" w:cs="Arial"/>
          <w:color w:val="000000" w:themeColor="text1"/>
        </w:rPr>
      </w:pPr>
      <w:permStart w:id="1165634110" w:edGrp="everyone"/>
      <w:r w:rsidRPr="009E1D2B">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625C6C02" w14:textId="77777777" w:rsidR="00596129" w:rsidRPr="009E1D2B" w:rsidRDefault="00596129" w:rsidP="00596129">
      <w:pPr>
        <w:widowControl w:val="0"/>
        <w:ind w:left="-360" w:right="-360"/>
        <w:rPr>
          <w:rFonts w:eastAsia="Roboto Light" w:cs="Arial"/>
          <w:color w:val="000000" w:themeColor="text1"/>
        </w:rPr>
      </w:pPr>
    </w:p>
    <w:p w14:paraId="0EA865B7"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Active class participation, which includes asking and answering questions from the instructor and other students, along with engagement of the course material, is expected.  </w:t>
      </w:r>
    </w:p>
    <w:permEnd w:id="1165634110"/>
    <w:p w14:paraId="6D52E0EA" w14:textId="77777777" w:rsidR="00596129" w:rsidRPr="009E1D2B" w:rsidRDefault="00596129" w:rsidP="00596129">
      <w:pPr>
        <w:widowControl w:val="0"/>
        <w:ind w:left="-360" w:right="-360"/>
        <w:rPr>
          <w:rFonts w:eastAsia="Roboto Light" w:cs="Arial"/>
          <w:color w:val="000000" w:themeColor="text1"/>
        </w:rPr>
      </w:pPr>
    </w:p>
    <w:p w14:paraId="1F8B5D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Assignments and Deadlines</w:t>
      </w:r>
    </w:p>
    <w:p w14:paraId="40809906" w14:textId="77777777" w:rsidR="00596129" w:rsidRPr="009E1D2B" w:rsidRDefault="00596129" w:rsidP="00596129">
      <w:pPr>
        <w:widowControl w:val="0"/>
        <w:ind w:left="-360" w:right="-360"/>
        <w:rPr>
          <w:rFonts w:eastAsia="Roboto Light" w:cs="Arial"/>
          <w:color w:val="000000" w:themeColor="text1"/>
        </w:rPr>
      </w:pPr>
      <w:permStart w:id="2060338543" w:edGrp="everyone"/>
      <w:r w:rsidRPr="009E1D2B">
        <w:rPr>
          <w:rFonts w:eastAsia="Roboto Light" w:cs="Arial"/>
          <w:color w:val="000000" w:themeColor="text1"/>
        </w:rPr>
        <w:t>All assignments are required, and readings should be completed on the dates indicated. Missed assignments will receive a 0 and lower the student’s grade based on the percentage of the grade allocable to it. As course assignments are iterative and build upon one another, late assignments should be avoided and will receive a 50% reduction in the total grade for that assignment. They will not be accepted if they are more than one assignment behind. Thorough reading and analysis of all reading assignments for each class session are expected.</w:t>
      </w:r>
    </w:p>
    <w:p w14:paraId="207B5373" w14:textId="77777777" w:rsidR="00596129" w:rsidRPr="009E1D2B" w:rsidRDefault="00596129" w:rsidP="00596129">
      <w:pPr>
        <w:widowControl w:val="0"/>
        <w:ind w:left="-360" w:right="-360"/>
        <w:rPr>
          <w:rFonts w:eastAsia="Roboto Light" w:cs="Arial"/>
          <w:color w:val="000000" w:themeColor="text1"/>
        </w:rPr>
      </w:pPr>
    </w:p>
    <w:p w14:paraId="363D1534"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Please submit all assignments to the appropriate section of the course site in </w:t>
      </w:r>
      <w:hyperlink r:id="rId11">
        <w:r w:rsidRPr="009E1D2B">
          <w:rPr>
            <w:rFonts w:eastAsia="Roboto Light" w:cs="Arial"/>
            <w:color w:val="000000" w:themeColor="text1"/>
          </w:rPr>
          <w:t>NYU Brightspace</w:t>
        </w:r>
      </w:hyperlink>
      <w:r w:rsidRPr="009E1D2B">
        <w:rPr>
          <w:rFonts w:eastAsia="Roboto Light" w:cs="Arial"/>
          <w:color w:val="000000" w:themeColor="text1"/>
        </w:rPr>
        <w:t xml:space="preserve">. If you require assistance, please contact me BEFORE the due date. </w:t>
      </w:r>
    </w:p>
    <w:permEnd w:id="2060338543"/>
    <w:p w14:paraId="60634F18" w14:textId="77777777" w:rsidR="00596129" w:rsidRPr="009E1D2B" w:rsidRDefault="00596129" w:rsidP="00596129">
      <w:pPr>
        <w:widowControl w:val="0"/>
        <w:ind w:left="-360" w:right="-360"/>
        <w:rPr>
          <w:rFonts w:eastAsia="Roboto Light" w:cs="Arial"/>
          <w:color w:val="000000" w:themeColor="text1"/>
        </w:rPr>
      </w:pPr>
    </w:p>
    <w:p w14:paraId="5CDE3870"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Course Technology Use</w:t>
      </w:r>
    </w:p>
    <w:p w14:paraId="54281008" w14:textId="77777777" w:rsidR="00596129" w:rsidRPr="009E1D2B" w:rsidRDefault="00596129" w:rsidP="00596129">
      <w:pPr>
        <w:widowControl w:val="0"/>
        <w:ind w:left="-360" w:right="-360"/>
        <w:rPr>
          <w:rFonts w:eastAsia="Roboto Light" w:cs="Arial"/>
          <w:color w:val="000000" w:themeColor="text1"/>
        </w:rPr>
      </w:pPr>
      <w:permStart w:id="1422667684" w:edGrp="everyone"/>
      <w:r w:rsidRPr="009E1D2B">
        <w:rPr>
          <w:rFonts w:eastAsia="Roboto Light" w:cs="Arial"/>
          <w:color w:val="000000" w:themeColor="text1"/>
        </w:rPr>
        <w:t xml:space="preserve">We will utilize multiple technologies to achieve the course goals. I expect you to use technology in ways that enhance the learning environment for all students. </w:t>
      </w:r>
    </w:p>
    <w:permEnd w:id="1422667684"/>
    <w:p w14:paraId="1FFBD99A" w14:textId="77777777" w:rsidR="00596129" w:rsidRPr="009E1D2B" w:rsidRDefault="00596129" w:rsidP="00596129">
      <w:pPr>
        <w:widowControl w:val="0"/>
        <w:ind w:left="-360" w:right="-360"/>
        <w:rPr>
          <w:rFonts w:eastAsia="Roboto Light" w:cs="Arial"/>
          <w:color w:val="000000" w:themeColor="text1"/>
        </w:rPr>
      </w:pPr>
    </w:p>
    <w:p w14:paraId="35ADE6AF" w14:textId="77777777" w:rsidR="00D25B77" w:rsidRPr="00D25B77" w:rsidRDefault="00D25B77" w:rsidP="00D25B77">
      <w:pPr>
        <w:widowControl w:val="0"/>
        <w:ind w:left="-360" w:right="-360"/>
        <w:rPr>
          <w:rFonts w:eastAsia="Cambria" w:cs="Arial"/>
          <w:b/>
          <w:bCs/>
          <w:color w:val="212121"/>
          <w:sz w:val="22"/>
          <w:szCs w:val="22"/>
          <w:lang w:eastAsia="en-US"/>
        </w:rPr>
      </w:pPr>
      <w:bookmarkStart w:id="9" w:name="_Hlk170142875"/>
      <w:permStart w:id="1258819212" w:edGrp="everyone"/>
      <w:r w:rsidRPr="00D25B77">
        <w:rPr>
          <w:rFonts w:eastAsia="Cambria" w:cs="Arial"/>
          <w:b/>
          <w:bCs/>
          <w:color w:val="212121"/>
          <w:sz w:val="22"/>
          <w:szCs w:val="22"/>
          <w:lang w:eastAsia="en-US"/>
        </w:rPr>
        <w:t>Generative AI Use</w:t>
      </w:r>
    </w:p>
    <w:permEnd w:id="1258819212"/>
    <w:p w14:paraId="6B77884F" w14:textId="5ABD0A54" w:rsidR="00D25B77" w:rsidRPr="00D25B77" w:rsidRDefault="00D25B77" w:rsidP="00D25B77">
      <w:pPr>
        <w:ind w:left="-360" w:right="-360"/>
        <w:rPr>
          <w:rFonts w:ascii="Times New Roman" w:eastAsia="Times New Roman" w:hAnsi="Times New Roman" w:cs="Times New Roman"/>
          <w:lang w:eastAsia="en-US"/>
        </w:rPr>
      </w:pPr>
      <w:r w:rsidRPr="00D25B77">
        <w:rPr>
          <w:rFonts w:eastAsia="Times New Roman" w:cs="Arial"/>
          <w:b/>
          <w:bCs/>
          <w:color w:val="000000"/>
          <w:sz w:val="22"/>
          <w:szCs w:val="22"/>
          <w:lang w:eastAsia="en-US"/>
        </w:rPr>
        <w:t>Not permitted</w:t>
      </w:r>
    </w:p>
    <w:p w14:paraId="63B53C81" w14:textId="77777777" w:rsidR="00D25B77" w:rsidRPr="00D25B77" w:rsidRDefault="00D25B77" w:rsidP="00D25B77">
      <w:pPr>
        <w:ind w:left="720"/>
        <w:rPr>
          <w:rFonts w:ascii="Times New Roman" w:eastAsia="Times New Roman" w:hAnsi="Times New Roman" w:cs="Times New Roman"/>
          <w:lang w:eastAsia="en-US"/>
        </w:rPr>
      </w:pPr>
      <w:r w:rsidRPr="00D25B77">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3ADEF9CE" w14:textId="77777777" w:rsidR="00D25B77" w:rsidRPr="00D25B77" w:rsidRDefault="00D25B77" w:rsidP="00D25B77">
      <w:pPr>
        <w:ind w:left="-360" w:right="-360"/>
        <w:rPr>
          <w:rFonts w:eastAsia="Cambria"/>
          <w:lang w:eastAsia="en-US"/>
        </w:rPr>
      </w:pPr>
    </w:p>
    <w:p w14:paraId="28334F3A" w14:textId="090688DC" w:rsidR="00D25B77" w:rsidRPr="00D25B77" w:rsidRDefault="00D25B77" w:rsidP="004454BC">
      <w:pPr>
        <w:ind w:left="720"/>
        <w:rPr>
          <w:rFonts w:ascii="Times New Roman" w:eastAsia="Times New Roman" w:hAnsi="Times New Roman" w:cs="Times New Roman"/>
          <w:lang w:eastAsia="en-US"/>
        </w:rPr>
      </w:pPr>
      <w:r w:rsidRPr="00D25B77">
        <w:rPr>
          <w:rFonts w:eastAsia="Times New Roman" w:cs="Arial"/>
          <w:color w:val="000000"/>
          <w:sz w:val="22"/>
          <w:szCs w:val="22"/>
          <w:lang w:eastAsia="en-US"/>
        </w:rPr>
        <w:t>This course assumes that work submitted by st</w:t>
      </w:r>
      <w:bookmarkStart w:id="10" w:name="_GoBack"/>
      <w:bookmarkEnd w:id="10"/>
      <w:r w:rsidRPr="00D25B77">
        <w:rPr>
          <w:rFonts w:eastAsia="Times New Roman" w:cs="Arial"/>
          <w:color w:val="000000"/>
          <w:sz w:val="22"/>
          <w:szCs w:val="22"/>
          <w:lang w:eastAsia="en-US"/>
        </w:rPr>
        <w:t xml:space="preserve">udents – all process work, drafts, brainstorming artifacts, final works – will be generated by the students themselves, working individually or in groups as directed by class assignment instructions. As will any </w:t>
      </w:r>
      <w:r w:rsidRPr="00D25B77">
        <w:rPr>
          <w:rFonts w:eastAsia="Times New Roman" w:cs="Arial"/>
          <w:color w:val="000000"/>
          <w:sz w:val="22"/>
          <w:szCs w:val="22"/>
          <w:lang w:eastAsia="en-US"/>
        </w:rPr>
        <w:lastRenderedPageBreak/>
        <w:t>other class work generated by anyone other than the students (by other students, by a company, or by using generative AI tools), use can be a violation of Academic Integrity policy</w:t>
      </w:r>
      <w:r w:rsidR="004454BC">
        <w:rPr>
          <w:rFonts w:eastAsia="Times New Roman" w:cs="Arial"/>
          <w:color w:val="000000"/>
          <w:sz w:val="22"/>
          <w:szCs w:val="22"/>
          <w:lang w:eastAsia="en-US"/>
        </w:rPr>
        <w:t>.</w:t>
      </w:r>
    </w:p>
    <w:p w14:paraId="53731AC4" w14:textId="77777777" w:rsidR="00D25B77" w:rsidRPr="00D25B77" w:rsidRDefault="00D25B77" w:rsidP="00D25B77">
      <w:pPr>
        <w:ind w:left="-360" w:right="-360"/>
        <w:rPr>
          <w:rFonts w:eastAsia="Cambria"/>
          <w:lang w:eastAsia="en-US"/>
        </w:rPr>
      </w:pPr>
    </w:p>
    <w:bookmarkEnd w:id="9"/>
    <w:p w14:paraId="35F2ADF5" w14:textId="77777777" w:rsidR="00D25B77" w:rsidRDefault="00D25B77" w:rsidP="00596129">
      <w:pPr>
        <w:widowControl w:val="0"/>
        <w:ind w:left="-360" w:right="-360"/>
        <w:rPr>
          <w:rFonts w:eastAsia="Roboto Light" w:cs="Arial"/>
          <w:color w:val="000000" w:themeColor="text1"/>
          <w:u w:val="single"/>
        </w:rPr>
      </w:pPr>
    </w:p>
    <w:p w14:paraId="1BD7A27E" w14:textId="433A7DA3"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Feedback and Viewing Grades</w:t>
      </w:r>
    </w:p>
    <w:p w14:paraId="3A81826E" w14:textId="77777777" w:rsidR="00596129" w:rsidRPr="009E1D2B" w:rsidRDefault="00596129" w:rsidP="00596129">
      <w:pPr>
        <w:widowControl w:val="0"/>
        <w:ind w:left="-360" w:right="-360"/>
        <w:rPr>
          <w:rFonts w:eastAsia="Roboto Light" w:cs="Arial"/>
          <w:color w:val="000000" w:themeColor="text1"/>
        </w:rPr>
      </w:pPr>
      <w:permStart w:id="1112740075" w:edGrp="everyone"/>
      <w:r w:rsidRPr="009E1D2B">
        <w:rPr>
          <w:rFonts w:eastAsia="Roboto Light" w:cs="Arial"/>
          <w:color w:val="000000" w:themeColor="text1"/>
        </w:rPr>
        <w:t xml:space="preserve">I will provide timely meaningful feedback on all your work via our course site in NYU Brightspace. You can access your grades on the course site Gradebook. </w:t>
      </w:r>
    </w:p>
    <w:permEnd w:id="1112740075"/>
    <w:p w14:paraId="15759AD1" w14:textId="77777777" w:rsidR="00596129" w:rsidRPr="009E1D2B" w:rsidRDefault="00596129" w:rsidP="00596129">
      <w:pPr>
        <w:widowControl w:val="0"/>
        <w:ind w:left="-360" w:right="-360"/>
        <w:rPr>
          <w:rFonts w:eastAsia="Roboto Light" w:cs="Arial"/>
          <w:color w:val="000000" w:themeColor="text1"/>
        </w:rPr>
      </w:pPr>
    </w:p>
    <w:p w14:paraId="5BC10A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Attendance</w:t>
      </w:r>
    </w:p>
    <w:p w14:paraId="17AE9BC3" w14:textId="77777777" w:rsidR="00596129" w:rsidRPr="009E1D2B" w:rsidRDefault="00596129" w:rsidP="00596129">
      <w:pPr>
        <w:widowControl w:val="0"/>
        <w:ind w:left="-360" w:right="-360"/>
        <w:rPr>
          <w:rFonts w:eastAsia="Roboto Light" w:cs="Arial"/>
          <w:color w:val="000000" w:themeColor="text1"/>
        </w:rPr>
      </w:pPr>
      <w:permStart w:id="1026429156" w:edGrp="everyone"/>
      <w:r w:rsidRPr="009E1D2B">
        <w:rPr>
          <w:rFonts w:eastAsia="Roboto Light" w:cs="Arial"/>
          <w:color w:val="000000" w:themeColor="text1"/>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209A406A" w14:textId="77777777" w:rsidR="00596129" w:rsidRPr="009E1D2B" w:rsidRDefault="00596129" w:rsidP="00596129">
      <w:pPr>
        <w:widowControl w:val="0"/>
        <w:ind w:left="-360" w:right="-360"/>
        <w:rPr>
          <w:rFonts w:eastAsia="Roboto Light" w:cs="Arial"/>
          <w:color w:val="000000" w:themeColor="text1"/>
        </w:rPr>
      </w:pPr>
    </w:p>
    <w:p w14:paraId="58A5DB4D"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6DDB0D09" w14:textId="77777777" w:rsidR="00596129" w:rsidRPr="009E1D2B" w:rsidRDefault="00596129" w:rsidP="00596129">
      <w:pPr>
        <w:widowControl w:val="0"/>
        <w:ind w:left="-360" w:right="-360"/>
        <w:rPr>
          <w:rFonts w:eastAsia="Roboto Light" w:cs="Arial"/>
          <w:color w:val="000000" w:themeColor="text1"/>
        </w:rPr>
      </w:pPr>
    </w:p>
    <w:p w14:paraId="078FF9F9"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Each unexcused absence or being late may result in a student’s grade being lowered by a fraction of a grade.  A student who has three unexcused absences may earn a Fail grade.</w:t>
      </w:r>
    </w:p>
    <w:p w14:paraId="397587EB" w14:textId="77777777" w:rsidR="00596129" w:rsidRPr="009E1D2B" w:rsidRDefault="00596129" w:rsidP="00596129">
      <w:pPr>
        <w:widowControl w:val="0"/>
        <w:ind w:left="-360" w:right="-360"/>
        <w:rPr>
          <w:rFonts w:eastAsia="Roboto Light" w:cs="Arial"/>
          <w:color w:val="000000" w:themeColor="text1"/>
        </w:rPr>
      </w:pPr>
    </w:p>
    <w:p w14:paraId="6CEC20A1"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Students who join the course during add/drop are responsible for ensuring that they identify what assignments and preparatory work they have missed and complete and submit those per the syllabus.</w:t>
      </w:r>
    </w:p>
    <w:permEnd w:id="1026429156"/>
    <w:p w14:paraId="39ACADA9" w14:textId="77777777" w:rsidR="00596129" w:rsidRPr="009E1D2B" w:rsidRDefault="00596129" w:rsidP="00596129">
      <w:pPr>
        <w:widowControl w:val="0"/>
        <w:ind w:left="-360" w:right="-360"/>
        <w:rPr>
          <w:rFonts w:eastAsia="Roboto Light" w:cs="Arial"/>
          <w:color w:val="000000" w:themeColor="text1"/>
        </w:rPr>
      </w:pPr>
    </w:p>
    <w:p w14:paraId="308EF8E6"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Refer to the </w:t>
      </w:r>
      <w:hyperlink r:id="rId12">
        <w:r w:rsidRPr="00614193">
          <w:rPr>
            <w:rFonts w:eastAsia="Roboto Light" w:cs="Arial"/>
            <w:color w:val="0070C0"/>
          </w:rPr>
          <w:t>SPS Policies and Procedures page</w:t>
        </w:r>
      </w:hyperlink>
      <w:r w:rsidRPr="00614193">
        <w:rPr>
          <w:rFonts w:eastAsia="Roboto Light" w:cs="Arial"/>
          <w:color w:val="0070C0"/>
        </w:rPr>
        <w:t xml:space="preserve"> </w:t>
      </w:r>
      <w:r w:rsidRPr="009E1D2B">
        <w:rPr>
          <w:rFonts w:eastAsia="Roboto Light" w:cs="Arial"/>
          <w:color w:val="000000" w:themeColor="text1"/>
        </w:rPr>
        <w:t xml:space="preserve">for additional information about attendance. </w:t>
      </w:r>
    </w:p>
    <w:p w14:paraId="77EF547C" w14:textId="77777777" w:rsidR="00596129" w:rsidRPr="009E1D2B" w:rsidRDefault="00596129" w:rsidP="00596129">
      <w:pPr>
        <w:ind w:left="-360" w:right="-360"/>
        <w:rPr>
          <w:rFonts w:eastAsia="Roboto Light" w:cs="Arial"/>
          <w:color w:val="000000" w:themeColor="text1"/>
        </w:rPr>
      </w:pPr>
      <w:bookmarkStart w:id="11" w:name="_heading=h.45qpnf6ywxng" w:colFirst="0" w:colLast="0"/>
      <w:bookmarkEnd w:id="11"/>
    </w:p>
    <w:p w14:paraId="33891D72" w14:textId="77777777" w:rsidR="00596129" w:rsidRPr="009E1D2B" w:rsidRDefault="00596129" w:rsidP="00596129">
      <w:pPr>
        <w:ind w:left="-360" w:right="-360"/>
        <w:rPr>
          <w:rFonts w:eastAsia="Roboto Light" w:cs="Arial"/>
          <w:color w:val="000000" w:themeColor="text1"/>
        </w:rPr>
      </w:pPr>
      <w:bookmarkStart w:id="12" w:name="bookmark=kix.i8h734s4y3da" w:colFirst="0" w:colLast="0"/>
      <w:bookmarkEnd w:id="12"/>
      <w:r w:rsidRPr="009E1D2B">
        <w:rPr>
          <w:rFonts w:eastAsia="Roboto" w:cs="Arial"/>
          <w:b/>
          <w:color w:val="000000" w:themeColor="text1"/>
        </w:rPr>
        <w:t>Textbooks and Course Materials</w:t>
      </w:r>
    </w:p>
    <w:p w14:paraId="2E3B76C2" w14:textId="77777777" w:rsidR="00596129" w:rsidRPr="009E1D2B" w:rsidRDefault="00596129" w:rsidP="00596129">
      <w:pPr>
        <w:ind w:left="-360" w:right="-360"/>
        <w:rPr>
          <w:rFonts w:eastAsia="Roboto" w:cs="Arial"/>
          <w:color w:val="000000" w:themeColor="text1"/>
        </w:rPr>
      </w:pPr>
    </w:p>
    <w:p w14:paraId="3A47A9DF" w14:textId="77777777" w:rsidR="00596129" w:rsidRPr="009E1D2B" w:rsidRDefault="00596129" w:rsidP="00596129">
      <w:pPr>
        <w:pStyle w:val="ListParagraph"/>
        <w:numPr>
          <w:ilvl w:val="0"/>
          <w:numId w:val="2"/>
        </w:numPr>
        <w:ind w:right="-360"/>
        <w:rPr>
          <w:rFonts w:eastAsia="Roboto Light" w:cs="Arial"/>
          <w:color w:val="000000" w:themeColor="text1"/>
        </w:rPr>
      </w:pPr>
      <w:permStart w:id="1321011088" w:edGrp="everyone"/>
      <w:r w:rsidRPr="009E1D2B">
        <w:rPr>
          <w:rFonts w:eastAsia="Roboto" w:cs="Arial"/>
          <w:color w:val="000000" w:themeColor="text1"/>
        </w:rPr>
        <w:t xml:space="preserve">American Psychological Association. (2020). Publication Manual of the American Psychological Association (7th Ed.). Washington, D.C.: Author. ISBN 978-1-4338-3216-1 </w:t>
      </w:r>
      <w:r w:rsidRPr="009E1D2B">
        <w:rPr>
          <w:rFonts w:eastAsia="Roboto" w:cs="Arial"/>
          <w:b/>
          <w:color w:val="000000" w:themeColor="text1"/>
        </w:rPr>
        <w:t>(Required)</w:t>
      </w:r>
    </w:p>
    <w:p w14:paraId="6A4CAF18" w14:textId="77777777" w:rsidR="00596129" w:rsidRPr="009E1D2B" w:rsidRDefault="00596129" w:rsidP="00596129">
      <w:pPr>
        <w:ind w:left="-360" w:right="-360"/>
        <w:rPr>
          <w:rFonts w:eastAsia="Roboto" w:cs="Arial"/>
          <w:color w:val="000000" w:themeColor="text1"/>
        </w:rPr>
      </w:pPr>
    </w:p>
    <w:p w14:paraId="1AE618D1" w14:textId="77777777" w:rsidR="00596129" w:rsidRPr="009E1D2B" w:rsidRDefault="00596129" w:rsidP="00596129">
      <w:pPr>
        <w:pStyle w:val="ListParagraph"/>
        <w:numPr>
          <w:ilvl w:val="0"/>
          <w:numId w:val="2"/>
        </w:numPr>
        <w:ind w:right="-360"/>
        <w:rPr>
          <w:rFonts w:eastAsia="Roboto" w:cs="Arial"/>
          <w:b/>
          <w:color w:val="000000" w:themeColor="text1"/>
        </w:rPr>
      </w:pPr>
      <w:r w:rsidRPr="009E1D2B">
        <w:rPr>
          <w:rFonts w:eastAsia="Roboto" w:cs="Arial"/>
          <w:color w:val="000000" w:themeColor="text1"/>
        </w:rPr>
        <w:t xml:space="preserve">Creswell, J. W., &amp; Creswell, J. D. (2022). Research design: Qualitative, quantitative, and mixed methods approaches (6th Ed.). Thousand Oaks, CA: Sage. ISBN 9781071817940 </w:t>
      </w:r>
      <w:r w:rsidRPr="009E1D2B">
        <w:rPr>
          <w:rFonts w:eastAsia="Roboto" w:cs="Arial"/>
          <w:b/>
          <w:color w:val="000000" w:themeColor="text1"/>
        </w:rPr>
        <w:t>(Required)</w:t>
      </w:r>
    </w:p>
    <w:p w14:paraId="0852CF63" w14:textId="77777777" w:rsidR="00596129" w:rsidRPr="009E1D2B" w:rsidRDefault="00596129" w:rsidP="00596129">
      <w:pPr>
        <w:ind w:left="-360" w:right="-360"/>
        <w:rPr>
          <w:rFonts w:eastAsia="Roboto Light" w:cs="Arial"/>
          <w:color w:val="000000" w:themeColor="text1"/>
        </w:rPr>
      </w:pPr>
    </w:p>
    <w:p w14:paraId="6BEACB0D" w14:textId="77777777" w:rsidR="00596129" w:rsidRPr="009E1D2B" w:rsidRDefault="00596129" w:rsidP="00596129">
      <w:pPr>
        <w:ind w:left="-360" w:right="-360"/>
        <w:rPr>
          <w:rFonts w:eastAsia="Roboto Light" w:cs="Arial"/>
          <w:i/>
          <w:iCs/>
          <w:color w:val="000000" w:themeColor="text1"/>
        </w:rPr>
      </w:pPr>
      <w:r w:rsidRPr="009E1D2B">
        <w:rPr>
          <w:rFonts w:eastAsia="Roboto Light" w:cs="Arial"/>
          <w:i/>
          <w:color w:val="000000" w:themeColor="text1"/>
        </w:rPr>
        <w:t>Students can purchase these items through the NYU Bookstore</w:t>
      </w:r>
      <w:r w:rsidRPr="009E1D2B">
        <w:rPr>
          <w:rFonts w:eastAsia="Roboto Light" w:cs="Arial"/>
          <w:color w:val="000000" w:themeColor="text1"/>
        </w:rPr>
        <w:t xml:space="preserve">. </w:t>
      </w:r>
      <w:r w:rsidRPr="009E1D2B">
        <w:rPr>
          <w:rFonts w:eastAsia="Roboto Light" w:cs="Arial"/>
          <w:i/>
          <w:iCs/>
          <w:color w:val="000000" w:themeColor="text1"/>
        </w:rPr>
        <w:t>These items are also available through Amazon.</w:t>
      </w:r>
    </w:p>
    <w:p w14:paraId="297C9381" w14:textId="77777777" w:rsidR="00596129" w:rsidRPr="009E1D2B" w:rsidRDefault="00596129" w:rsidP="00596129">
      <w:pPr>
        <w:ind w:left="-360" w:right="-360"/>
        <w:rPr>
          <w:rFonts w:eastAsia="Roboto Light" w:cs="Arial"/>
          <w:i/>
          <w:iCs/>
          <w:color w:val="000000" w:themeColor="text1"/>
        </w:rPr>
      </w:pPr>
      <w:bookmarkStart w:id="13" w:name="_gjdgxs" w:colFirst="0" w:colLast="0"/>
      <w:bookmarkEnd w:id="13"/>
    </w:p>
    <w:p w14:paraId="2B33975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Recommended Reading &amp; Materials</w:t>
      </w:r>
    </w:p>
    <w:p w14:paraId="75422937"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APA Style: </w:t>
      </w:r>
      <w:hyperlink r:id="rId13">
        <w:r w:rsidRPr="009E1D2B">
          <w:rPr>
            <w:rStyle w:val="Hyperlink"/>
            <w:rFonts w:eastAsia="Roboto Light" w:cs="Arial"/>
            <w:color w:val="000000" w:themeColor="text1"/>
          </w:rPr>
          <w:t>http://www.apastyle.org/manual/</w:t>
        </w:r>
      </w:hyperlink>
    </w:p>
    <w:p w14:paraId="063414CD"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Purdue OWL: </w:t>
      </w:r>
      <w:hyperlink r:id="rId14">
        <w:r w:rsidRPr="009E1D2B">
          <w:rPr>
            <w:rStyle w:val="Hyperlink"/>
            <w:rFonts w:eastAsia="Roboto Light" w:cs="Arial"/>
            <w:color w:val="000000" w:themeColor="text1"/>
          </w:rPr>
          <w:t>http://owl.english.purdue.edu/owl/resource/560/01/</w:t>
        </w:r>
      </w:hyperlink>
    </w:p>
    <w:p w14:paraId="170EACA8"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lastRenderedPageBreak/>
        <w:t xml:space="preserve">NYU Collaborative Institutional Training Initiative (CITI) Human Subjects Training Program Tutorial: </w:t>
      </w:r>
      <w:hyperlink r:id="rId15">
        <w:r w:rsidRPr="009E1D2B">
          <w:rPr>
            <w:rStyle w:val="Hyperlink"/>
            <w:rFonts w:eastAsia="Roboto Light" w:cs="Arial"/>
            <w:color w:val="000000" w:themeColor="text1"/>
          </w:rPr>
          <w:t>https://www.nyu.edu/research/resources-and-support-offices/getting-started-withyourresearch/human-subjects-research/tutorial.html</w:t>
        </w:r>
      </w:hyperlink>
    </w:p>
    <w:p w14:paraId="290254A4" w14:textId="77777777" w:rsidR="00596129" w:rsidRPr="009E1D2B" w:rsidRDefault="00596129" w:rsidP="00596129">
      <w:pPr>
        <w:ind w:right="-360"/>
        <w:rPr>
          <w:rFonts w:eastAsia="Roboto Light" w:cs="Arial"/>
          <w:color w:val="000000" w:themeColor="text1"/>
        </w:rPr>
      </w:pPr>
    </w:p>
    <w:p w14:paraId="5975E67A" w14:textId="77777777" w:rsidR="00596129" w:rsidRPr="009E1D2B" w:rsidRDefault="00596129" w:rsidP="00596129">
      <w:pPr>
        <w:ind w:left="-360" w:right="-360"/>
        <w:rPr>
          <w:rFonts w:cs="Arial"/>
          <w:b/>
          <w:color w:val="000000" w:themeColor="text1"/>
        </w:rPr>
      </w:pPr>
      <w:bookmarkStart w:id="14" w:name="bookmark=kix.qk21k6k9a4l" w:colFirst="0" w:colLast="0"/>
      <w:bookmarkEnd w:id="14"/>
      <w:r w:rsidRPr="009E1D2B">
        <w:rPr>
          <w:rFonts w:eastAsia="Roboto" w:cs="Arial"/>
          <w:b/>
          <w:color w:val="000000" w:themeColor="text1"/>
        </w:rPr>
        <w:t>Grading | Assessment</w:t>
      </w:r>
    </w:p>
    <w:p w14:paraId="1B17BA6D"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1321011088"/>
    <w:p w14:paraId="7857B4D8" w14:textId="77777777" w:rsidR="00596129" w:rsidRPr="009E1D2B" w:rsidRDefault="00596129" w:rsidP="00596129">
      <w:pPr>
        <w:ind w:left="-360" w:right="-360"/>
        <w:rPr>
          <w:rFonts w:eastAsia="Roboto Light" w:cs="Arial"/>
          <w:color w:val="000000" w:themeColor="text1"/>
        </w:rPr>
      </w:pPr>
    </w:p>
    <w:p w14:paraId="57C1CD16" w14:textId="77777777" w:rsidR="00596129" w:rsidRPr="009E1D2B" w:rsidRDefault="00596129" w:rsidP="00596129">
      <w:pPr>
        <w:ind w:left="-360" w:right="-360"/>
        <w:rPr>
          <w:rFonts w:eastAsia="Roboto Light" w:cs="Arial"/>
          <w:color w:val="000000" w:themeColor="text1"/>
          <w:sz w:val="22"/>
          <w:szCs w:val="22"/>
          <w:u w:val="single"/>
        </w:rPr>
      </w:pPr>
      <w:r w:rsidRPr="009E1D2B">
        <w:rPr>
          <w:rFonts w:eastAsia="Roboto Light" w:cs="Arial"/>
          <w:b/>
          <w:color w:val="000000" w:themeColor="text1"/>
          <w:sz w:val="22"/>
          <w:szCs w:val="22"/>
          <w:u w:val="single"/>
        </w:rPr>
        <w:t>DESCRIPTION</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b/>
          <w:color w:val="000000" w:themeColor="text1"/>
          <w:sz w:val="22"/>
          <w:szCs w:val="22"/>
          <w:u w:val="single"/>
        </w:rPr>
        <w:t>PERCENTAGE</w:t>
      </w:r>
    </w:p>
    <w:bookmarkStart w:id="15" w:name="_Hlk56115436"/>
    <w:permStart w:id="154731940" w:edGrp="everyone"/>
    <w:p w14:paraId="40E5A054" w14:textId="74C93667"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864871564"/>
          <w:placeholder>
            <w:docPart w:val="D37D4FB673078B42BCB4A762CA504B4E"/>
          </w:placeholder>
          <w:date w:fullDate="2024-09-10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w:t>
          </w:r>
          <w:r w:rsidR="001056FF">
            <w:rPr>
              <w:rFonts w:eastAsia="Roboto Light" w:cs="Arial"/>
              <w:b/>
              <w:bCs/>
              <w:color w:val="000000" w:themeColor="text1"/>
              <w:sz w:val="22"/>
              <w:szCs w:val="22"/>
            </w:rPr>
            <w:t>9</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10</w:t>
          </w:r>
        </w:sdtContent>
      </w:sdt>
      <w:bookmarkEnd w:id="15"/>
      <w:r w:rsidR="00596129" w:rsidRPr="009E1D2B">
        <w:rPr>
          <w:rFonts w:eastAsia="Roboto Light" w:cs="Arial"/>
          <w:b/>
          <w:bCs/>
          <w:color w:val="000000" w:themeColor="text1"/>
          <w:sz w:val="22"/>
          <w:szCs w:val="22"/>
        </w:rPr>
        <w:t xml:space="preserve"> Assignment #1:</w:t>
      </w:r>
      <w:r w:rsidR="00596129" w:rsidRPr="009E1D2B">
        <w:rPr>
          <w:rFonts w:eastAsia="Roboto Light" w:cs="Arial"/>
          <w:color w:val="000000" w:themeColor="text1"/>
          <w:sz w:val="22"/>
          <w:szCs w:val="22"/>
        </w:rPr>
        <w:t xml:space="preserve"> Identify and propose a topic for further research</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 xml:space="preserv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bookmarkStart w:id="16" w:name="_Hlk56116055"/>
    <w:p w14:paraId="4444A077" w14:textId="76B07841"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015602774"/>
          <w:placeholder>
            <w:docPart w:val="3A97D20DB15DA747958D03ED479FCC77"/>
          </w:placeholder>
          <w:date w:fullDate="2024-09-17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w:t>
          </w:r>
          <w:r w:rsidR="001056FF">
            <w:rPr>
              <w:rFonts w:eastAsia="Roboto Light" w:cs="Arial"/>
              <w:b/>
              <w:bCs/>
              <w:color w:val="000000" w:themeColor="text1"/>
              <w:sz w:val="22"/>
              <w:szCs w:val="22"/>
            </w:rPr>
            <w:t>9</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17</w:t>
          </w:r>
        </w:sdtContent>
      </w:sdt>
      <w:bookmarkEnd w:id="16"/>
      <w:r w:rsidR="00596129" w:rsidRPr="009E1D2B">
        <w:rPr>
          <w:rFonts w:eastAsia="Roboto Light" w:cs="Arial"/>
          <w:b/>
          <w:bCs/>
          <w:color w:val="000000" w:themeColor="text1"/>
          <w:sz w:val="22"/>
          <w:szCs w:val="22"/>
        </w:rPr>
        <w:t xml:space="preserve"> Assignment #2:</w:t>
      </w:r>
      <w:r w:rsidR="00596129" w:rsidRPr="009E1D2B">
        <w:rPr>
          <w:rFonts w:eastAsia="Roboto Light" w:cs="Arial"/>
          <w:color w:val="000000" w:themeColor="text1"/>
          <w:sz w:val="22"/>
          <w:szCs w:val="22"/>
        </w:rPr>
        <w:t xml:space="preserve"> Revise proposal topic based on class discussion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17CCC8EE" w14:textId="631DA8A7"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577409052"/>
          <w:placeholder>
            <w:docPart w:val="094326EBD567824B86C96D4B39E501E2"/>
          </w:placeholder>
          <w:date w:fullDate="2024-09-24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w:t>
          </w:r>
          <w:r w:rsidR="001056FF">
            <w:rPr>
              <w:rFonts w:eastAsia="Roboto Light" w:cs="Arial"/>
              <w:b/>
              <w:bCs/>
              <w:color w:val="000000" w:themeColor="text1"/>
              <w:sz w:val="22"/>
              <w:szCs w:val="22"/>
            </w:rPr>
            <w:t>9</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24</w:t>
          </w:r>
        </w:sdtContent>
      </w:sdt>
      <w:r w:rsidR="00596129" w:rsidRPr="009E1D2B">
        <w:rPr>
          <w:rFonts w:eastAsia="Roboto Light" w:cs="Arial"/>
          <w:b/>
          <w:bCs/>
          <w:color w:val="000000" w:themeColor="text1"/>
          <w:sz w:val="22"/>
          <w:szCs w:val="22"/>
        </w:rPr>
        <w:t xml:space="preserve"> Assignment #3:</w:t>
      </w:r>
      <w:r w:rsidR="00596129" w:rsidRPr="009E1D2B">
        <w:rPr>
          <w:rFonts w:eastAsia="Roboto Light" w:cs="Arial"/>
          <w:color w:val="000000" w:themeColor="text1"/>
          <w:sz w:val="22"/>
          <w:szCs w:val="22"/>
        </w:rPr>
        <w:t xml:space="preserve"> Identify 15 research references for your proposal (APA-style)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264501D1" w14:textId="728C71D6"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428571723"/>
          <w:placeholder>
            <w:docPart w:val="9B4E24F820190D42B1842CAEB4A7FE4F"/>
          </w:placeholder>
          <w:date w:fullDate="2024-10-01T00:00:00Z">
            <w:dateFormat w:val="MM/dd"/>
            <w:lid w:val="en-US"/>
            <w:storeMappedDataAs w:val="date"/>
            <w:calendar w:val="gregorian"/>
          </w:date>
        </w:sdtPr>
        <w:sdtEndPr/>
        <w:sdtContent>
          <w:r w:rsidR="001056FF">
            <w:rPr>
              <w:rFonts w:eastAsia="Roboto Light" w:cs="Arial"/>
              <w:b/>
              <w:bCs/>
              <w:color w:val="000000" w:themeColor="text1"/>
              <w:sz w:val="22"/>
              <w:szCs w:val="22"/>
            </w:rPr>
            <w:t>10</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01</w:t>
          </w:r>
        </w:sdtContent>
      </w:sdt>
      <w:r w:rsidR="00596129" w:rsidRPr="009E1D2B">
        <w:rPr>
          <w:rFonts w:eastAsia="Roboto Light" w:cs="Arial"/>
          <w:b/>
          <w:bCs/>
          <w:color w:val="000000" w:themeColor="text1"/>
          <w:sz w:val="22"/>
          <w:szCs w:val="22"/>
        </w:rPr>
        <w:t xml:space="preserve"> Assignment #4: </w:t>
      </w:r>
      <w:r w:rsidR="00596129" w:rsidRPr="009E1D2B">
        <w:rPr>
          <w:rFonts w:eastAsia="Roboto Light" w:cs="Arial"/>
          <w:color w:val="000000" w:themeColor="text1"/>
          <w:sz w:val="22"/>
          <w:szCs w:val="22"/>
        </w:rPr>
        <w:t>Draft your introduction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406380F9" w14:textId="6F5AC70B"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429935240"/>
          <w:placeholder>
            <w:docPart w:val="9FA3C1E869993E409A77CC5697BEEDE0"/>
          </w:placeholder>
          <w:date w:fullDate="2024-10-08T00:00:00Z">
            <w:dateFormat w:val="MM/dd"/>
            <w:lid w:val="en-US"/>
            <w:storeMappedDataAs w:val="date"/>
            <w:calendar w:val="gregorian"/>
          </w:date>
        </w:sdtPr>
        <w:sdtEndPr/>
        <w:sdtContent>
          <w:r w:rsidR="001056FF">
            <w:rPr>
              <w:rFonts w:eastAsia="Roboto Light" w:cs="Arial"/>
              <w:b/>
              <w:bCs/>
              <w:color w:val="000000" w:themeColor="text1"/>
              <w:sz w:val="22"/>
              <w:szCs w:val="22"/>
            </w:rPr>
            <w:t>10</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08</w:t>
          </w:r>
        </w:sdtContent>
      </w:sdt>
      <w:r w:rsidR="00596129" w:rsidRPr="009E1D2B">
        <w:rPr>
          <w:rFonts w:eastAsia="Roboto Light" w:cs="Arial"/>
          <w:b/>
          <w:bCs/>
          <w:color w:val="000000" w:themeColor="text1"/>
          <w:sz w:val="22"/>
          <w:szCs w:val="22"/>
        </w:rPr>
        <w:t xml:space="preserve"> Assignment #5:</w:t>
      </w:r>
      <w:r w:rsidR="00596129" w:rsidRPr="009E1D2B">
        <w:rPr>
          <w:rFonts w:eastAsia="Roboto Light" w:cs="Arial"/>
          <w:color w:val="000000" w:themeColor="text1"/>
          <w:sz w:val="22"/>
          <w:szCs w:val="22"/>
        </w:rPr>
        <w:t xml:space="preserve"> UCAIHS CITI Exam Passing (REQUIRED TO PASS COURSE)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4457A653" w14:textId="110442AE"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80429379"/>
          <w:placeholder>
            <w:docPart w:val="341F0E76B0AEFB40AD1A6E360638FD67"/>
          </w:placeholder>
          <w:date w:fullDate="2024-10-23T00:00:00Z">
            <w:dateFormat w:val="MM/dd"/>
            <w:lid w:val="en-US"/>
            <w:storeMappedDataAs w:val="date"/>
            <w:calendar w:val="gregorian"/>
          </w:date>
        </w:sdtPr>
        <w:sdtEndPr/>
        <w:sdtContent>
          <w:r w:rsidR="001056FF">
            <w:rPr>
              <w:rFonts w:eastAsia="Roboto Light" w:cs="Arial"/>
              <w:b/>
              <w:bCs/>
              <w:color w:val="000000" w:themeColor="text1"/>
              <w:sz w:val="22"/>
              <w:szCs w:val="22"/>
            </w:rPr>
            <w:t>10</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23</w:t>
          </w:r>
        </w:sdtContent>
      </w:sdt>
      <w:r w:rsidR="00596129" w:rsidRPr="009E1D2B">
        <w:rPr>
          <w:rFonts w:eastAsia="Roboto Light" w:cs="Arial"/>
          <w:b/>
          <w:bCs/>
          <w:color w:val="000000" w:themeColor="text1"/>
          <w:sz w:val="22"/>
          <w:szCs w:val="22"/>
        </w:rPr>
        <w:t xml:space="preserve"> Assignment #6:</w:t>
      </w:r>
      <w:r w:rsidR="00596129" w:rsidRPr="009E1D2B">
        <w:rPr>
          <w:rFonts w:eastAsia="Roboto Light" w:cs="Arial"/>
          <w:color w:val="000000" w:themeColor="text1"/>
          <w:sz w:val="22"/>
          <w:szCs w:val="22"/>
        </w:rPr>
        <w:t xml:space="preserve"> Draft your literature review</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71949E22" w14:textId="1FDE4508"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18225042"/>
          <w:placeholder>
            <w:docPart w:val="8162E8F25B471346909473848573E21D"/>
          </w:placeholder>
          <w:date w:fullDate="2024-10-30T00:00:00Z">
            <w:dateFormat w:val="MM/dd"/>
            <w:lid w:val="en-US"/>
            <w:storeMappedDataAs w:val="date"/>
            <w:calendar w:val="gregorian"/>
          </w:date>
        </w:sdtPr>
        <w:sdtEndPr/>
        <w:sdtContent>
          <w:r w:rsidR="001056FF">
            <w:rPr>
              <w:rFonts w:eastAsia="Roboto Light" w:cs="Arial"/>
              <w:b/>
              <w:bCs/>
              <w:color w:val="000000" w:themeColor="text1"/>
              <w:sz w:val="22"/>
              <w:szCs w:val="22"/>
            </w:rPr>
            <w:t>10</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30</w:t>
          </w:r>
        </w:sdtContent>
      </w:sdt>
      <w:r w:rsidR="00596129" w:rsidRPr="009E1D2B">
        <w:rPr>
          <w:rFonts w:eastAsia="Roboto Light" w:cs="Arial"/>
          <w:b/>
          <w:bCs/>
          <w:color w:val="000000" w:themeColor="text1"/>
          <w:sz w:val="22"/>
          <w:szCs w:val="22"/>
        </w:rPr>
        <w:t xml:space="preserve"> Assignment #7:</w:t>
      </w:r>
      <w:r w:rsidR="00596129" w:rsidRPr="009E1D2B">
        <w:rPr>
          <w:rFonts w:eastAsia="Roboto Light" w:cs="Arial"/>
          <w:color w:val="000000" w:themeColor="text1"/>
          <w:sz w:val="22"/>
          <w:szCs w:val="22"/>
        </w:rPr>
        <w:t xml:space="preserve"> Draft your hypothesis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6D837257" w14:textId="05FD57D0"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40929825"/>
          <w:placeholder>
            <w:docPart w:val="24BEF83A7246574DB87DBA349ACA0708"/>
          </w:placeholder>
          <w:date w:fullDate="2024-11-06T00:00:00Z">
            <w:dateFormat w:val="MM/dd"/>
            <w:lid w:val="en-US"/>
            <w:storeMappedDataAs w:val="date"/>
            <w:calendar w:val="gregorian"/>
          </w:date>
        </w:sdtPr>
        <w:sdtEndPr/>
        <w:sdtContent>
          <w:r w:rsidR="001056FF">
            <w:rPr>
              <w:rFonts w:eastAsia="Roboto Light" w:cs="Arial"/>
              <w:b/>
              <w:bCs/>
              <w:color w:val="000000" w:themeColor="text1"/>
              <w:sz w:val="22"/>
              <w:szCs w:val="22"/>
            </w:rPr>
            <w:t>11</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06</w:t>
          </w:r>
        </w:sdtContent>
      </w:sdt>
      <w:r w:rsidR="00596129" w:rsidRPr="009E1D2B">
        <w:rPr>
          <w:rFonts w:eastAsia="Roboto Light" w:cs="Arial"/>
          <w:b/>
          <w:bCs/>
          <w:color w:val="000000" w:themeColor="text1"/>
          <w:sz w:val="22"/>
          <w:szCs w:val="22"/>
        </w:rPr>
        <w:t xml:space="preserve"> Assignment #8:</w:t>
      </w:r>
      <w:r w:rsidR="00596129" w:rsidRPr="009E1D2B">
        <w:rPr>
          <w:rFonts w:eastAsia="Roboto Light" w:cs="Arial"/>
          <w:color w:val="000000" w:themeColor="text1"/>
          <w:sz w:val="22"/>
          <w:szCs w:val="22"/>
        </w:rPr>
        <w:t xml:space="preserve"> Draft data plan and analysis plan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6C65456" w14:textId="3D704496"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792054600"/>
          <w:placeholder>
            <w:docPart w:val="10F772E6099BAC4ABD14E6B7AAB97E02"/>
          </w:placeholder>
          <w:date w:fullDate="2024-11-20T00:00:00Z">
            <w:dateFormat w:val="MM/dd"/>
            <w:lid w:val="en-US"/>
            <w:storeMappedDataAs w:val="date"/>
            <w:calendar w:val="gregorian"/>
          </w:date>
        </w:sdtPr>
        <w:sdtEndPr/>
        <w:sdtContent>
          <w:r w:rsidR="001056FF">
            <w:rPr>
              <w:rFonts w:eastAsia="Roboto Light" w:cs="Arial"/>
              <w:b/>
              <w:bCs/>
              <w:color w:val="000000" w:themeColor="text1"/>
              <w:sz w:val="22"/>
              <w:szCs w:val="22"/>
            </w:rPr>
            <w:t>11</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20</w:t>
          </w:r>
        </w:sdtContent>
      </w:sdt>
      <w:r w:rsidR="00596129" w:rsidRPr="009E1D2B">
        <w:rPr>
          <w:rFonts w:eastAsia="Roboto Light" w:cs="Arial"/>
          <w:b/>
          <w:bCs/>
          <w:color w:val="000000" w:themeColor="text1"/>
          <w:sz w:val="22"/>
          <w:szCs w:val="22"/>
        </w:rPr>
        <w:t xml:space="preserve"> Assignment #9:</w:t>
      </w:r>
      <w:r w:rsidR="00596129" w:rsidRPr="009E1D2B">
        <w:rPr>
          <w:rFonts w:eastAsia="Roboto Light" w:cs="Arial"/>
          <w:color w:val="000000" w:themeColor="text1"/>
          <w:sz w:val="22"/>
          <w:szCs w:val="22"/>
        </w:rPr>
        <w:t xml:space="preserve"> Discuss and develop a preliminary methodology</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19E5443" w14:textId="46F3AC4A" w:rsidR="00596129" w:rsidRPr="009E1D2B" w:rsidRDefault="00E4103B"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60227500"/>
          <w:placeholder>
            <w:docPart w:val="80C3C44311F579498CC7AFD7B54A6220"/>
          </w:placeholder>
          <w:date w:fullDate="2024-12-04T00:00:00Z">
            <w:dateFormat w:val="MM/dd"/>
            <w:lid w:val="en-US"/>
            <w:storeMappedDataAs w:val="date"/>
            <w:calendar w:val="gregorian"/>
          </w:date>
        </w:sdtPr>
        <w:sdtEndPr/>
        <w:sdtContent>
          <w:r w:rsidR="001056FF">
            <w:rPr>
              <w:rFonts w:eastAsia="Roboto Light" w:cs="Arial"/>
              <w:b/>
              <w:bCs/>
              <w:color w:val="000000" w:themeColor="text1"/>
              <w:sz w:val="22"/>
              <w:szCs w:val="22"/>
            </w:rPr>
            <w:t>12/04</w:t>
          </w:r>
        </w:sdtContent>
      </w:sdt>
      <w:r w:rsidR="00596129" w:rsidRPr="009E1D2B">
        <w:rPr>
          <w:rFonts w:eastAsia="Roboto Light" w:cs="Arial"/>
          <w:b/>
          <w:bCs/>
          <w:color w:val="000000" w:themeColor="text1"/>
          <w:sz w:val="22"/>
          <w:szCs w:val="22"/>
        </w:rPr>
        <w:t xml:space="preserve"> Assignment #10:</w:t>
      </w:r>
      <w:r w:rsidR="00596129" w:rsidRPr="009E1D2B">
        <w:rPr>
          <w:rFonts w:eastAsia="Roboto Light" w:cs="Arial"/>
          <w:color w:val="000000" w:themeColor="text1"/>
          <w:sz w:val="22"/>
          <w:szCs w:val="22"/>
        </w:rPr>
        <w:t xml:space="preserve"> Final Proposal</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proofErr w:type="gramEnd"/>
      <w:r w:rsidR="00596129" w:rsidRPr="009E1D2B">
        <w:rPr>
          <w:rFonts w:eastAsia="Roboto Light" w:cs="Arial"/>
          <w:color w:val="000000" w:themeColor="text1"/>
          <w:sz w:val="22"/>
          <w:szCs w:val="22"/>
        </w:rPr>
        <w:t>10%</w:t>
      </w:r>
    </w:p>
    <w:p w14:paraId="12137332" w14:textId="3315BA10" w:rsidR="00596129" w:rsidRPr="009E1D2B" w:rsidRDefault="00E4103B" w:rsidP="00596129">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20"/>
        </w:tabs>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58927628"/>
          <w:placeholder>
            <w:docPart w:val="56F304AC9C452F448A7B57D7E099AF14"/>
          </w:placeholder>
          <w:date w:fullDate="2024-12-10T00:00:00Z">
            <w:dateFormat w:val="MM/dd"/>
            <w:lid w:val="en-US"/>
            <w:storeMappedDataAs w:val="date"/>
            <w:calendar w:val="gregorian"/>
          </w:date>
        </w:sdtPr>
        <w:sdtEndPr/>
        <w:sdtContent>
          <w:r w:rsidR="001056FF">
            <w:rPr>
              <w:rFonts w:eastAsia="Roboto Light" w:cs="Arial"/>
              <w:b/>
              <w:bCs/>
              <w:color w:val="000000" w:themeColor="text1"/>
              <w:sz w:val="22"/>
              <w:szCs w:val="22"/>
            </w:rPr>
            <w:t>12</w:t>
          </w:r>
          <w:r w:rsidR="00596129" w:rsidRPr="009E1D2B">
            <w:rPr>
              <w:rFonts w:eastAsia="Roboto Light" w:cs="Arial"/>
              <w:b/>
              <w:bCs/>
              <w:color w:val="000000" w:themeColor="text1"/>
              <w:sz w:val="22"/>
              <w:szCs w:val="22"/>
            </w:rPr>
            <w:t>/</w:t>
          </w:r>
          <w:r w:rsidR="001056FF">
            <w:rPr>
              <w:rFonts w:eastAsia="Roboto Light" w:cs="Arial"/>
              <w:b/>
              <w:bCs/>
              <w:color w:val="000000" w:themeColor="text1"/>
              <w:sz w:val="22"/>
              <w:szCs w:val="22"/>
            </w:rPr>
            <w:t>10</w:t>
          </w:r>
        </w:sdtContent>
      </w:sdt>
      <w:r w:rsidR="00596129" w:rsidRPr="009E1D2B">
        <w:rPr>
          <w:rFonts w:eastAsia="Roboto Light" w:cs="Arial"/>
          <w:b/>
          <w:bCs/>
          <w:color w:val="000000" w:themeColor="text1"/>
          <w:sz w:val="22"/>
          <w:szCs w:val="22"/>
        </w:rPr>
        <w:t xml:space="preserve"> Assignment #11:</w:t>
      </w:r>
      <w:r w:rsidR="00596129" w:rsidRPr="009E1D2B">
        <w:rPr>
          <w:rFonts w:eastAsia="Roboto Light" w:cs="Arial"/>
          <w:color w:val="000000" w:themeColor="text1"/>
          <w:sz w:val="22"/>
          <w:szCs w:val="22"/>
        </w:rPr>
        <w:t xml:space="preserve"> Final Presentation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0F370B60"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bCs/>
          <w:color w:val="000000" w:themeColor="text1"/>
          <w:sz w:val="22"/>
          <w:szCs w:val="22"/>
        </w:rPr>
        <w:t xml:space="preserve">Weekly </w:t>
      </w:r>
      <w:r w:rsidRPr="009E1D2B">
        <w:rPr>
          <w:rFonts w:eastAsia="Roboto Light" w:cs="Arial"/>
          <w:b/>
          <w:color w:val="000000" w:themeColor="text1"/>
          <w:sz w:val="22"/>
          <w:szCs w:val="22"/>
        </w:rPr>
        <w:t>Participation</w:t>
      </w:r>
      <w:r w:rsidRPr="009E1D2B">
        <w:rPr>
          <w:rFonts w:eastAsia="Roboto Light" w:cs="Arial"/>
          <w:b/>
          <w:bCs/>
          <w:color w:val="000000" w:themeColor="text1"/>
          <w:sz w:val="22"/>
          <w:szCs w:val="22"/>
        </w:rPr>
        <w:t>:</w:t>
      </w:r>
      <w:r w:rsidRPr="009E1D2B">
        <w:rPr>
          <w:rFonts w:eastAsia="Roboto Light" w:cs="Arial"/>
          <w:color w:val="000000" w:themeColor="text1"/>
          <w:sz w:val="22"/>
          <w:szCs w:val="22"/>
        </w:rPr>
        <w:t xml:space="preserve"> Active class participation + evidence of reading completion</w:t>
      </w:r>
      <w:r w:rsidRPr="009E1D2B">
        <w:rPr>
          <w:rFonts w:eastAsia="Roboto Light" w:cs="Arial"/>
          <w:color w:val="000000" w:themeColor="text1"/>
          <w:sz w:val="22"/>
          <w:szCs w:val="22"/>
        </w:rPr>
        <w:tab/>
        <w:t xml:space="preserve"> </w:t>
      </w:r>
      <w:r w:rsidRPr="009E1D2B">
        <w:rPr>
          <w:rFonts w:eastAsia="Roboto Light" w:cs="Arial"/>
          <w:color w:val="000000" w:themeColor="text1"/>
          <w:sz w:val="22"/>
          <w:szCs w:val="22"/>
        </w:rPr>
        <w:tab/>
        <w:t>10%</w:t>
      </w:r>
    </w:p>
    <w:p w14:paraId="4DBC1CEB"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color w:val="000000" w:themeColor="text1"/>
          <w:sz w:val="22"/>
          <w:szCs w:val="22"/>
        </w:rPr>
        <w:t>__________________</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t>____</w:t>
      </w:r>
    </w:p>
    <w:p w14:paraId="44AE424E"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color w:val="000000" w:themeColor="text1"/>
          <w:sz w:val="22"/>
          <w:szCs w:val="22"/>
        </w:rPr>
        <w:t>T</w:t>
      </w:r>
      <w:r w:rsidRPr="009E1D2B">
        <w:rPr>
          <w:rFonts w:eastAsia="Roboto Light" w:cs="Arial"/>
          <w:b/>
          <w:color w:val="000000" w:themeColor="text1"/>
          <w:sz w:val="22"/>
          <w:szCs w:val="22"/>
          <w:shd w:val="clear" w:color="auto" w:fill="E7E6E6" w:themeFill="background2"/>
        </w:rPr>
        <w:t>OTAL POSSIBLE</w:t>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t>100%</w:t>
      </w:r>
    </w:p>
    <w:p w14:paraId="6C32897E" w14:textId="77777777" w:rsidR="00596129" w:rsidRPr="009E1D2B" w:rsidRDefault="00596129" w:rsidP="00596129">
      <w:pPr>
        <w:ind w:left="-360" w:right="-360"/>
        <w:rPr>
          <w:rFonts w:eastAsia="Roboto Light" w:cs="Arial"/>
          <w:color w:val="000000" w:themeColor="text1"/>
        </w:rPr>
      </w:pPr>
    </w:p>
    <w:p w14:paraId="69D19AD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r>
    </w:p>
    <w:p w14:paraId="292DEB85" w14:textId="77777777" w:rsidR="00596129" w:rsidRPr="009E1D2B" w:rsidRDefault="00596129" w:rsidP="00596129">
      <w:pPr>
        <w:ind w:left="-360" w:right="-360"/>
        <w:rPr>
          <w:rFonts w:eastAsia="Roboto Light" w:cs="Arial"/>
          <w:color w:val="000000" w:themeColor="text1"/>
        </w:rPr>
      </w:pPr>
    </w:p>
    <w:p w14:paraId="61B116BF"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 that follows the Research Elevator Speech 5- sentence proposal summary format and are regularly revised with each assignment.</w:t>
      </w:r>
    </w:p>
    <w:permEnd w:id="154731940"/>
    <w:p w14:paraId="61C27786" w14:textId="77777777" w:rsidR="00596129" w:rsidRPr="009E1D2B" w:rsidRDefault="00596129" w:rsidP="00596129">
      <w:pPr>
        <w:ind w:left="-360" w:right="-360"/>
        <w:rPr>
          <w:rFonts w:eastAsia="Roboto Light" w:cs="Arial"/>
          <w:color w:val="000000" w:themeColor="text1"/>
        </w:rPr>
      </w:pPr>
    </w:p>
    <w:p w14:paraId="7C703D39" w14:textId="1E22FDBD" w:rsidR="00596129" w:rsidRDefault="00596129" w:rsidP="00596129">
      <w:pPr>
        <w:ind w:left="-360" w:right="-360"/>
        <w:rPr>
          <w:rFonts w:eastAsia="Roboto Light" w:cs="Arial"/>
          <w:i/>
          <w:color w:val="000000" w:themeColor="text1"/>
        </w:rPr>
      </w:pPr>
      <w:r w:rsidRPr="007D5823">
        <w:rPr>
          <w:rFonts w:eastAsia="Roboto Light" w:cs="Arial"/>
          <w:i/>
          <w:color w:val="000000" w:themeColor="text1"/>
        </w:rPr>
        <w:t xml:space="preserve">See the </w:t>
      </w:r>
      <w:hyperlink r:id="rId16" w:anchor="Graduate1">
        <w:r w:rsidRPr="007D5823">
          <w:rPr>
            <w:rFonts w:eastAsia="Roboto Light" w:cs="Arial"/>
            <w:i/>
            <w:color w:val="0070C0"/>
            <w:u w:val="single"/>
          </w:rPr>
          <w:t>“Grades” section of Academic Policies</w:t>
        </w:r>
      </w:hyperlink>
      <w:r w:rsidRPr="007D5823">
        <w:rPr>
          <w:rFonts w:eastAsia="Roboto Light" w:cs="Arial"/>
          <w:i/>
          <w:color w:val="000000" w:themeColor="text1"/>
        </w:rPr>
        <w:t xml:space="preserve"> for the complete grading policy, including the </w:t>
      </w:r>
      <w:sdt>
        <w:sdtPr>
          <w:rPr>
            <w:rFonts w:cs="Arial"/>
            <w:i/>
            <w:color w:val="000000" w:themeColor="text1"/>
          </w:rPr>
          <w:tag w:val="goog_rdk_4"/>
          <w:id w:val="104001436"/>
        </w:sdtPr>
        <w:sdtEndPr/>
        <w:sdtContent/>
      </w:sdt>
      <w:r w:rsidRPr="007D5823">
        <w:rPr>
          <w:rFonts w:eastAsia="Roboto Light" w:cs="Arial"/>
          <w:i/>
          <w:color w:val="000000" w:themeColor="text1"/>
        </w:rPr>
        <w:t xml:space="preserve">letter grade conversion, and the criteria for a grade of incomplete, taking a course on a pass/fail basis, and withdrawing from a course. </w:t>
      </w:r>
    </w:p>
    <w:p w14:paraId="3F6D0D08" w14:textId="5599CFC9" w:rsidR="00E27A12" w:rsidRDefault="00E27A12" w:rsidP="00596129">
      <w:pPr>
        <w:ind w:left="-360" w:right="-360"/>
        <w:rPr>
          <w:rFonts w:eastAsia="Roboto Light" w:cs="Arial"/>
          <w:i/>
          <w:color w:val="000000" w:themeColor="text1"/>
        </w:rPr>
      </w:pPr>
    </w:p>
    <w:p w14:paraId="257A07F6" w14:textId="77777777" w:rsidR="00E27A12" w:rsidRPr="00E27A12" w:rsidRDefault="00E27A12" w:rsidP="00E27A12">
      <w:pPr>
        <w:ind w:left="-360" w:right="-360"/>
        <w:rPr>
          <w:rFonts w:ascii="Times New Roman" w:eastAsia="Times New Roman" w:hAnsi="Times New Roman" w:cs="Times New Roman"/>
          <w:lang w:eastAsia="en-US"/>
        </w:rPr>
      </w:pPr>
      <w:r w:rsidRPr="00E27A12">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E27A12" w:rsidRPr="00E27A12" w14:paraId="724F69AB" w14:textId="77777777" w:rsidTr="00E27A12">
        <w:trPr>
          <w:trHeight w:val="489"/>
        </w:trPr>
        <w:tc>
          <w:tcPr>
            <w:tcW w:w="0" w:type="auto"/>
            <w:tcMar>
              <w:top w:w="100" w:type="dxa"/>
              <w:left w:w="100" w:type="dxa"/>
              <w:bottom w:w="100" w:type="dxa"/>
              <w:right w:w="100" w:type="dxa"/>
            </w:tcMar>
            <w:hideMark/>
          </w:tcPr>
          <w:p w14:paraId="55903E16"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lastRenderedPageBreak/>
              <w:t>A</w:t>
            </w:r>
          </w:p>
        </w:tc>
        <w:tc>
          <w:tcPr>
            <w:tcW w:w="0" w:type="auto"/>
            <w:tcMar>
              <w:top w:w="100" w:type="dxa"/>
              <w:left w:w="100" w:type="dxa"/>
              <w:bottom w:w="100" w:type="dxa"/>
              <w:right w:w="100" w:type="dxa"/>
            </w:tcMar>
            <w:hideMark/>
          </w:tcPr>
          <w:p w14:paraId="19AAA40B"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4263E980"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0E01B37D"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Exceptional: </w:t>
            </w:r>
            <w:r w:rsidRPr="00E27A12">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E27A12" w:rsidRPr="00E27A12" w14:paraId="2741CC60" w14:textId="77777777" w:rsidTr="00E27A12">
        <w:tc>
          <w:tcPr>
            <w:tcW w:w="0" w:type="auto"/>
            <w:tcMar>
              <w:top w:w="100" w:type="dxa"/>
              <w:left w:w="100" w:type="dxa"/>
              <w:bottom w:w="100" w:type="dxa"/>
              <w:right w:w="100" w:type="dxa"/>
            </w:tcMar>
            <w:hideMark/>
          </w:tcPr>
          <w:p w14:paraId="6B95CC37"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6CC84700"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5A58AFED"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17620AB7"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Excellent: </w:t>
            </w:r>
            <w:r w:rsidRPr="00E27A12">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E27A12" w:rsidRPr="00E27A12" w14:paraId="58B8C4D1" w14:textId="77777777" w:rsidTr="00E27A12">
        <w:tc>
          <w:tcPr>
            <w:tcW w:w="0" w:type="auto"/>
            <w:tcMar>
              <w:top w:w="100" w:type="dxa"/>
              <w:left w:w="100" w:type="dxa"/>
              <w:bottom w:w="100" w:type="dxa"/>
              <w:right w:w="100" w:type="dxa"/>
            </w:tcMar>
            <w:hideMark/>
          </w:tcPr>
          <w:p w14:paraId="224A33B4"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13AE360B"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1D5BF993"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6C822B01"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Very Good; exceeds course standards: </w:t>
            </w:r>
            <w:r w:rsidRPr="00E27A12">
              <w:rPr>
                <w:rFonts w:eastAsia="Times New Roman" w:cs="Arial"/>
                <w:color w:val="000000"/>
                <w:sz w:val="22"/>
                <w:szCs w:val="22"/>
                <w:shd w:val="clear" w:color="auto" w:fill="FFFFFF"/>
                <w:lang w:eastAsia="en-US"/>
              </w:rPr>
              <w:t>Demonstrates mastery of all learning outcomes of the course and understanding of core concepts.</w:t>
            </w:r>
          </w:p>
        </w:tc>
      </w:tr>
      <w:tr w:rsidR="00E27A12" w:rsidRPr="00E27A12" w14:paraId="7DB1928B" w14:textId="77777777" w:rsidTr="00E27A12">
        <w:tc>
          <w:tcPr>
            <w:tcW w:w="0" w:type="auto"/>
            <w:tcMar>
              <w:top w:w="100" w:type="dxa"/>
              <w:left w:w="100" w:type="dxa"/>
              <w:bottom w:w="100" w:type="dxa"/>
              <w:right w:w="100" w:type="dxa"/>
            </w:tcMar>
            <w:hideMark/>
          </w:tcPr>
          <w:p w14:paraId="43635EB7"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63575AF"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5BF0A74B"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3A4ED797"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Good; meets course standards: </w:t>
            </w:r>
            <w:r w:rsidRPr="00E27A12">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E27A12" w:rsidRPr="00E27A12" w14:paraId="34E748B9" w14:textId="77777777" w:rsidTr="00E27A12">
        <w:tc>
          <w:tcPr>
            <w:tcW w:w="0" w:type="auto"/>
            <w:tcMar>
              <w:top w:w="100" w:type="dxa"/>
              <w:left w:w="100" w:type="dxa"/>
              <w:bottom w:w="100" w:type="dxa"/>
              <w:right w:w="100" w:type="dxa"/>
            </w:tcMar>
            <w:hideMark/>
          </w:tcPr>
          <w:p w14:paraId="204FE4C5"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3408203A"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36C90F90"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5A66CD85"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Somewhat Satisfactory; </w:t>
            </w:r>
            <w:r w:rsidRPr="00E27A12">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E27A12" w:rsidRPr="00E27A12" w14:paraId="2CD5180D" w14:textId="77777777" w:rsidTr="00E27A12">
        <w:tc>
          <w:tcPr>
            <w:tcW w:w="0" w:type="auto"/>
            <w:tcMar>
              <w:top w:w="100" w:type="dxa"/>
              <w:left w:w="100" w:type="dxa"/>
              <w:bottom w:w="100" w:type="dxa"/>
              <w:right w:w="100" w:type="dxa"/>
            </w:tcMar>
            <w:hideMark/>
          </w:tcPr>
          <w:p w14:paraId="27DDC025"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121043E"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6AAC65DC"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72CC909F"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Less than Satisfactory; requires significant improvement:</w:t>
            </w:r>
            <w:r w:rsidRPr="00E27A12">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E27A12" w:rsidRPr="00E27A12" w14:paraId="1676168D" w14:textId="77777777" w:rsidTr="00E27A12">
        <w:tc>
          <w:tcPr>
            <w:tcW w:w="0" w:type="auto"/>
            <w:tcMar>
              <w:top w:w="100" w:type="dxa"/>
              <w:left w:w="100" w:type="dxa"/>
              <w:bottom w:w="100" w:type="dxa"/>
              <w:right w:w="100" w:type="dxa"/>
            </w:tcMar>
            <w:hideMark/>
          </w:tcPr>
          <w:p w14:paraId="060880F8"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F486032"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69F172F"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004948AF"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Unsatisfactory; requires substantial improvement: </w:t>
            </w:r>
            <w:r w:rsidRPr="00E27A12">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E27A12" w:rsidRPr="00E27A12" w14:paraId="17F0E586" w14:textId="77777777" w:rsidTr="00E27A12">
        <w:tc>
          <w:tcPr>
            <w:tcW w:w="0" w:type="auto"/>
            <w:tcMar>
              <w:top w:w="100" w:type="dxa"/>
              <w:left w:w="100" w:type="dxa"/>
              <w:bottom w:w="100" w:type="dxa"/>
              <w:right w:w="100" w:type="dxa"/>
            </w:tcMar>
            <w:hideMark/>
          </w:tcPr>
          <w:p w14:paraId="4B4BE2CF"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9490143"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0C24021"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77231531"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Unsatisfactory; requires extensive improvement: </w:t>
            </w:r>
            <w:r w:rsidRPr="00E27A12">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E27A12" w:rsidRPr="00E27A12" w14:paraId="7CC21A9F" w14:textId="77777777" w:rsidTr="00E27A12">
        <w:tc>
          <w:tcPr>
            <w:tcW w:w="0" w:type="auto"/>
            <w:tcMar>
              <w:top w:w="100" w:type="dxa"/>
              <w:left w:w="100" w:type="dxa"/>
              <w:bottom w:w="100" w:type="dxa"/>
              <w:right w:w="100" w:type="dxa"/>
            </w:tcMar>
            <w:hideMark/>
          </w:tcPr>
          <w:p w14:paraId="0FA20EBD"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571C1FF5" w14:textId="77777777" w:rsidR="00E27A12" w:rsidRPr="00E27A12" w:rsidRDefault="00E27A12" w:rsidP="00E27A12">
            <w:pPr>
              <w:jc w:val="center"/>
              <w:rPr>
                <w:rFonts w:ascii="Times New Roman" w:eastAsia="Times New Roman" w:hAnsi="Times New Roman" w:cs="Times New Roman"/>
                <w:lang w:eastAsia="en-US"/>
              </w:rPr>
            </w:pPr>
            <w:r w:rsidRPr="00E27A12">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6D02D5CA" w14:textId="77777777" w:rsidR="00E27A12" w:rsidRPr="00E27A12" w:rsidRDefault="00E27A12" w:rsidP="00E27A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0D093C8"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 xml:space="preserve">Fail: </w:t>
            </w:r>
            <w:r w:rsidRPr="00E27A12">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E27A12" w:rsidRPr="00E27A12" w14:paraId="54BB6688" w14:textId="77777777" w:rsidTr="00E27A12">
        <w:tc>
          <w:tcPr>
            <w:tcW w:w="0" w:type="auto"/>
            <w:tcMar>
              <w:top w:w="100" w:type="dxa"/>
              <w:left w:w="100" w:type="dxa"/>
              <w:bottom w:w="100" w:type="dxa"/>
              <w:right w:w="100" w:type="dxa"/>
            </w:tcMar>
            <w:hideMark/>
          </w:tcPr>
          <w:p w14:paraId="3D844417"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163509CA" w14:textId="77777777" w:rsidR="00E27A12" w:rsidRPr="00E27A12" w:rsidRDefault="00E27A12" w:rsidP="00E27A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BC53F49" w14:textId="77777777" w:rsidR="00E27A12" w:rsidRPr="00E27A12" w:rsidRDefault="00E27A12" w:rsidP="00E27A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9199023" w14:textId="77777777" w:rsidR="00E27A12" w:rsidRPr="00E27A12" w:rsidRDefault="00E27A12" w:rsidP="00E27A12">
            <w:pPr>
              <w:rPr>
                <w:rFonts w:ascii="Times New Roman" w:eastAsia="Times New Roman" w:hAnsi="Times New Roman" w:cs="Times New Roman"/>
                <w:lang w:eastAsia="en-US"/>
              </w:rPr>
            </w:pPr>
            <w:r w:rsidRPr="00E27A12">
              <w:rPr>
                <w:rFonts w:eastAsia="Times New Roman" w:cs="Arial"/>
                <w:b/>
                <w:bCs/>
                <w:color w:val="000000"/>
                <w:sz w:val="22"/>
                <w:szCs w:val="22"/>
                <w:shd w:val="clear" w:color="auto" w:fill="FFFFFF"/>
                <w:lang w:eastAsia="en-US"/>
              </w:rPr>
              <w:t>Passing:</w:t>
            </w:r>
            <w:r w:rsidRPr="00E27A12">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78E9A2F9" w14:textId="77777777" w:rsidR="00596129" w:rsidRPr="009E1D2B" w:rsidDel="00481B18" w:rsidRDefault="00596129" w:rsidP="00E27A12">
      <w:pPr>
        <w:ind w:right="-360"/>
        <w:rPr>
          <w:del w:id="17" w:author="Madeha Ali" w:date="2023-11-07T18:15:00Z"/>
          <w:rFonts w:eastAsia="Roboto Light" w:cs="Arial"/>
          <w:i/>
          <w:color w:val="000000" w:themeColor="text1"/>
        </w:rPr>
      </w:pPr>
    </w:p>
    <w:p w14:paraId="361E209F" w14:textId="77777777" w:rsidR="00596129" w:rsidRPr="009E1D2B" w:rsidRDefault="00596129" w:rsidP="00E27A12">
      <w:pPr>
        <w:ind w:right="-360"/>
        <w:rPr>
          <w:rFonts w:eastAsia="Roboto Light" w:cs="Arial"/>
          <w:color w:val="000000" w:themeColor="text1"/>
        </w:rPr>
      </w:pPr>
    </w:p>
    <w:p w14:paraId="3CD63879" w14:textId="77777777" w:rsidR="00596129" w:rsidRPr="009E1D2B" w:rsidRDefault="00596129" w:rsidP="00596129">
      <w:pPr>
        <w:ind w:left="-360" w:right="-360"/>
        <w:rPr>
          <w:rFonts w:eastAsia="Roboto" w:cs="Arial"/>
          <w:b/>
          <w:color w:val="000000" w:themeColor="text1"/>
        </w:rPr>
      </w:pPr>
      <w:bookmarkStart w:id="18" w:name="bookmark=kix.7d51gs32csi3" w:colFirst="0" w:colLast="0"/>
      <w:bookmarkEnd w:id="18"/>
      <w:r w:rsidRPr="009E1D2B">
        <w:rPr>
          <w:rFonts w:eastAsia="Roboto" w:cs="Arial"/>
          <w:b/>
          <w:color w:val="000000" w:themeColor="text1"/>
        </w:rPr>
        <w:t>Course Outlin</w:t>
      </w:r>
      <w:sdt>
        <w:sdtPr>
          <w:rPr>
            <w:rFonts w:cs="Arial"/>
            <w:color w:val="000000" w:themeColor="text1"/>
          </w:rPr>
          <w:tag w:val="goog_rdk_5"/>
          <w:id w:val="-2084131662"/>
        </w:sdtPr>
        <w:sdtEndPr/>
        <w:sdtContent/>
      </w:sdt>
      <w:r w:rsidRPr="009E1D2B">
        <w:rPr>
          <w:rFonts w:eastAsia="Roboto" w:cs="Arial"/>
          <w:b/>
          <w:color w:val="000000" w:themeColor="text1"/>
        </w:rPr>
        <w:t>e</w:t>
      </w:r>
    </w:p>
    <w:p w14:paraId="01414317" w14:textId="77777777" w:rsidR="00596129" w:rsidRPr="009E1D2B" w:rsidRDefault="00596129" w:rsidP="00596129">
      <w:pPr>
        <w:ind w:left="-360" w:right="-360"/>
        <w:rPr>
          <w:rFonts w:eastAsia="Roboto" w:cs="Arial"/>
          <w:bCs/>
          <w:color w:val="000000" w:themeColor="text1"/>
        </w:rPr>
      </w:pPr>
    </w:p>
    <w:p w14:paraId="3FB7879F" w14:textId="23AC2563"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Start/End Dates:</w:t>
      </w:r>
      <w:r w:rsidRPr="009E1D2B">
        <w:rPr>
          <w:rFonts w:eastAsia="Roboto" w:cs="Arial"/>
          <w:bCs/>
          <w:color w:val="000000" w:themeColor="text1"/>
        </w:rPr>
        <w:t xml:space="preserve"> </w:t>
      </w:r>
      <w:r w:rsidR="00A249A3" w:rsidRPr="00A249A3">
        <w:rPr>
          <w:rFonts w:eastAsia="Roboto" w:cs="Arial"/>
          <w:bCs/>
          <w:color w:val="000000" w:themeColor="text1"/>
        </w:rPr>
        <w:t>0</w:t>
      </w:r>
      <w:r w:rsidR="006037A7">
        <w:rPr>
          <w:rFonts w:eastAsia="Roboto" w:cs="Arial"/>
          <w:bCs/>
          <w:color w:val="000000" w:themeColor="text1"/>
        </w:rPr>
        <w:t>9</w:t>
      </w:r>
      <w:r w:rsidR="00A249A3" w:rsidRPr="00A249A3">
        <w:rPr>
          <w:rFonts w:eastAsia="Roboto" w:cs="Arial"/>
          <w:bCs/>
          <w:color w:val="000000" w:themeColor="text1"/>
        </w:rPr>
        <w:t>/</w:t>
      </w:r>
      <w:r w:rsidR="006037A7">
        <w:rPr>
          <w:rFonts w:eastAsia="Roboto" w:cs="Arial"/>
          <w:bCs/>
          <w:color w:val="000000" w:themeColor="text1"/>
        </w:rPr>
        <w:t>03</w:t>
      </w:r>
      <w:r w:rsidR="00A249A3" w:rsidRPr="00A249A3">
        <w:rPr>
          <w:rFonts w:eastAsia="Roboto" w:cs="Arial"/>
          <w:bCs/>
          <w:color w:val="000000" w:themeColor="text1"/>
        </w:rPr>
        <w:t xml:space="preserve">/2024 - </w:t>
      </w:r>
      <w:r w:rsidR="006037A7">
        <w:rPr>
          <w:rFonts w:eastAsia="Roboto" w:cs="Arial"/>
          <w:bCs/>
          <w:color w:val="000000" w:themeColor="text1"/>
        </w:rPr>
        <w:t>12</w:t>
      </w:r>
      <w:r w:rsidR="00A249A3" w:rsidRPr="00A249A3">
        <w:rPr>
          <w:rFonts w:eastAsia="Roboto" w:cs="Arial"/>
          <w:bCs/>
          <w:color w:val="000000" w:themeColor="text1"/>
        </w:rPr>
        <w:t>/</w:t>
      </w:r>
      <w:r w:rsidR="006037A7">
        <w:rPr>
          <w:rFonts w:eastAsia="Roboto" w:cs="Arial"/>
          <w:bCs/>
          <w:color w:val="000000" w:themeColor="text1"/>
        </w:rPr>
        <w:t>10</w:t>
      </w:r>
      <w:r w:rsidR="00A249A3" w:rsidRPr="00A249A3">
        <w:rPr>
          <w:rFonts w:eastAsia="Roboto" w:cs="Arial"/>
          <w:bCs/>
          <w:color w:val="000000" w:themeColor="text1"/>
        </w:rPr>
        <w:t xml:space="preserve">/2024 </w:t>
      </w:r>
      <w:r w:rsidR="00A249A3">
        <w:rPr>
          <w:rFonts w:eastAsia="Roboto" w:cs="Arial"/>
          <w:bCs/>
          <w:color w:val="000000" w:themeColor="text1"/>
        </w:rPr>
        <w:t>|</w:t>
      </w:r>
      <w:r w:rsidR="00A249A3" w:rsidRPr="00A249A3">
        <w:rPr>
          <w:rFonts w:eastAsia="Roboto" w:cs="Arial"/>
          <w:bCs/>
          <w:color w:val="000000" w:themeColor="text1"/>
        </w:rPr>
        <w:t xml:space="preserve"> T</w:t>
      </w:r>
      <w:r w:rsidR="006037A7">
        <w:rPr>
          <w:rFonts w:eastAsia="Roboto" w:cs="Arial"/>
          <w:bCs/>
          <w:color w:val="000000" w:themeColor="text1"/>
        </w:rPr>
        <w:t>ue</w:t>
      </w:r>
      <w:r w:rsidR="00A249A3" w:rsidRPr="00A249A3">
        <w:rPr>
          <w:rFonts w:eastAsia="Roboto" w:cs="Arial"/>
          <w:bCs/>
          <w:color w:val="000000" w:themeColor="text1"/>
        </w:rPr>
        <w:t>sday</w:t>
      </w:r>
      <w:r w:rsidR="00E27A12">
        <w:rPr>
          <w:rFonts w:eastAsia="Roboto" w:cs="Arial"/>
          <w:bCs/>
          <w:color w:val="000000" w:themeColor="text1"/>
        </w:rPr>
        <w:t>s</w:t>
      </w:r>
    </w:p>
    <w:p w14:paraId="7EDAB66D" w14:textId="1AA5F23E"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Time:</w:t>
      </w:r>
      <w:r w:rsidRPr="009E1D2B">
        <w:rPr>
          <w:rFonts w:eastAsia="Roboto" w:cs="Arial"/>
          <w:bCs/>
          <w:color w:val="000000" w:themeColor="text1"/>
        </w:rPr>
        <w:t xml:space="preserve"> 06:20pm - 08:55pm</w:t>
      </w:r>
    </w:p>
    <w:p w14:paraId="27956CD5" w14:textId="0C15E45C"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No Class Date(s):</w:t>
      </w:r>
      <w:r w:rsidR="00E27A12">
        <w:rPr>
          <w:rFonts w:eastAsia="Roboto" w:cs="Arial"/>
          <w:bCs/>
          <w:color w:val="000000" w:themeColor="text1"/>
        </w:rPr>
        <w:t xml:space="preserve"> Tuesday, 10/15/2024</w:t>
      </w:r>
    </w:p>
    <w:p w14:paraId="2A7CFD53" w14:textId="3DBC0FC3" w:rsidR="00596129" w:rsidRPr="009E1D2B" w:rsidRDefault="00596129" w:rsidP="00596129">
      <w:pPr>
        <w:ind w:left="-360" w:right="-360"/>
        <w:rPr>
          <w:rFonts w:eastAsia="Roboto" w:cs="Arial"/>
          <w:b/>
          <w:bCs/>
          <w:color w:val="000000" w:themeColor="text1"/>
        </w:rPr>
      </w:pPr>
      <w:r w:rsidRPr="009E1D2B">
        <w:rPr>
          <w:rFonts w:eastAsia="Roboto" w:cs="Arial"/>
          <w:b/>
          <w:bCs/>
          <w:color w:val="000000" w:themeColor="text1"/>
        </w:rPr>
        <w:t>Special Notes:</w:t>
      </w:r>
      <w:r w:rsidRPr="009E1D2B">
        <w:rPr>
          <w:rFonts w:eastAsia="Roboto" w:cs="Arial"/>
          <w:bCs/>
          <w:color w:val="000000" w:themeColor="text1"/>
        </w:rPr>
        <w:t xml:space="preserve">  </w:t>
      </w:r>
      <w:r w:rsidR="006037A7">
        <w:rPr>
          <w:rFonts w:eastAsia="Roboto" w:cs="Arial"/>
          <w:bCs/>
          <w:color w:val="000000" w:themeColor="text1"/>
        </w:rPr>
        <w:t>N/</w:t>
      </w:r>
      <w:r w:rsidR="00E27A12">
        <w:rPr>
          <w:rFonts w:eastAsia="Roboto" w:cs="Arial"/>
          <w:bCs/>
          <w:color w:val="000000" w:themeColor="text1"/>
        </w:rPr>
        <w:t>A</w:t>
      </w:r>
    </w:p>
    <w:p w14:paraId="180F19BE" w14:textId="77777777" w:rsidR="00596129" w:rsidRPr="009E1D2B" w:rsidRDefault="00596129" w:rsidP="00596129">
      <w:pPr>
        <w:ind w:left="-360" w:right="-360"/>
        <w:rPr>
          <w:rFonts w:eastAsia="Roboto" w:cs="Arial"/>
          <w:bCs/>
          <w:color w:val="000000" w:themeColor="text1"/>
        </w:rPr>
      </w:pPr>
    </w:p>
    <w:p w14:paraId="165B5788" w14:textId="05A99CAD" w:rsidR="00596129" w:rsidRPr="009E1D2B" w:rsidRDefault="00596129" w:rsidP="00596129">
      <w:pPr>
        <w:ind w:left="-360" w:right="-360"/>
        <w:rPr>
          <w:rFonts w:eastAsia="Roboto Light" w:cs="Arial"/>
          <w:b/>
          <w:color w:val="000000" w:themeColor="text1"/>
        </w:rPr>
      </w:pPr>
      <w:permStart w:id="1463842142" w:edGrp="everyone"/>
      <w:r w:rsidRPr="009E1D2B">
        <w:rPr>
          <w:rFonts w:eastAsia="Roboto Light" w:cs="Arial"/>
          <w:b/>
          <w:color w:val="000000" w:themeColor="text1"/>
        </w:rPr>
        <w:t xml:space="preserve">Session 1 </w:t>
      </w:r>
      <w:r w:rsidR="009E1D2B">
        <w:rPr>
          <w:rFonts w:eastAsia="Roboto Light" w:cs="Arial"/>
          <w:b/>
          <w:color w:val="000000" w:themeColor="text1"/>
        </w:rPr>
        <w:t>–</w:t>
      </w:r>
      <w:r w:rsidRPr="009E1D2B">
        <w:rPr>
          <w:rFonts w:eastAsia="Roboto Light" w:cs="Arial"/>
          <w:b/>
          <w:color w:val="000000" w:themeColor="text1"/>
        </w:rPr>
        <w:t xml:space="preserve"> </w:t>
      </w:r>
      <w:sdt>
        <w:sdtPr>
          <w:rPr>
            <w:rFonts w:eastAsia="Roboto Light" w:cs="Arial"/>
            <w:b/>
            <w:color w:val="000000" w:themeColor="text1"/>
          </w:rPr>
          <w:id w:val="656424993"/>
          <w:placeholder>
            <w:docPart w:val="3585A556FC95B4438D8E1A3AA0E27885"/>
          </w:placeholder>
          <w:date w:fullDate="2024-09-03T00:00:00Z">
            <w:dateFormat w:val="MM/dd/yy"/>
            <w:lid w:val="en-US"/>
            <w:storeMappedDataAs w:val="dateTime"/>
            <w:calendar w:val="gregorian"/>
          </w:date>
        </w:sdtPr>
        <w:sdtEndPr/>
        <w:sdtContent>
          <w:r w:rsidRPr="009E1D2B">
            <w:rPr>
              <w:rFonts w:eastAsia="Roboto Light" w:cs="Arial"/>
              <w:b/>
              <w:color w:val="000000" w:themeColor="text1"/>
            </w:rPr>
            <w:t>0</w:t>
          </w:r>
          <w:r w:rsidR="001056FF">
            <w:rPr>
              <w:rFonts w:eastAsia="Roboto Light" w:cs="Arial"/>
              <w:b/>
              <w:color w:val="000000" w:themeColor="text1"/>
            </w:rPr>
            <w:t>9</w:t>
          </w:r>
          <w:r w:rsidR="009E1D2B">
            <w:rPr>
              <w:rFonts w:eastAsia="Roboto Light" w:cs="Arial"/>
              <w:b/>
              <w:color w:val="000000" w:themeColor="text1"/>
            </w:rPr>
            <w:t>/</w:t>
          </w:r>
          <w:r w:rsidR="001056FF">
            <w:rPr>
              <w:rFonts w:eastAsia="Roboto Light" w:cs="Arial"/>
              <w:b/>
              <w:color w:val="000000" w:themeColor="text1"/>
            </w:rPr>
            <w:t>0</w:t>
          </w:r>
          <w:r w:rsidR="009E1D2B">
            <w:rPr>
              <w:rFonts w:eastAsia="Roboto Light" w:cs="Arial"/>
              <w:b/>
              <w:color w:val="000000" w:themeColor="text1"/>
            </w:rPr>
            <w:t>3</w:t>
          </w:r>
          <w:r w:rsidRPr="009E1D2B">
            <w:rPr>
              <w:rFonts w:eastAsia="Roboto Light" w:cs="Arial"/>
              <w:b/>
              <w:color w:val="000000" w:themeColor="text1"/>
            </w:rPr>
            <w:t>/2</w:t>
          </w:r>
          <w:r w:rsidR="009E1D2B">
            <w:rPr>
              <w:rFonts w:eastAsia="Roboto Light" w:cs="Arial"/>
              <w:b/>
              <w:color w:val="000000" w:themeColor="text1"/>
            </w:rPr>
            <w:t>4</w:t>
          </w:r>
        </w:sdtContent>
      </w:sdt>
    </w:p>
    <w:p w14:paraId="4939B726"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w:t>
      </w:r>
      <w:r w:rsidRPr="009E1D2B">
        <w:rPr>
          <w:rFonts w:eastAsia="Roboto Light" w:cs="Arial"/>
          <w:b/>
          <w:bCs/>
          <w:color w:val="000000" w:themeColor="text1"/>
        </w:rPr>
        <w:t>Selection of a Research Design</w:t>
      </w:r>
    </w:p>
    <w:p w14:paraId="4634163B"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Review Syllabus, &amp; Course Overview. </w:t>
      </w:r>
    </w:p>
    <w:p w14:paraId="57459EB6"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University Committee on Activities Involving Human Subjects (UCAIHS) Human Subjects Certification Exam: CITI</w:t>
      </w:r>
    </w:p>
    <w:p w14:paraId="24E69EAF"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lastRenderedPageBreak/>
        <w:t xml:space="preserve">Overview of the research process </w:t>
      </w:r>
    </w:p>
    <w:p w14:paraId="3E626F00"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Thesis Requirements for RPM and RPT Courses (rev. March, 2014)</w:t>
      </w:r>
    </w:p>
    <w:p w14:paraId="61491B27"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Exercise: Illustrate an Interest</w:t>
      </w:r>
    </w:p>
    <w:p w14:paraId="4CA3A44C"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to Citation Management Tools: Papers3 / Zotero / </w:t>
      </w:r>
      <w:proofErr w:type="spellStart"/>
      <w:r w:rsidRPr="009E1D2B">
        <w:rPr>
          <w:rFonts w:eastAsia="Roboto Light" w:cs="Arial"/>
          <w:color w:val="000000" w:themeColor="text1"/>
        </w:rPr>
        <w:t>ReadCube</w:t>
      </w:r>
      <w:proofErr w:type="spellEnd"/>
      <w:r w:rsidRPr="009E1D2B">
        <w:rPr>
          <w:rFonts w:eastAsia="Roboto Light" w:cs="Arial"/>
          <w:color w:val="000000" w:themeColor="text1"/>
        </w:rPr>
        <w:t xml:space="preserve"> / Mendeley / EndNote / RefWorks (Assignment #7)</w:t>
      </w:r>
    </w:p>
    <w:p w14:paraId="3CE2DE7D"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Discuss Assignment #1 </w:t>
      </w:r>
    </w:p>
    <w:p w14:paraId="667E23F2" w14:textId="77777777" w:rsidR="00596129" w:rsidRPr="009E1D2B" w:rsidRDefault="00596129" w:rsidP="00596129">
      <w:pPr>
        <w:ind w:left="-360" w:right="-360"/>
        <w:rPr>
          <w:rFonts w:eastAsia="Roboto Light" w:cs="Arial"/>
          <w:b/>
          <w:color w:val="000000" w:themeColor="text1"/>
        </w:rPr>
      </w:pPr>
    </w:p>
    <w:p w14:paraId="1035E02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7DE4AE20"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t>Prepare to discuss the document: Thesis Requirements for RPM and RPT Courses (rev. March, 2014) – Found in the Resources tab on Brightspace.</w:t>
      </w:r>
    </w:p>
    <w:p w14:paraId="48F8F4CA"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t>Upload avatar in Brightspace (My Workspace &gt; My Profile) and add me (</w:t>
      </w:r>
      <w:hyperlink r:id="rId17" w:history="1">
        <w:r w:rsidRPr="009E1D2B">
          <w:rPr>
            <w:rStyle w:val="Hyperlink"/>
            <w:rFonts w:eastAsia="Roboto Light" w:cs="Arial"/>
            <w:color w:val="000000" w:themeColor="text1"/>
          </w:rPr>
          <w:t>ej861@nyu.edu</w:t>
        </w:r>
      </w:hyperlink>
      <w:r w:rsidRPr="009E1D2B">
        <w:rPr>
          <w:rFonts w:eastAsia="Roboto Light" w:cs="Arial"/>
          <w:color w:val="000000" w:themeColor="text1"/>
        </w:rPr>
        <w:t>) as a Connection.</w:t>
      </w:r>
    </w:p>
    <w:p w14:paraId="11D3CA45" w14:textId="77777777" w:rsidR="00596129" w:rsidRPr="009E1D2B" w:rsidRDefault="00596129" w:rsidP="00596129">
      <w:pPr>
        <w:ind w:left="-360" w:right="-360"/>
        <w:rPr>
          <w:rFonts w:eastAsia="Roboto Light" w:cs="Arial"/>
          <w:b/>
          <w:color w:val="000000" w:themeColor="text1"/>
        </w:rPr>
      </w:pPr>
    </w:p>
    <w:p w14:paraId="0503673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 xml:space="preserve">Readings Due: </w:t>
      </w:r>
    </w:p>
    <w:p w14:paraId="6E9BCB5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Creswell chap 1 (text book)</w:t>
      </w:r>
    </w:p>
    <w:p w14:paraId="69D506C5"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APA chap 1&amp;2 (text book)</w:t>
      </w:r>
    </w:p>
    <w:p w14:paraId="2C71B412"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Parts of a Research Design.pptx (in Class 1 - Selection of a Research Design folder)</w:t>
      </w:r>
    </w:p>
    <w:p w14:paraId="2115DDB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Thesis Requirements for RPM and RPT Courses (rev. March, 2014) (in Resources folder)</w:t>
      </w:r>
    </w:p>
    <w:p w14:paraId="5EE7CB1C" w14:textId="77777777" w:rsidR="00596129" w:rsidRPr="009E1D2B" w:rsidRDefault="00596129" w:rsidP="00596129">
      <w:pPr>
        <w:ind w:left="-360" w:right="-360"/>
        <w:rPr>
          <w:rFonts w:eastAsia="Roboto Light" w:cs="Arial"/>
          <w:b/>
          <w:color w:val="000000" w:themeColor="text1"/>
        </w:rPr>
      </w:pPr>
    </w:p>
    <w:p w14:paraId="7D67E741" w14:textId="0821C6F6"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2 – </w:t>
      </w:r>
      <w:sdt>
        <w:sdtPr>
          <w:rPr>
            <w:rFonts w:eastAsia="Roboto Light" w:cs="Arial"/>
            <w:b/>
            <w:color w:val="000000" w:themeColor="text1"/>
          </w:rPr>
          <w:id w:val="207843307"/>
          <w:placeholder>
            <w:docPart w:val="ADD4344B6E691A469C4A1A358AF97031"/>
          </w:placeholder>
          <w:date w:fullDate="2024-09-10T00:00:00Z">
            <w:dateFormat w:val="MM/dd/yy"/>
            <w:lid w:val="en-US"/>
            <w:storeMappedDataAs w:val="dateTime"/>
            <w:calendar w:val="gregorian"/>
          </w:date>
        </w:sdtPr>
        <w:sdtEndPr/>
        <w:sdtContent>
          <w:r w:rsidR="009E1D2B">
            <w:rPr>
              <w:rFonts w:eastAsia="Roboto Light" w:cs="Arial"/>
              <w:b/>
              <w:color w:val="000000" w:themeColor="text1"/>
            </w:rPr>
            <w:t>0</w:t>
          </w:r>
          <w:r w:rsidR="00244BFC">
            <w:rPr>
              <w:rFonts w:eastAsia="Roboto Light" w:cs="Arial"/>
              <w:b/>
              <w:color w:val="000000" w:themeColor="text1"/>
            </w:rPr>
            <w:t>9</w:t>
          </w:r>
          <w:r w:rsidR="009E1D2B">
            <w:rPr>
              <w:rFonts w:eastAsia="Roboto Light" w:cs="Arial"/>
              <w:b/>
              <w:color w:val="000000" w:themeColor="text1"/>
            </w:rPr>
            <w:t>/</w:t>
          </w:r>
          <w:r w:rsidR="00244BFC">
            <w:rPr>
              <w:rFonts w:eastAsia="Roboto Light" w:cs="Arial"/>
              <w:b/>
              <w:color w:val="000000" w:themeColor="text1"/>
            </w:rPr>
            <w:t>10</w:t>
          </w:r>
          <w:r w:rsidR="009E1D2B">
            <w:rPr>
              <w:rFonts w:eastAsia="Roboto Light" w:cs="Arial"/>
              <w:b/>
              <w:color w:val="000000" w:themeColor="text1"/>
            </w:rPr>
            <w:t>/24</w:t>
          </w:r>
        </w:sdtContent>
      </w:sdt>
      <w:r w:rsidRPr="009E1D2B">
        <w:rPr>
          <w:rFonts w:eastAsia="Roboto Light" w:cs="Arial"/>
          <w:b/>
          <w:color w:val="000000" w:themeColor="text1"/>
        </w:rPr>
        <w:t xml:space="preserve"> </w:t>
      </w:r>
    </w:p>
    <w:p w14:paraId="161FB302"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Initial Literature &amp; Identifying a Research Problem</w:t>
      </w:r>
    </w:p>
    <w:p w14:paraId="59231A15"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 Review Creswell &amp; APA readings via slides, lecture notes, and websites</w:t>
      </w:r>
    </w:p>
    <w:p w14:paraId="32AC86F9"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Review Assignment #1 in class (aloud and in small groups)</w:t>
      </w:r>
    </w:p>
    <w:p w14:paraId="1FC2D52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Choose and narrow a researchable topic</w:t>
      </w:r>
    </w:p>
    <w:p w14:paraId="1077F2B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library database #1: ProQuest</w:t>
      </w:r>
    </w:p>
    <w:p w14:paraId="64A71D23"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Discuss library database #2: EBSCOhost </w:t>
      </w:r>
    </w:p>
    <w:p w14:paraId="7A15AC91"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the Resources folder).</w:t>
      </w:r>
    </w:p>
    <w:p w14:paraId="2C8A2340"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Assignment #2)</w:t>
      </w:r>
    </w:p>
    <w:p w14:paraId="4A77095E" w14:textId="77777777" w:rsidR="00596129" w:rsidRPr="009E1D2B" w:rsidRDefault="00596129" w:rsidP="00596129">
      <w:pPr>
        <w:ind w:left="-360" w:right="-360"/>
        <w:rPr>
          <w:rFonts w:eastAsia="Roboto Light" w:cs="Arial"/>
          <w:b/>
          <w:color w:val="000000" w:themeColor="text1"/>
        </w:rPr>
      </w:pPr>
    </w:p>
    <w:p w14:paraId="53AF410D"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055F6AC4"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Assignment #1</w:t>
      </w:r>
      <w:r w:rsidRPr="009E1D2B">
        <w:rPr>
          <w:rFonts w:eastAsia="Roboto Light" w:cs="Arial"/>
          <w:b/>
          <w:color w:val="000000" w:themeColor="text1"/>
        </w:rPr>
        <w:t xml:space="preserve">: </w:t>
      </w:r>
      <w:r w:rsidRPr="009E1D2B">
        <w:rPr>
          <w:rFonts w:eastAsia="Roboto Light" w:cs="Arial"/>
          <w:color w:val="000000" w:themeColor="text1"/>
        </w:rPr>
        <w:t xml:space="preserve">Identify and propose a topic for further research, along with the background or reasons why it is an important area to research, the significance of it (including those who would benefit from your research), and the ways it would add to the body of existing knowledge. </w:t>
      </w:r>
    </w:p>
    <w:p w14:paraId="388F88EA" w14:textId="77777777" w:rsidR="00596129" w:rsidRPr="009E1D2B" w:rsidRDefault="00596129" w:rsidP="00596129">
      <w:pPr>
        <w:ind w:left="-360" w:right="-360"/>
        <w:rPr>
          <w:rFonts w:eastAsia="Roboto Light" w:cs="Arial"/>
          <w:color w:val="000000" w:themeColor="text1"/>
        </w:rPr>
      </w:pPr>
    </w:p>
    <w:p w14:paraId="75845D2F"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This should be 2-4 pages long. Submit via Brightspace. Follow APA 7 for all formatting. Attempt to write in the third person (try to avoid use of I, me, my, mine, or we).</w:t>
      </w:r>
    </w:p>
    <w:p w14:paraId="71F7CEA7" w14:textId="77777777" w:rsidR="00596129" w:rsidRPr="009E1D2B" w:rsidRDefault="00596129" w:rsidP="00596129">
      <w:pPr>
        <w:ind w:left="-360" w:right="-360"/>
        <w:rPr>
          <w:rFonts w:eastAsia="Roboto Light" w:cs="Arial"/>
          <w:b/>
          <w:color w:val="000000" w:themeColor="text1"/>
        </w:rPr>
      </w:pPr>
    </w:p>
    <w:p w14:paraId="4ABFE32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3E7A9DE5"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chap 2</w:t>
      </w:r>
    </w:p>
    <w:p w14:paraId="010839A7"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APA chap 3</w:t>
      </w:r>
    </w:p>
    <w:p w14:paraId="33987EE1"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Miller 2002 Formulating a Research Problem (in Class 2 - Initial Literature &amp; Identifying a Research Problem folder)</w:t>
      </w:r>
    </w:p>
    <w:p w14:paraId="7C4854F4" w14:textId="77777777" w:rsidR="00596129" w:rsidRPr="009E1D2B" w:rsidRDefault="00596129" w:rsidP="00596129">
      <w:pPr>
        <w:numPr>
          <w:ilvl w:val="0"/>
          <w:numId w:val="8"/>
        </w:numPr>
        <w:ind w:right="-360"/>
        <w:rPr>
          <w:rFonts w:eastAsia="Roboto Light" w:cs="Arial"/>
          <w:color w:val="000000" w:themeColor="text1"/>
        </w:rPr>
      </w:pPr>
      <w:proofErr w:type="spellStart"/>
      <w:r w:rsidRPr="009E1D2B">
        <w:rPr>
          <w:rFonts w:eastAsia="Roboto Light" w:cs="Arial"/>
          <w:color w:val="000000" w:themeColor="text1"/>
        </w:rPr>
        <w:lastRenderedPageBreak/>
        <w:t>Layder</w:t>
      </w:r>
      <w:proofErr w:type="spellEnd"/>
      <w:r w:rsidRPr="009E1D2B">
        <w:rPr>
          <w:rFonts w:eastAsia="Roboto Light" w:cs="Arial"/>
          <w:color w:val="000000" w:themeColor="text1"/>
        </w:rPr>
        <w:t xml:space="preserve"> 2013 Developing Questions from Research Problems (in Class 2 - Initial Literature &amp; Identifying a Research Problem folder)</w:t>
      </w:r>
    </w:p>
    <w:p w14:paraId="7DF00A76"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2012 Educational Research: Chapter 2 – Identifying a Research (in Resources folder)</w:t>
      </w:r>
    </w:p>
    <w:p w14:paraId="7CCE5629" w14:textId="77777777" w:rsidR="00596129" w:rsidRPr="009E1D2B" w:rsidRDefault="00596129" w:rsidP="00596129">
      <w:pPr>
        <w:ind w:left="-360" w:right="-360"/>
        <w:rPr>
          <w:rFonts w:eastAsia="Roboto Light" w:cs="Arial"/>
          <w:b/>
          <w:color w:val="000000" w:themeColor="text1"/>
        </w:rPr>
      </w:pPr>
    </w:p>
    <w:p w14:paraId="12CC687F" w14:textId="2BB0E36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3 – </w:t>
      </w:r>
      <w:sdt>
        <w:sdtPr>
          <w:rPr>
            <w:rFonts w:eastAsia="Times New Roman" w:cs="Arial"/>
            <w:b/>
            <w:color w:val="000000" w:themeColor="text1"/>
          </w:rPr>
          <w:id w:val="-2057391159"/>
          <w:placeholder>
            <w:docPart w:val="FB1D0A6E54207E45BF8E001CAFF4181C"/>
          </w:placeholder>
          <w:date w:fullDate="2024-09-17T00:00:00Z">
            <w:dateFormat w:val="MM/dd/yy"/>
            <w:lid w:val="en-US"/>
            <w:storeMappedDataAs w:val="dateTime"/>
            <w:calendar w:val="gregorian"/>
          </w:date>
        </w:sdtPr>
        <w:sdtEndPr/>
        <w:sdtContent>
          <w:r w:rsidR="009E1D2B" w:rsidRPr="009E1D2B">
            <w:rPr>
              <w:rFonts w:eastAsia="Times New Roman" w:cs="Arial"/>
              <w:b/>
              <w:color w:val="000000" w:themeColor="text1"/>
            </w:rPr>
            <w:t>0</w:t>
          </w:r>
          <w:r w:rsidR="00244BFC">
            <w:rPr>
              <w:rFonts w:eastAsia="Times New Roman" w:cs="Arial"/>
              <w:b/>
              <w:color w:val="000000" w:themeColor="text1"/>
            </w:rPr>
            <w:t>9</w:t>
          </w:r>
          <w:r w:rsidR="009E1D2B" w:rsidRPr="009E1D2B">
            <w:rPr>
              <w:rFonts w:eastAsia="Times New Roman" w:cs="Arial"/>
              <w:b/>
              <w:color w:val="000000" w:themeColor="text1"/>
            </w:rPr>
            <w:t>/</w:t>
          </w:r>
          <w:r w:rsidR="00244BFC">
            <w:rPr>
              <w:rFonts w:eastAsia="Times New Roman" w:cs="Arial"/>
              <w:b/>
              <w:color w:val="000000" w:themeColor="text1"/>
            </w:rPr>
            <w:t>17</w:t>
          </w:r>
          <w:r w:rsidR="009E1D2B" w:rsidRPr="009E1D2B">
            <w:rPr>
              <w:rFonts w:eastAsia="Times New Roman" w:cs="Arial"/>
              <w:b/>
              <w:color w:val="000000" w:themeColor="text1"/>
            </w:rPr>
            <w:t>/24</w:t>
          </w:r>
        </w:sdtContent>
      </w:sdt>
    </w:p>
    <w:p w14:paraId="46D17E84"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Introduction</w:t>
      </w:r>
    </w:p>
    <w:p w14:paraId="6DEF788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#2 in class</w:t>
      </w:r>
    </w:p>
    <w:p w14:paraId="16EEAB9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Plagiarism </w:t>
      </w:r>
    </w:p>
    <w:p w14:paraId="5D3927F4"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#3: Sage</w:t>
      </w:r>
    </w:p>
    <w:p w14:paraId="74BE97A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#4: Taylor and Francis</w:t>
      </w:r>
    </w:p>
    <w:p w14:paraId="4ECCBD9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interlibrary loan ILL</w:t>
      </w:r>
    </w:p>
    <w:p w14:paraId="1F92B85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Qualitative Research Evaluation Tool for Articles in the Social Sciences</w:t>
      </w:r>
      <w:r w:rsidRPr="009E1D2B">
        <w:rPr>
          <w:rFonts w:eastAsia="Roboto Light" w:cs="Arial"/>
          <w:color w:val="000000" w:themeColor="text1"/>
        </w:rPr>
        <w:t xml:space="preserve"> and the </w:t>
      </w:r>
      <w:r w:rsidRPr="009E1D2B">
        <w:rPr>
          <w:rFonts w:eastAsia="Roboto Light" w:cs="Arial"/>
          <w:i/>
          <w:color w:val="000000" w:themeColor="text1"/>
        </w:rPr>
        <w:t>Quantitative Research Evaluation Tool for Articles in the Social Sciences</w:t>
      </w:r>
      <w:r w:rsidRPr="009E1D2B">
        <w:rPr>
          <w:rFonts w:eastAsia="Roboto Light" w:cs="Arial"/>
          <w:color w:val="000000" w:themeColor="text1"/>
        </w:rPr>
        <w:t xml:space="preserve"> (both found in the Resources folder).</w:t>
      </w:r>
    </w:p>
    <w:p w14:paraId="5AB734C1"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Exercise#1: Review a single, provided article together and identify 15 elements from the checklists.</w:t>
      </w:r>
    </w:p>
    <w:p w14:paraId="416FA4B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Citations, Referencing and Bibliographies </w:t>
      </w:r>
    </w:p>
    <w:p w14:paraId="730E905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Clarify problem statement and research questions</w:t>
      </w:r>
    </w:p>
    <w:p w14:paraId="10C52D1C" w14:textId="77777777" w:rsidR="00596129" w:rsidRPr="009E1D2B" w:rsidRDefault="00596129" w:rsidP="00596129">
      <w:pPr>
        <w:numPr>
          <w:ilvl w:val="1"/>
          <w:numId w:val="5"/>
        </w:numPr>
        <w:ind w:right="-360"/>
        <w:rPr>
          <w:rFonts w:eastAsia="Roboto Light" w:cs="Arial"/>
          <w:color w:val="000000" w:themeColor="text1"/>
        </w:rPr>
      </w:pPr>
      <w:r w:rsidRPr="009E1D2B">
        <w:rPr>
          <w:rFonts w:eastAsia="Roboto Light" w:cs="Arial"/>
          <w:color w:val="000000" w:themeColor="text1"/>
        </w:rPr>
        <w:t>Discuss Assignment #3</w:t>
      </w:r>
    </w:p>
    <w:p w14:paraId="77603F3E" w14:textId="77777777" w:rsidR="00596129" w:rsidRPr="009E1D2B" w:rsidRDefault="00596129" w:rsidP="00596129">
      <w:pPr>
        <w:ind w:left="-360" w:right="-360"/>
        <w:rPr>
          <w:rFonts w:eastAsia="Roboto Light" w:cs="Arial"/>
          <w:b/>
          <w:color w:val="000000" w:themeColor="text1"/>
          <w:u w:val="single"/>
        </w:rPr>
      </w:pPr>
    </w:p>
    <w:p w14:paraId="426736F1"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0CB39A7D" w14:textId="77777777" w:rsidR="00596129" w:rsidRPr="009E1D2B" w:rsidRDefault="00596129" w:rsidP="00596129">
      <w:pPr>
        <w:ind w:left="-360" w:right="-360"/>
        <w:rPr>
          <w:rFonts w:eastAsia="Roboto Light" w:cs="Arial"/>
          <w:b/>
          <w:color w:val="000000" w:themeColor="text1"/>
        </w:rPr>
      </w:pPr>
    </w:p>
    <w:p w14:paraId="613A6634"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#2:</w:t>
      </w:r>
      <w:r w:rsidRPr="009E1D2B">
        <w:rPr>
          <w:rFonts w:eastAsia="Roboto Light" w:cs="Arial"/>
          <w:b/>
          <w:color w:val="000000" w:themeColor="text1"/>
        </w:rPr>
        <w:t xml:space="preserve"> </w:t>
      </w:r>
      <w:r w:rsidRPr="009E1D2B">
        <w:rPr>
          <w:rFonts w:eastAsia="Roboto Light" w:cs="Arial"/>
          <w:color w:val="000000" w:themeColor="text1"/>
        </w:rPr>
        <w:t xml:space="preserve">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t>
      </w:r>
    </w:p>
    <w:p w14:paraId="186FCCF5" w14:textId="77777777" w:rsidR="00596129" w:rsidRPr="009E1D2B" w:rsidRDefault="00596129" w:rsidP="00596129">
      <w:pPr>
        <w:ind w:left="-360" w:right="-360"/>
        <w:rPr>
          <w:rFonts w:eastAsia="Roboto Light" w:cs="Arial"/>
          <w:color w:val="000000" w:themeColor="text1"/>
        </w:rPr>
      </w:pPr>
    </w:p>
    <w:p w14:paraId="14169458"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We will complete these sections over the course. Locate and include 3 (peer-reviewed, academic) research articles for your proposal as in-text citations and include in the References. Submit via Brightspace. Follow APA 7 for all formatting. </w:t>
      </w:r>
    </w:p>
    <w:p w14:paraId="4145B66E" w14:textId="77777777" w:rsidR="00596129" w:rsidRPr="009E1D2B" w:rsidRDefault="00596129" w:rsidP="00596129">
      <w:pPr>
        <w:ind w:left="-360" w:right="-360"/>
        <w:rPr>
          <w:rFonts w:eastAsia="Roboto Light" w:cs="Arial"/>
          <w:color w:val="000000" w:themeColor="text1"/>
        </w:rPr>
      </w:pPr>
    </w:p>
    <w:p w14:paraId="2A747839"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Have your information about your 3 Peer-reviewed articles on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Brightspace &gt; Resources. Submit this to Brightspace. </w:t>
      </w:r>
    </w:p>
    <w:p w14:paraId="5134E983" w14:textId="77777777" w:rsidR="00596129" w:rsidRPr="009E1D2B" w:rsidRDefault="00596129" w:rsidP="00596129">
      <w:pPr>
        <w:ind w:left="-360" w:right="-360"/>
        <w:rPr>
          <w:rFonts w:eastAsia="Roboto Light" w:cs="Arial"/>
          <w:b/>
          <w:color w:val="000000" w:themeColor="text1"/>
        </w:rPr>
      </w:pPr>
    </w:p>
    <w:p w14:paraId="75EF396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75792290" w14:textId="77777777" w:rsidR="00596129" w:rsidRPr="009E1D2B" w:rsidRDefault="00596129" w:rsidP="00596129">
      <w:pPr>
        <w:numPr>
          <w:ilvl w:val="0"/>
          <w:numId w:val="10"/>
        </w:numPr>
        <w:ind w:right="-360"/>
        <w:rPr>
          <w:rFonts w:eastAsia="Roboto Light" w:cs="Arial"/>
          <w:color w:val="000000" w:themeColor="text1"/>
        </w:rPr>
      </w:pPr>
      <w:r w:rsidRPr="009E1D2B">
        <w:rPr>
          <w:rFonts w:eastAsia="Roboto Light" w:cs="Arial"/>
          <w:color w:val="000000" w:themeColor="text1"/>
        </w:rPr>
        <w:t>Creswell chap 5</w:t>
      </w:r>
    </w:p>
    <w:p w14:paraId="432FF6E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APA chap 4 </w:t>
      </w:r>
    </w:p>
    <w:p w14:paraId="2220013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Lecture Notes - The Introduction.docx </w:t>
      </w:r>
    </w:p>
    <w:p w14:paraId="40DB7A24"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Slides - Chapter 5 - The Introduction.ppt </w:t>
      </w:r>
    </w:p>
    <w:p w14:paraId="3EE984C7"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Slides: Choose a Topic and Narrow It</w:t>
      </w:r>
    </w:p>
    <w:p w14:paraId="1F97ADFF" w14:textId="77777777" w:rsidR="00596129" w:rsidRPr="009E1D2B" w:rsidRDefault="00E4103B" w:rsidP="00596129">
      <w:pPr>
        <w:numPr>
          <w:ilvl w:val="1"/>
          <w:numId w:val="10"/>
        </w:numPr>
        <w:ind w:right="-360"/>
        <w:rPr>
          <w:rFonts w:eastAsia="Roboto Light" w:cs="Arial"/>
          <w:color w:val="000000" w:themeColor="text1"/>
        </w:rPr>
      </w:pPr>
      <w:hyperlink r:id="rId18">
        <w:r w:rsidR="00596129" w:rsidRPr="009E1D2B">
          <w:rPr>
            <w:rStyle w:val="Hyperlink"/>
            <w:rFonts w:eastAsia="Roboto Light" w:cs="Arial"/>
            <w:color w:val="000000" w:themeColor="text1"/>
          </w:rPr>
          <w:t>Organizing Your Social Sciences Research Paper: The Research Problem/Question</w:t>
        </w:r>
      </w:hyperlink>
      <w:r w:rsidR="00596129" w:rsidRPr="009E1D2B">
        <w:rPr>
          <w:rFonts w:eastAsia="Roboto Light" w:cs="Arial"/>
          <w:color w:val="000000" w:themeColor="text1"/>
        </w:rPr>
        <w:t xml:space="preserve"> (</w:t>
      </w:r>
      <w:proofErr w:type="spellStart"/>
      <w:r w:rsidR="00596129" w:rsidRPr="009E1D2B">
        <w:rPr>
          <w:rFonts w:eastAsia="Roboto Light" w:cs="Arial"/>
          <w:color w:val="000000" w:themeColor="text1"/>
        </w:rPr>
        <w:t>LibGuide</w:t>
      </w:r>
      <w:proofErr w:type="spellEnd"/>
      <w:r w:rsidR="00596129" w:rsidRPr="009E1D2B">
        <w:rPr>
          <w:rFonts w:eastAsia="Roboto Light" w:cs="Arial"/>
          <w:color w:val="000000" w:themeColor="text1"/>
        </w:rPr>
        <w:t>)</w:t>
      </w:r>
    </w:p>
    <w:p w14:paraId="18FAD21A" w14:textId="77777777" w:rsidR="00596129" w:rsidRPr="009E1D2B" w:rsidRDefault="00E4103B" w:rsidP="00596129">
      <w:pPr>
        <w:numPr>
          <w:ilvl w:val="1"/>
          <w:numId w:val="10"/>
        </w:numPr>
        <w:ind w:right="-360"/>
        <w:rPr>
          <w:rFonts w:eastAsia="Roboto Light" w:cs="Arial"/>
          <w:color w:val="000000" w:themeColor="text1"/>
        </w:rPr>
      </w:pPr>
      <w:hyperlink r:id="rId19">
        <w:r w:rsidR="00596129" w:rsidRPr="009E1D2B">
          <w:rPr>
            <w:rStyle w:val="Hyperlink"/>
            <w:rFonts w:eastAsia="Roboto Light" w:cs="Arial"/>
            <w:color w:val="000000" w:themeColor="text1"/>
          </w:rPr>
          <w:t>Identifying a Research Problem</w:t>
        </w:r>
      </w:hyperlink>
      <w:r w:rsidR="00596129" w:rsidRPr="009E1D2B">
        <w:rPr>
          <w:rFonts w:eastAsia="Roboto Light" w:cs="Arial"/>
          <w:color w:val="000000" w:themeColor="text1"/>
        </w:rPr>
        <w:t xml:space="preserve"> (Creswell video)</w:t>
      </w:r>
    </w:p>
    <w:p w14:paraId="695AE757" w14:textId="77777777" w:rsidR="00596129" w:rsidRPr="009E1D2B" w:rsidRDefault="00596129" w:rsidP="00596129">
      <w:pPr>
        <w:ind w:left="-360" w:right="-360"/>
        <w:rPr>
          <w:rFonts w:eastAsia="Roboto Light" w:cs="Arial"/>
          <w:b/>
          <w:color w:val="000000" w:themeColor="text1"/>
        </w:rPr>
      </w:pPr>
    </w:p>
    <w:p w14:paraId="5F69E1C6" w14:textId="26C4A3A9"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4 – </w:t>
      </w:r>
      <w:sdt>
        <w:sdtPr>
          <w:rPr>
            <w:rFonts w:eastAsia="Roboto Light" w:cs="Arial"/>
            <w:b/>
            <w:color w:val="000000" w:themeColor="text1"/>
          </w:rPr>
          <w:id w:val="1559980217"/>
          <w:placeholder>
            <w:docPart w:val="C4C930884F112D4684FF0659CEEB22A0"/>
          </w:placeholder>
          <w:date w:fullDate="2024-09-24T00:00:00Z">
            <w:dateFormat w:val="MM/dd/yy"/>
            <w:lid w:val="en-US"/>
            <w:storeMappedDataAs w:val="dateTime"/>
            <w:calendar w:val="gregorian"/>
          </w:date>
        </w:sdtPr>
        <w:sdtEndPr/>
        <w:sdtContent>
          <w:r w:rsidRPr="009E1D2B">
            <w:rPr>
              <w:rFonts w:eastAsia="Roboto Light" w:cs="Arial"/>
              <w:b/>
              <w:color w:val="000000" w:themeColor="text1"/>
            </w:rPr>
            <w:t>0</w:t>
          </w:r>
          <w:r w:rsidR="00244BFC">
            <w:rPr>
              <w:rFonts w:eastAsia="Roboto Light" w:cs="Arial"/>
              <w:b/>
              <w:color w:val="000000" w:themeColor="text1"/>
            </w:rPr>
            <w:t>9</w:t>
          </w:r>
          <w:r w:rsidRPr="009E1D2B">
            <w:rPr>
              <w:rFonts w:eastAsia="Roboto Light" w:cs="Arial"/>
              <w:b/>
              <w:color w:val="000000" w:themeColor="text1"/>
            </w:rPr>
            <w:t>/</w:t>
          </w:r>
          <w:r w:rsidR="00455D5C">
            <w:rPr>
              <w:rFonts w:eastAsia="Roboto Light" w:cs="Arial"/>
              <w:b/>
              <w:color w:val="000000" w:themeColor="text1"/>
            </w:rPr>
            <w:t>24</w:t>
          </w:r>
          <w:r w:rsidRPr="009E1D2B">
            <w:rPr>
              <w:rFonts w:eastAsia="Roboto Light" w:cs="Arial"/>
              <w:b/>
              <w:color w:val="000000" w:themeColor="text1"/>
            </w:rPr>
            <w:t>/2</w:t>
          </w:r>
          <w:r w:rsidR="00E81AD6">
            <w:rPr>
              <w:rFonts w:eastAsia="Roboto Light" w:cs="Arial"/>
              <w:b/>
              <w:color w:val="000000" w:themeColor="text1"/>
            </w:rPr>
            <w:t>4</w:t>
          </w:r>
        </w:sdtContent>
      </w:sdt>
    </w:p>
    <w:p w14:paraId="7C075BB7"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lastRenderedPageBreak/>
        <w:t>Topic description</w:t>
      </w:r>
      <w:r w:rsidRPr="009E1D2B">
        <w:rPr>
          <w:rFonts w:eastAsia="Roboto Light" w:cs="Arial"/>
          <w:b/>
          <w:color w:val="000000" w:themeColor="text1"/>
        </w:rPr>
        <w:t xml:space="preserve"> – </w:t>
      </w:r>
      <w:r w:rsidRPr="009E1D2B">
        <w:rPr>
          <w:rFonts w:eastAsia="Roboto Light" w:cs="Arial"/>
          <w:bCs/>
          <w:color w:val="000000" w:themeColor="text1"/>
        </w:rPr>
        <w:t>Clarify Your Proposal Topic</w:t>
      </w:r>
    </w:p>
    <w:p w14:paraId="4156862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#3 in class</w:t>
      </w:r>
    </w:p>
    <w:p w14:paraId="2F662837"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Elevator Speech Exercise (5-sentence proposal summary)</w:t>
      </w:r>
    </w:p>
    <w:p w14:paraId="7D21A4D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#5: Emerald</w:t>
      </w:r>
    </w:p>
    <w:p w14:paraId="0EBDA44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Exercise#2: Review a single, provided article in teams and identify 15 elements of the checklists.</w:t>
      </w:r>
    </w:p>
    <w:p w14:paraId="1C54C982"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Design: An Overview</w:t>
      </w:r>
    </w:p>
    <w:p w14:paraId="7BC3482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The Introduction </w:t>
      </w:r>
    </w:p>
    <w:p w14:paraId="0DB40EC3"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APA mechanics of style &amp; crediting sources</w:t>
      </w:r>
    </w:p>
    <w:p w14:paraId="4FA6F56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Assignments #4 &amp; #5</w:t>
      </w:r>
    </w:p>
    <w:p w14:paraId="53224557" w14:textId="77777777" w:rsidR="00596129" w:rsidRPr="009E1D2B" w:rsidRDefault="00596129" w:rsidP="00596129">
      <w:pPr>
        <w:ind w:left="-360" w:right="-360"/>
        <w:rPr>
          <w:rFonts w:eastAsia="Roboto Light" w:cs="Arial"/>
          <w:b/>
          <w:color w:val="000000" w:themeColor="text1"/>
        </w:rPr>
      </w:pPr>
    </w:p>
    <w:p w14:paraId="64CB0647"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BBCAC4E"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#3:</w:t>
      </w:r>
      <w:r w:rsidRPr="009E1D2B">
        <w:rPr>
          <w:rFonts w:eastAsia="Roboto Light" w:cs="Arial"/>
          <w:b/>
          <w:color w:val="000000" w:themeColor="text1"/>
        </w:rPr>
        <w:t xml:space="preserve"> </w:t>
      </w:r>
      <w:r w:rsidRPr="009E1D2B">
        <w:rPr>
          <w:rFonts w:eastAsia="Roboto Light" w:cs="Arial"/>
          <w:color w:val="000000" w:themeColor="text1"/>
        </w:rPr>
        <w:t>Identify 15 high quality references (a mixture of academic and other high quality, credible resources is encouraged) for your proposal. Have them on a formatted Reference list. Submit via Brightspace.</w:t>
      </w:r>
    </w:p>
    <w:p w14:paraId="702B165B" w14:textId="77777777" w:rsidR="00596129" w:rsidRPr="009E1D2B" w:rsidRDefault="00596129" w:rsidP="00596129">
      <w:pPr>
        <w:numPr>
          <w:ilvl w:val="1"/>
          <w:numId w:val="12"/>
        </w:numPr>
        <w:ind w:right="-360"/>
        <w:rPr>
          <w:rFonts w:eastAsia="Roboto Light" w:cs="Arial"/>
          <w:color w:val="000000" w:themeColor="text1"/>
        </w:rPr>
      </w:pPr>
      <w:r w:rsidRPr="009E1D2B">
        <w:rPr>
          <w:rFonts w:eastAsia="Roboto Light" w:cs="Arial"/>
          <w:i/>
          <w:color w:val="000000" w:themeColor="text1"/>
        </w:rPr>
        <w:t>While this assignment is primarily checking your usage of APA 7, it is also intended to have you take a deep dive into the Literature. Also, keep in mind this will help you prepare for Assignment #5, where these 15 References should be in in-text citations</w:t>
      </w:r>
      <w:r w:rsidRPr="009E1D2B">
        <w:rPr>
          <w:rFonts w:eastAsia="Roboto Light" w:cs="Arial"/>
          <w:color w:val="000000" w:themeColor="text1"/>
        </w:rPr>
        <w:t>.</w:t>
      </w:r>
    </w:p>
    <w:p w14:paraId="4005A216" w14:textId="77777777" w:rsidR="00596129" w:rsidRPr="009E1D2B" w:rsidRDefault="00596129" w:rsidP="00596129">
      <w:pPr>
        <w:ind w:left="-360" w:right="-360"/>
        <w:rPr>
          <w:rFonts w:eastAsia="Roboto Light" w:cs="Arial"/>
          <w:b/>
          <w:color w:val="000000" w:themeColor="text1"/>
        </w:rPr>
      </w:pPr>
    </w:p>
    <w:p w14:paraId="3327F7BD"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1F57EE05" w14:textId="77777777" w:rsidR="00596129" w:rsidRPr="009E1D2B" w:rsidRDefault="00596129" w:rsidP="00596129">
      <w:pPr>
        <w:ind w:left="-360" w:right="-360"/>
        <w:rPr>
          <w:rFonts w:eastAsia="Roboto Light" w:cs="Arial"/>
          <w:b/>
          <w:bCs/>
          <w:color w:val="000000" w:themeColor="text1"/>
        </w:rPr>
      </w:pPr>
    </w:p>
    <w:p w14:paraId="0B52FFED"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A30CCD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Creswell chap 4</w:t>
      </w:r>
    </w:p>
    <w:p w14:paraId="0D3002BF"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APA chap 5&amp;6</w:t>
      </w:r>
    </w:p>
    <w:p w14:paraId="05E5FF4E"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Slides - Chapter 4 - Writing Strategies and Ethical Considerations.ppt</w:t>
      </w:r>
    </w:p>
    <w:p w14:paraId="6380035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Lecture Notes - Writing Strategies and Ethical Considerations.docx</w:t>
      </w:r>
    </w:p>
    <w:p w14:paraId="410DF12F" w14:textId="77777777" w:rsidR="00596129" w:rsidRPr="009E1D2B" w:rsidRDefault="00E4103B" w:rsidP="00596129">
      <w:pPr>
        <w:numPr>
          <w:ilvl w:val="0"/>
          <w:numId w:val="11"/>
        </w:numPr>
        <w:ind w:right="-360"/>
        <w:rPr>
          <w:rFonts w:eastAsia="Roboto Light" w:cs="Arial"/>
          <w:color w:val="000000" w:themeColor="text1"/>
        </w:rPr>
      </w:pPr>
      <w:hyperlink r:id="rId20">
        <w:r w:rsidR="00596129" w:rsidRPr="009E1D2B">
          <w:rPr>
            <w:rStyle w:val="Hyperlink"/>
            <w:rFonts w:eastAsia="Roboto Light" w:cs="Arial"/>
            <w:color w:val="000000" w:themeColor="text1"/>
          </w:rPr>
          <w:t>How to Find a Research Topic &amp; Question</w:t>
        </w:r>
      </w:hyperlink>
      <w:r w:rsidR="00596129" w:rsidRPr="009E1D2B">
        <w:rPr>
          <w:rFonts w:eastAsia="Roboto Light" w:cs="Arial"/>
          <w:color w:val="000000" w:themeColor="text1"/>
        </w:rPr>
        <w:t xml:space="preserve"> (Video)</w:t>
      </w:r>
    </w:p>
    <w:p w14:paraId="4EEA6F37" w14:textId="77777777" w:rsidR="00596129" w:rsidRPr="009E1D2B" w:rsidRDefault="00596129" w:rsidP="00596129">
      <w:pPr>
        <w:ind w:left="-360" w:right="-360"/>
        <w:rPr>
          <w:rFonts w:eastAsia="Roboto Light" w:cs="Arial"/>
          <w:b/>
          <w:color w:val="000000" w:themeColor="text1"/>
          <w:u w:val="single"/>
        </w:rPr>
      </w:pPr>
    </w:p>
    <w:p w14:paraId="12B97457" w14:textId="77BC507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5 – </w:t>
      </w:r>
      <w:sdt>
        <w:sdtPr>
          <w:rPr>
            <w:rFonts w:eastAsia="Roboto Light" w:cs="Arial"/>
            <w:b/>
            <w:color w:val="000000" w:themeColor="text1"/>
          </w:rPr>
          <w:id w:val="-1371997233"/>
          <w:placeholder>
            <w:docPart w:val="BE0844F8745CE64D82AACC8277528A59"/>
          </w:placeholder>
          <w:date w:fullDate="2024-10-01T00:00:00Z">
            <w:dateFormat w:val="MM/dd/yy"/>
            <w:lid w:val="en-US"/>
            <w:storeMappedDataAs w:val="dateTime"/>
            <w:calendar w:val="gregorian"/>
          </w:date>
        </w:sdtPr>
        <w:sdtEndPr/>
        <w:sdtContent>
          <w:r w:rsidR="00455D5C">
            <w:rPr>
              <w:rFonts w:eastAsia="Roboto Light" w:cs="Arial"/>
              <w:b/>
              <w:color w:val="000000" w:themeColor="text1"/>
            </w:rPr>
            <w:t>10</w:t>
          </w:r>
          <w:r w:rsidRPr="009E1D2B">
            <w:rPr>
              <w:rFonts w:eastAsia="Roboto Light" w:cs="Arial"/>
              <w:b/>
              <w:color w:val="000000" w:themeColor="text1"/>
            </w:rPr>
            <w:t>/</w:t>
          </w:r>
          <w:r w:rsidR="00455D5C">
            <w:rPr>
              <w:rFonts w:eastAsia="Roboto Light" w:cs="Arial"/>
              <w:b/>
              <w:color w:val="000000" w:themeColor="text1"/>
            </w:rPr>
            <w:t>01</w:t>
          </w:r>
          <w:r w:rsidRPr="009E1D2B">
            <w:rPr>
              <w:rFonts w:eastAsia="Roboto Light" w:cs="Arial"/>
              <w:b/>
              <w:color w:val="000000" w:themeColor="text1"/>
            </w:rPr>
            <w:t>/2</w:t>
          </w:r>
          <w:r w:rsidR="00E81AD6">
            <w:rPr>
              <w:rFonts w:eastAsia="Roboto Light" w:cs="Arial"/>
              <w:b/>
              <w:color w:val="000000" w:themeColor="text1"/>
            </w:rPr>
            <w:t>4</w:t>
          </w:r>
        </w:sdtContent>
      </w:sdt>
    </w:p>
    <w:p w14:paraId="6FB0DB89" w14:textId="5A7EDA93"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 xml:space="preserve">Topic description </w:t>
      </w:r>
      <w:r w:rsidR="00613869" w:rsidRPr="009E1D2B">
        <w:rPr>
          <w:rFonts w:eastAsia="Roboto Light" w:cs="Arial"/>
          <w:b/>
          <w:bCs/>
          <w:color w:val="000000" w:themeColor="text1"/>
        </w:rPr>
        <w:t>– The</w:t>
      </w:r>
      <w:r w:rsidRPr="009E1D2B">
        <w:rPr>
          <w:rFonts w:eastAsia="Roboto Light" w:cs="Arial"/>
          <w:b/>
          <w:bCs/>
          <w:color w:val="000000" w:themeColor="text1"/>
        </w:rPr>
        <w:t xml:space="preserve"> Problem &amp; Purpose</w:t>
      </w:r>
    </w:p>
    <w:p w14:paraId="6EE2FDDE"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Review Assignment #5 in class</w:t>
      </w:r>
    </w:p>
    <w:p w14:paraId="15322B7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library databases #6: Social Science Citation Index (Web of Science Core)</w:t>
      </w:r>
    </w:p>
    <w:p w14:paraId="40B9DA1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Research Evaluation Tool Exercise#3: Review a single, provided article individually and identify 15 elements of the checklists.</w:t>
      </w:r>
    </w:p>
    <w:p w14:paraId="34F02269"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The purpose statement(s)</w:t>
      </w:r>
    </w:p>
    <w:p w14:paraId="7B64D442"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the literature review</w:t>
      </w:r>
    </w:p>
    <w:p w14:paraId="662FD811"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Literature review exercise</w:t>
      </w:r>
    </w:p>
    <w:p w14:paraId="5480FA30"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Assignment #5</w:t>
      </w:r>
    </w:p>
    <w:p w14:paraId="730AE07F" w14:textId="77777777" w:rsidR="00596129" w:rsidRPr="009E1D2B" w:rsidRDefault="00596129" w:rsidP="00596129">
      <w:pPr>
        <w:ind w:right="-360"/>
        <w:rPr>
          <w:rFonts w:eastAsia="Roboto Light" w:cs="Arial"/>
          <w:b/>
          <w:color w:val="000000" w:themeColor="text1"/>
        </w:rPr>
      </w:pPr>
    </w:p>
    <w:p w14:paraId="035358E8"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2F867DFF"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Review Assignment 4:</w:t>
      </w:r>
      <w:r w:rsidRPr="009E1D2B">
        <w:rPr>
          <w:rFonts w:eastAsia="Roboto Light" w:cs="Arial"/>
          <w:b/>
          <w:color w:val="000000" w:themeColor="text1"/>
        </w:rPr>
        <w:t xml:space="preserve"> </w:t>
      </w:r>
      <w:r w:rsidRPr="009E1D2B">
        <w:rPr>
          <w:rFonts w:eastAsia="Roboto Light" w:cs="Arial"/>
          <w:color w:val="000000" w:themeColor="text1"/>
        </w:rPr>
        <w:t>Draft Introduction. This involves reworking your initial topic</w:t>
      </w:r>
    </w:p>
    <w:p w14:paraId="559C5E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proposal and drafting a short background of the problem, its significance, and identifying</w:t>
      </w:r>
    </w:p>
    <w:p w14:paraId="6AE534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research gap (Problem). There should be a clear problem statement within 1.2. </w:t>
      </w:r>
    </w:p>
    <w:p w14:paraId="7618F935" w14:textId="77777777" w:rsidR="00596129" w:rsidRPr="009E1D2B" w:rsidRDefault="00596129" w:rsidP="00596129">
      <w:pPr>
        <w:ind w:left="-360" w:right="-360"/>
        <w:rPr>
          <w:rFonts w:eastAsia="Roboto Light" w:cs="Arial"/>
          <w:color w:val="000000" w:themeColor="text1"/>
        </w:rPr>
      </w:pPr>
    </w:p>
    <w:p w14:paraId="371D6EB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lastRenderedPageBreak/>
        <w:t>That section should transition into section 1.3, which should have a clear Purpose statement</w:t>
      </w:r>
    </w:p>
    <w:p w14:paraId="7F2C9A05"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and be worded as “The purpose of this study is to</w:t>
      </w:r>
      <w:proofErr w:type="gramStart"/>
      <w:r w:rsidRPr="009E1D2B">
        <w:rPr>
          <w:rFonts w:eastAsia="Roboto Light" w:cs="Arial"/>
          <w:color w:val="000000" w:themeColor="text1"/>
        </w:rPr>
        <w:t>….“</w:t>
      </w:r>
      <w:proofErr w:type="gramEnd"/>
      <w:r w:rsidRPr="009E1D2B">
        <w:rPr>
          <w:rFonts w:eastAsia="Roboto Light" w:cs="Arial"/>
          <w:color w:val="000000" w:themeColor="text1"/>
        </w:rPr>
        <w:t xml:space="preserve"> There should be at least one clear</w:t>
      </w:r>
    </w:p>
    <w:p w14:paraId="6D1DBF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research question in 1.4. </w:t>
      </w:r>
    </w:p>
    <w:p w14:paraId="294B8415" w14:textId="77777777" w:rsidR="00596129" w:rsidRPr="009E1D2B" w:rsidRDefault="00596129" w:rsidP="00596129">
      <w:pPr>
        <w:ind w:left="-360" w:right="-360"/>
        <w:rPr>
          <w:rFonts w:eastAsia="Roboto Light" w:cs="Arial"/>
          <w:color w:val="000000" w:themeColor="text1"/>
        </w:rPr>
      </w:pPr>
    </w:p>
    <w:p w14:paraId="5116E215"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Submit via NYU Brightspace </w:t>
      </w:r>
      <w:proofErr w:type="gramStart"/>
      <w:r w:rsidRPr="009E1D2B">
        <w:rPr>
          <w:rFonts w:eastAsia="Roboto Light" w:cs="Arial"/>
          <w:color w:val="000000" w:themeColor="text1"/>
        </w:rPr>
        <w:t>LMS .</w:t>
      </w:r>
      <w:proofErr w:type="gramEnd"/>
      <w:r w:rsidRPr="009E1D2B">
        <w:rPr>
          <w:rFonts w:eastAsia="Roboto Light" w:cs="Arial"/>
          <w:color w:val="000000" w:themeColor="text1"/>
        </w:rPr>
        <w:t xml:space="preserve"> Bring 2 printed (and</w:t>
      </w:r>
    </w:p>
    <w:p w14:paraId="75EC324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stapled) copies of your proposal to class. </w:t>
      </w:r>
    </w:p>
    <w:p w14:paraId="01515776" w14:textId="77777777" w:rsidR="00596129" w:rsidRPr="009E1D2B" w:rsidRDefault="00596129" w:rsidP="00596129">
      <w:pPr>
        <w:ind w:left="-360" w:right="-360"/>
        <w:rPr>
          <w:rFonts w:eastAsia="Roboto Light" w:cs="Arial"/>
          <w:color w:val="000000" w:themeColor="text1"/>
        </w:rPr>
      </w:pPr>
    </w:p>
    <w:p w14:paraId="28950DFB"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This should include the abstract, keywords,</w:t>
      </w:r>
    </w:p>
    <w:p w14:paraId="79460DEE"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table of contents, sections 1, part of 2, and the References. Have only the heading title</w:t>
      </w:r>
    </w:p>
    <w:p w14:paraId="0F914E3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for 1.5.</w:t>
      </w:r>
    </w:p>
    <w:p w14:paraId="5471B798" w14:textId="77777777" w:rsidR="00596129" w:rsidRPr="009E1D2B" w:rsidRDefault="00596129" w:rsidP="00596129">
      <w:pPr>
        <w:ind w:left="-360" w:right="-360"/>
        <w:rPr>
          <w:rFonts w:eastAsia="Roboto Light" w:cs="Arial"/>
          <w:b/>
          <w:color w:val="000000" w:themeColor="text1"/>
        </w:rPr>
      </w:pPr>
    </w:p>
    <w:p w14:paraId="299D1D7C"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B80DAAB"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Creswell chap 6</w:t>
      </w:r>
    </w:p>
    <w:p w14:paraId="6951839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APA chap 7</w:t>
      </w:r>
    </w:p>
    <w:p w14:paraId="773173BE"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Problem Statements and Research Questions.pptx</w:t>
      </w:r>
    </w:p>
    <w:p w14:paraId="3F323BF5"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The Purpose Statement.pptx</w:t>
      </w:r>
    </w:p>
    <w:p w14:paraId="0532EA44" w14:textId="77777777" w:rsidR="00596129" w:rsidRPr="009E1D2B" w:rsidRDefault="00596129" w:rsidP="00596129">
      <w:pPr>
        <w:ind w:left="-360" w:right="-360"/>
        <w:rPr>
          <w:rFonts w:eastAsia="Roboto Light" w:cs="Arial"/>
          <w:b/>
          <w:color w:val="000000" w:themeColor="text1"/>
        </w:rPr>
      </w:pPr>
    </w:p>
    <w:p w14:paraId="0D51F864" w14:textId="518F3BA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6 – </w:t>
      </w:r>
      <w:sdt>
        <w:sdtPr>
          <w:rPr>
            <w:rFonts w:eastAsia="Roboto Light" w:cs="Arial"/>
            <w:b/>
            <w:color w:val="000000" w:themeColor="text1"/>
          </w:rPr>
          <w:id w:val="402259709"/>
          <w:placeholder>
            <w:docPart w:val="88CEEB4F8923584EB971029D14A3F4D4"/>
          </w:placeholder>
          <w:date w:fullDate="2024-10-08T00:00:00Z">
            <w:dateFormat w:val="MM/dd/yy"/>
            <w:lid w:val="en-US"/>
            <w:storeMappedDataAs w:val="dateTime"/>
            <w:calendar w:val="gregorian"/>
          </w:date>
        </w:sdtPr>
        <w:sdtEndPr/>
        <w:sdtContent>
          <w:r w:rsidR="00244BFC">
            <w:rPr>
              <w:rFonts w:eastAsia="Roboto Light" w:cs="Arial"/>
              <w:b/>
              <w:color w:val="000000" w:themeColor="text1"/>
            </w:rPr>
            <w:t>10</w:t>
          </w:r>
          <w:r w:rsidRPr="009E1D2B">
            <w:rPr>
              <w:rFonts w:eastAsia="Roboto Light" w:cs="Arial"/>
              <w:b/>
              <w:color w:val="000000" w:themeColor="text1"/>
            </w:rPr>
            <w:t>/</w:t>
          </w:r>
          <w:r w:rsidR="00244BFC">
            <w:rPr>
              <w:rFonts w:eastAsia="Roboto Light" w:cs="Arial"/>
              <w:b/>
              <w:color w:val="000000" w:themeColor="text1"/>
            </w:rPr>
            <w:t>0</w:t>
          </w:r>
          <w:r w:rsidR="00455D5C">
            <w:rPr>
              <w:rFonts w:eastAsia="Roboto Light" w:cs="Arial"/>
              <w:b/>
              <w:color w:val="000000" w:themeColor="text1"/>
            </w:rPr>
            <w:t>8</w:t>
          </w:r>
          <w:r w:rsidRPr="009E1D2B">
            <w:rPr>
              <w:rFonts w:eastAsia="Roboto Light" w:cs="Arial"/>
              <w:b/>
              <w:color w:val="000000" w:themeColor="text1"/>
            </w:rPr>
            <w:t>/2</w:t>
          </w:r>
          <w:r w:rsidR="00E81AD6">
            <w:rPr>
              <w:rFonts w:eastAsia="Roboto Light" w:cs="Arial"/>
              <w:b/>
              <w:color w:val="000000" w:themeColor="text1"/>
            </w:rPr>
            <w:t>4</w:t>
          </w:r>
        </w:sdtContent>
      </w:sdt>
    </w:p>
    <w:p w14:paraId="1CB2C4F6"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The Research Question &amp; The Literature</w:t>
      </w:r>
    </w:p>
    <w:p w14:paraId="113AC06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Discuss 3 Capstone Options—Thesis, Applied Project, Business Plan</w:t>
      </w:r>
    </w:p>
    <w:p w14:paraId="15F4CBC6"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Use of theory</w:t>
      </w:r>
    </w:p>
    <w:p w14:paraId="6B3A2AE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Writing strategies and style</w:t>
      </w:r>
    </w:p>
    <w:p w14:paraId="318D57D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questions and hypotheses</w:t>
      </w:r>
    </w:p>
    <w:p w14:paraId="16704859"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strategy: Literature review ≠ article summary</w:t>
      </w:r>
    </w:p>
    <w:p w14:paraId="6C94455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exercise</w:t>
      </w:r>
    </w:p>
    <w:p w14:paraId="0F35E21F"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Evaluation Tool Exercise#4: Student volunteer to review one’s own article for the class and identify 15 elements of the checklists.</w:t>
      </w:r>
    </w:p>
    <w:p w14:paraId="213070F1" w14:textId="77777777" w:rsidR="00596129" w:rsidRPr="009E1D2B" w:rsidRDefault="00596129" w:rsidP="00596129">
      <w:pPr>
        <w:ind w:left="-360" w:right="-360"/>
        <w:rPr>
          <w:rFonts w:eastAsia="Roboto Light" w:cs="Arial"/>
          <w:b/>
          <w:color w:val="000000" w:themeColor="text1"/>
        </w:rPr>
      </w:pPr>
    </w:p>
    <w:p w14:paraId="5A69916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EFD3EE5"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#5:</w:t>
      </w:r>
      <w:r w:rsidRPr="009E1D2B">
        <w:rPr>
          <w:rFonts w:eastAsia="Roboto Light" w:cs="Arial"/>
          <w:b/>
          <w:color w:val="000000" w:themeColor="text1"/>
        </w:rPr>
        <w:t xml:space="preserve"> </w:t>
      </w:r>
      <w:r w:rsidRPr="009E1D2B">
        <w:rPr>
          <w:rFonts w:eastAsia="Roboto Light" w:cs="Arial"/>
          <w:color w:val="000000" w:themeColor="text1"/>
        </w:rPr>
        <w:t>UCAIHS CITI Exam Passing by 03/02. EMAIL me your passing score report. (REQUIRED TO PASS COURSE).</w:t>
      </w:r>
    </w:p>
    <w:p w14:paraId="74629C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These are the options to select to get you to the required 11 sections:</w:t>
      </w:r>
    </w:p>
    <w:p w14:paraId="0617D52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To clarify the sections that are required for the CITI Exam assignment, please see this guidance (both quoted and adapted by NYU </w:t>
      </w:r>
      <w:hyperlink r:id="rId21" w:history="1">
        <w:r w:rsidRPr="009E1D2B">
          <w:rPr>
            <w:rStyle w:val="Hyperlink"/>
            <w:rFonts w:eastAsia="Roboto Light" w:cs="Arial"/>
            <w:color w:val="000000" w:themeColor="text1"/>
          </w:rPr>
          <w:t>https://www.nyu.edu/research/resources-and-support-offices/getting-started-withyourresearch/human-subjects-research/tutorial.html</w:t>
        </w:r>
      </w:hyperlink>
      <w:r w:rsidRPr="009E1D2B">
        <w:rPr>
          <w:rFonts w:eastAsia="Roboto Light" w:cs="Arial"/>
          <w:color w:val="000000" w:themeColor="text1"/>
        </w:rPr>
        <w:t xml:space="preserve"> </w:t>
      </w:r>
    </w:p>
    <w:p w14:paraId="5B58B44C" w14:textId="77777777" w:rsidR="00596129" w:rsidRPr="009E1D2B" w:rsidRDefault="00596129" w:rsidP="00596129">
      <w:pPr>
        <w:ind w:left="-360" w:right="-360"/>
        <w:rPr>
          <w:rFonts w:eastAsia="Roboto Light" w:cs="Arial"/>
          <w:b/>
          <w:color w:val="000000" w:themeColor="text1"/>
        </w:rPr>
      </w:pPr>
    </w:p>
    <w:p w14:paraId="7509A8DD"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b/>
          <w:color w:val="000000" w:themeColor="text1"/>
          <w:u w:val="single"/>
        </w:rPr>
        <w:t>If you are a new</w:t>
      </w:r>
      <w:r w:rsidRPr="009E1D2B">
        <w:rPr>
          <w:rFonts w:eastAsia="Roboto Light" w:cs="Arial"/>
          <w:b/>
          <w:bCs/>
          <w:color w:val="000000" w:themeColor="text1"/>
          <w:u w:val="single"/>
        </w:rPr>
        <w:t xml:space="preserve"> CITI learner</w:t>
      </w:r>
      <w:r w:rsidRPr="009E1D2B">
        <w:rPr>
          <w:rFonts w:eastAsia="Roboto Light" w:cs="Arial"/>
          <w:b/>
          <w:color w:val="000000" w:themeColor="text1"/>
        </w:rPr>
        <w:t xml:space="preserve">, </w:t>
      </w:r>
      <w:r w:rsidRPr="009E1D2B">
        <w:rPr>
          <w:rFonts w:eastAsia="Roboto Light" w:cs="Arial"/>
          <w:color w:val="000000" w:themeColor="text1"/>
        </w:rPr>
        <w:t xml:space="preserve">please go to </w:t>
      </w:r>
      <w:hyperlink r:id="rId22" w:tgtFrame="_blank" w:history="1">
        <w:r w:rsidRPr="009E1D2B">
          <w:rPr>
            <w:rStyle w:val="Hyperlink"/>
            <w:rFonts w:eastAsia="Roboto Light" w:cs="Arial"/>
            <w:b/>
            <w:color w:val="000000" w:themeColor="text1"/>
          </w:rPr>
          <w:t>www.citiprogram.org</w:t>
        </w:r>
      </w:hyperlink>
      <w:r w:rsidRPr="009E1D2B">
        <w:rPr>
          <w:rFonts w:eastAsia="Roboto Light" w:cs="Arial"/>
          <w:b/>
          <w:color w:val="000000" w:themeColor="text1"/>
        </w:rPr>
        <w:t>.</w:t>
      </w:r>
    </w:p>
    <w:p w14:paraId="0EA01DA6"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On the upper right-hand corner of the screen, click on “Register.” The registration process will walk you through 7 steps.</w:t>
      </w:r>
    </w:p>
    <w:p w14:paraId="2F9E2A6B"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In the registration process, you must affiliate with New York University.</w:t>
      </w:r>
    </w:p>
    <w:p w14:paraId="61CE1ECA"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color w:val="000000" w:themeColor="text1"/>
        </w:rPr>
        <w:t xml:space="preserve">For research at the Washington Square Campus . . . all investigators (student investigators, co-investigators, faculty sponsors, etc.,) </w:t>
      </w:r>
      <w:r w:rsidRPr="009E1D2B">
        <w:rPr>
          <w:rFonts w:eastAsia="Roboto Light" w:cs="Arial"/>
          <w:i/>
          <w:iCs/>
          <w:color w:val="000000" w:themeColor="text1"/>
        </w:rPr>
        <w:t>-- including students in SPS RPM --</w:t>
      </w:r>
      <w:r w:rsidRPr="009E1D2B">
        <w:rPr>
          <w:rFonts w:eastAsia="Roboto Light" w:cs="Arial"/>
          <w:color w:val="000000" w:themeColor="text1"/>
        </w:rPr>
        <w:t xml:space="preserve"> must complete the </w:t>
      </w:r>
      <w:r w:rsidRPr="009E1D2B">
        <w:rPr>
          <w:rFonts w:eastAsia="Roboto Light" w:cs="Arial"/>
          <w:b/>
          <w:bCs/>
          <w:color w:val="000000" w:themeColor="text1"/>
        </w:rPr>
        <w:t>Social &amp; Behavioral - Basic/Refresher</w:t>
      </w:r>
      <w:r w:rsidRPr="009E1D2B">
        <w:rPr>
          <w:rFonts w:eastAsia="Roboto Light" w:cs="Arial"/>
          <w:b/>
          <w:color w:val="000000" w:themeColor="text1"/>
        </w:rPr>
        <w:t xml:space="preserve"> course.</w:t>
      </w:r>
    </w:p>
    <w:p w14:paraId="3B801602"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When registering for CITI or affiliating with NYU, select</w:t>
      </w:r>
      <w:r w:rsidRPr="009E1D2B">
        <w:rPr>
          <w:rFonts w:eastAsia="Roboto Light" w:cs="Arial"/>
          <w:b/>
          <w:color w:val="000000" w:themeColor="text1"/>
        </w:rPr>
        <w:t xml:space="preserve"> </w:t>
      </w:r>
      <w:r w:rsidRPr="009E1D2B">
        <w:rPr>
          <w:rFonts w:eastAsia="Roboto Light" w:cs="Arial"/>
          <w:b/>
          <w:bCs/>
          <w:color w:val="000000" w:themeColor="text1"/>
        </w:rPr>
        <w:t>Social &amp; Behavioral Research Investigators</w:t>
      </w:r>
      <w:r w:rsidRPr="009E1D2B">
        <w:rPr>
          <w:rFonts w:eastAsia="Roboto Light" w:cs="Arial"/>
          <w:b/>
          <w:color w:val="000000" w:themeColor="text1"/>
        </w:rPr>
        <w:t xml:space="preserve"> </w:t>
      </w:r>
      <w:r w:rsidRPr="009E1D2B">
        <w:rPr>
          <w:rFonts w:eastAsia="Roboto Light" w:cs="Arial"/>
          <w:color w:val="000000" w:themeColor="text1"/>
        </w:rPr>
        <w:t>or</w:t>
      </w:r>
      <w:r w:rsidRPr="009E1D2B">
        <w:rPr>
          <w:rFonts w:eastAsia="Roboto Light" w:cs="Arial"/>
          <w:b/>
          <w:color w:val="000000" w:themeColor="text1"/>
        </w:rPr>
        <w:t xml:space="preserve"> </w:t>
      </w:r>
      <w:r w:rsidRPr="009E1D2B">
        <w:rPr>
          <w:rFonts w:eastAsia="Roboto Light" w:cs="Arial"/>
          <w:b/>
          <w:bCs/>
          <w:color w:val="000000" w:themeColor="text1"/>
        </w:rPr>
        <w:t>Biomedical Research Investigators</w:t>
      </w:r>
      <w:r w:rsidRPr="009E1D2B">
        <w:rPr>
          <w:rFonts w:eastAsia="Roboto Light" w:cs="Arial"/>
          <w:b/>
          <w:color w:val="000000" w:themeColor="text1"/>
        </w:rPr>
        <w:t xml:space="preserve"> for Question 2 of </w:t>
      </w:r>
      <w:r w:rsidRPr="009E1D2B">
        <w:rPr>
          <w:rFonts w:eastAsia="Roboto Light" w:cs="Arial"/>
          <w:color w:val="000000" w:themeColor="text1"/>
        </w:rPr>
        <w:t>the Select Curriculum section.</w:t>
      </w:r>
    </w:p>
    <w:p w14:paraId="3BD91069"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lastRenderedPageBreak/>
        <w:t>For new users, the Basic/Refresher course will include training on the revised Common Rule.</w:t>
      </w:r>
    </w:p>
    <w:p w14:paraId="11576324" w14:textId="77777777" w:rsidR="00596129" w:rsidRPr="009E1D2B" w:rsidRDefault="00596129" w:rsidP="00596129">
      <w:pPr>
        <w:ind w:left="720" w:right="-360"/>
        <w:rPr>
          <w:rFonts w:eastAsia="Roboto Light" w:cs="Arial"/>
          <w:b/>
          <w:color w:val="000000" w:themeColor="text1"/>
        </w:rPr>
      </w:pPr>
    </w:p>
    <w:p w14:paraId="60830B22"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Please email me for any clarification or questions.</w:t>
      </w:r>
    </w:p>
    <w:p w14:paraId="1E4EF3E4" w14:textId="77777777" w:rsidR="00596129" w:rsidRPr="009E1D2B" w:rsidRDefault="00596129" w:rsidP="00596129">
      <w:pPr>
        <w:ind w:left="-360" w:right="-360"/>
        <w:rPr>
          <w:rFonts w:eastAsia="Roboto Light" w:cs="Arial"/>
          <w:b/>
          <w:bCs/>
          <w:color w:val="000000" w:themeColor="text1"/>
        </w:rPr>
      </w:pPr>
    </w:p>
    <w:p w14:paraId="55EF31D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456FD69"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Creswell chap 7</w:t>
      </w:r>
    </w:p>
    <w:p w14:paraId="284480DC"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APA chap 8</w:t>
      </w:r>
    </w:p>
    <w:p w14:paraId="671037FC" w14:textId="77777777" w:rsidR="00596129" w:rsidRPr="009E1D2B" w:rsidRDefault="00596129" w:rsidP="00596129">
      <w:pPr>
        <w:ind w:left="-360" w:right="-360"/>
        <w:rPr>
          <w:rFonts w:eastAsia="Roboto Light" w:cs="Arial"/>
          <w:b/>
          <w:color w:val="000000" w:themeColor="text1"/>
        </w:rPr>
      </w:pPr>
    </w:p>
    <w:p w14:paraId="7440A3FF" w14:textId="2A25D1EC" w:rsidR="00596129"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7 – </w:t>
      </w:r>
      <w:sdt>
        <w:sdtPr>
          <w:rPr>
            <w:rFonts w:eastAsia="Roboto Light" w:cs="Arial"/>
            <w:b/>
            <w:color w:val="000000" w:themeColor="text1"/>
          </w:rPr>
          <w:id w:val="-158549884"/>
          <w:placeholder>
            <w:docPart w:val="F3B8D980DE7BF84DB74FC6A2E90B9729"/>
          </w:placeholder>
          <w:date w:fullDate="2024-10-15T00:00:00Z">
            <w:dateFormat w:val="MM/dd/yy"/>
            <w:lid w:val="en-US"/>
            <w:storeMappedDataAs w:val="dateTime"/>
            <w:calendar w:val="gregorian"/>
          </w:date>
        </w:sdtPr>
        <w:sdtEndPr/>
        <w:sdtContent>
          <w:r w:rsidR="00244BFC">
            <w:rPr>
              <w:rFonts w:eastAsia="Roboto Light" w:cs="Arial"/>
              <w:b/>
              <w:color w:val="000000" w:themeColor="text1"/>
            </w:rPr>
            <w:t>1</w:t>
          </w:r>
          <w:r w:rsidR="00E81AD6">
            <w:rPr>
              <w:rFonts w:eastAsia="Roboto Light" w:cs="Arial"/>
              <w:b/>
              <w:color w:val="000000" w:themeColor="text1"/>
            </w:rPr>
            <w:t>0</w:t>
          </w:r>
          <w:r w:rsidRPr="009E1D2B">
            <w:rPr>
              <w:rFonts w:eastAsia="Roboto Light" w:cs="Arial"/>
              <w:b/>
              <w:color w:val="000000" w:themeColor="text1"/>
            </w:rPr>
            <w:t>/</w:t>
          </w:r>
          <w:r w:rsidR="00455D5C">
            <w:rPr>
              <w:rFonts w:eastAsia="Roboto Light" w:cs="Arial"/>
              <w:b/>
              <w:color w:val="000000" w:themeColor="text1"/>
            </w:rPr>
            <w:t>15</w:t>
          </w:r>
          <w:r w:rsidRPr="009E1D2B">
            <w:rPr>
              <w:rFonts w:eastAsia="Roboto Light" w:cs="Arial"/>
              <w:b/>
              <w:color w:val="000000" w:themeColor="text1"/>
            </w:rPr>
            <w:t>/2</w:t>
          </w:r>
          <w:r w:rsidR="00E81AD6">
            <w:rPr>
              <w:rFonts w:eastAsia="Roboto Light" w:cs="Arial"/>
              <w:b/>
              <w:color w:val="000000" w:themeColor="text1"/>
            </w:rPr>
            <w:t>4</w:t>
          </w:r>
        </w:sdtContent>
      </w:sdt>
      <w:r w:rsidR="00455D5C">
        <w:rPr>
          <w:rFonts w:eastAsia="Roboto Light" w:cs="Arial"/>
          <w:b/>
          <w:color w:val="000000" w:themeColor="text1"/>
        </w:rPr>
        <w:t xml:space="preserve"> -- NO CLASS (LEGISLATIVE DAY; ALL CLASSES MEET ON A MONDAY SCHEDULE)</w:t>
      </w:r>
    </w:p>
    <w:p w14:paraId="5415080A" w14:textId="77777777" w:rsidR="00455D5C" w:rsidRDefault="00455D5C" w:rsidP="00596129">
      <w:pPr>
        <w:ind w:left="-360" w:right="-360"/>
        <w:rPr>
          <w:rFonts w:eastAsia="Roboto Light" w:cs="Arial"/>
          <w:b/>
          <w:color w:val="000000" w:themeColor="text1"/>
        </w:rPr>
      </w:pPr>
    </w:p>
    <w:p w14:paraId="419DF79D" w14:textId="77777777" w:rsidR="00455D5C" w:rsidRDefault="00455D5C" w:rsidP="00455D5C">
      <w:pPr>
        <w:ind w:left="-360" w:right="-360"/>
        <w:rPr>
          <w:rFonts w:eastAsia="Roboto Light" w:cs="Arial"/>
          <w:b/>
          <w:color w:val="000000" w:themeColor="text1"/>
        </w:rPr>
      </w:pPr>
    </w:p>
    <w:p w14:paraId="103EADDC" w14:textId="48B9EC8F" w:rsidR="00455D5C" w:rsidRPr="009E1D2B" w:rsidRDefault="00455D5C" w:rsidP="00455D5C">
      <w:pPr>
        <w:ind w:left="-360" w:right="-360"/>
        <w:rPr>
          <w:rFonts w:eastAsia="Roboto Light" w:cs="Arial"/>
          <w:b/>
          <w:color w:val="000000" w:themeColor="text1"/>
        </w:rPr>
      </w:pPr>
      <w:r w:rsidRPr="009E1D2B">
        <w:rPr>
          <w:rFonts w:eastAsia="Roboto Light" w:cs="Arial"/>
          <w:b/>
          <w:color w:val="000000" w:themeColor="text1"/>
        </w:rPr>
        <w:t xml:space="preserve">Session </w:t>
      </w:r>
      <w:r>
        <w:rPr>
          <w:rFonts w:eastAsia="Roboto Light" w:cs="Arial"/>
          <w:b/>
          <w:color w:val="000000" w:themeColor="text1"/>
        </w:rPr>
        <w:t>8</w:t>
      </w:r>
      <w:r w:rsidRPr="009E1D2B">
        <w:rPr>
          <w:rFonts w:eastAsia="Roboto Light" w:cs="Arial"/>
          <w:b/>
          <w:color w:val="000000" w:themeColor="text1"/>
        </w:rPr>
        <w:t xml:space="preserve"> – </w:t>
      </w:r>
      <w:sdt>
        <w:sdtPr>
          <w:rPr>
            <w:rFonts w:eastAsia="Roboto Light" w:cs="Arial"/>
            <w:b/>
            <w:color w:val="000000" w:themeColor="text1"/>
          </w:rPr>
          <w:id w:val="1966617873"/>
          <w:placeholder>
            <w:docPart w:val="DF5B17BF3DCCCC449D809418598DE385"/>
          </w:placeholder>
          <w:date w:fullDate="2024-10-22T00:00:00Z">
            <w:dateFormat w:val="MM/dd/yy"/>
            <w:lid w:val="en-US"/>
            <w:storeMappedDataAs w:val="dateTime"/>
            <w:calendar w:val="gregorian"/>
          </w:date>
        </w:sdtPr>
        <w:sdtEndPr/>
        <w:sdtContent>
          <w:r>
            <w:rPr>
              <w:rFonts w:eastAsia="Roboto Light" w:cs="Arial"/>
              <w:b/>
              <w:color w:val="000000" w:themeColor="text1"/>
            </w:rPr>
            <w:t>10</w:t>
          </w:r>
          <w:r w:rsidRPr="009E1D2B">
            <w:rPr>
              <w:rFonts w:eastAsia="Roboto Light" w:cs="Arial"/>
              <w:b/>
              <w:color w:val="000000" w:themeColor="text1"/>
            </w:rPr>
            <w:t>/</w:t>
          </w:r>
          <w:r>
            <w:rPr>
              <w:rFonts w:eastAsia="Roboto Light" w:cs="Arial"/>
              <w:b/>
              <w:color w:val="000000" w:themeColor="text1"/>
            </w:rPr>
            <w:t>22</w:t>
          </w:r>
          <w:r w:rsidRPr="009E1D2B">
            <w:rPr>
              <w:rFonts w:eastAsia="Roboto Light" w:cs="Arial"/>
              <w:b/>
              <w:color w:val="000000" w:themeColor="text1"/>
            </w:rPr>
            <w:t>/2</w:t>
          </w:r>
          <w:r>
            <w:rPr>
              <w:rFonts w:eastAsia="Roboto Light" w:cs="Arial"/>
              <w:b/>
              <w:color w:val="000000" w:themeColor="text1"/>
            </w:rPr>
            <w:t>4</w:t>
          </w:r>
        </w:sdtContent>
      </w:sdt>
    </w:p>
    <w:p w14:paraId="15AC6EA1" w14:textId="77777777" w:rsidR="00455D5C" w:rsidRPr="009E1D2B" w:rsidRDefault="00455D5C" w:rsidP="00596129">
      <w:pPr>
        <w:ind w:left="-360" w:right="-360"/>
        <w:rPr>
          <w:rFonts w:eastAsia="Roboto Light" w:cs="Arial"/>
          <w:b/>
          <w:color w:val="000000" w:themeColor="text1"/>
        </w:rPr>
      </w:pPr>
    </w:p>
    <w:p w14:paraId="6EE06B9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Literature Review</w:t>
      </w:r>
    </w:p>
    <w:p w14:paraId="328C66B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#5 in class</w:t>
      </w:r>
    </w:p>
    <w:p w14:paraId="4F4DFCE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Exercise#5: Another student volunteer to review one’s own article for the class and identify 15 elements of the checklists.</w:t>
      </w:r>
    </w:p>
    <w:p w14:paraId="7DEC3C79"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 #6 &amp; 7</w:t>
      </w:r>
    </w:p>
    <w:p w14:paraId="6AD8F93F"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Map Exercise together in class</w:t>
      </w:r>
    </w:p>
    <w:p w14:paraId="20DED981" w14:textId="77777777" w:rsidR="00596129" w:rsidRPr="009E1D2B" w:rsidRDefault="00596129" w:rsidP="00596129">
      <w:pPr>
        <w:ind w:left="-360" w:right="-360"/>
        <w:rPr>
          <w:rFonts w:eastAsia="Roboto Light" w:cs="Arial"/>
          <w:b/>
          <w:color w:val="000000" w:themeColor="text1"/>
        </w:rPr>
      </w:pPr>
    </w:p>
    <w:p w14:paraId="204AE7D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4AC922B"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#6:</w:t>
      </w:r>
      <w:r w:rsidRPr="009E1D2B">
        <w:rPr>
          <w:rFonts w:eastAsia="Roboto Light" w:cs="Arial"/>
          <w:b/>
          <w:color w:val="000000" w:themeColor="text1"/>
        </w:rPr>
        <w:t xml:space="preserve"> </w:t>
      </w:r>
      <w:r w:rsidRPr="009E1D2B">
        <w:rPr>
          <w:rFonts w:eastAsia="Roboto Light" w:cs="Arial"/>
          <w:color w:val="000000" w:themeColor="text1"/>
        </w:rPr>
        <w:t>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w:t>
      </w:r>
    </w:p>
    <w:p w14:paraId="1B7079E1" w14:textId="77777777" w:rsidR="00596129" w:rsidRPr="009E1D2B" w:rsidRDefault="00596129" w:rsidP="00596129">
      <w:pPr>
        <w:numPr>
          <w:ilvl w:val="1"/>
          <w:numId w:val="14"/>
        </w:numPr>
        <w:ind w:right="-360"/>
        <w:rPr>
          <w:rFonts w:eastAsia="Roboto Light" w:cs="Arial"/>
          <w:color w:val="000000" w:themeColor="text1"/>
        </w:rPr>
      </w:pPr>
      <w:r w:rsidRPr="009E1D2B">
        <w:rPr>
          <w:rFonts w:eastAsia="Roboto Light" w:cs="Arial"/>
          <w:color w:val="000000" w:themeColor="text1"/>
        </w:rPr>
        <w:t>Include at least 15 high quality references (a mixture of academic and other high quality, credible resources) as in-text citations anywhere within your proposal. The in-text citations must match the items in your References.</w:t>
      </w:r>
    </w:p>
    <w:p w14:paraId="450062C3"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 xml:space="preserve">Update and bring in the </w:t>
      </w:r>
      <w:r w:rsidRPr="009E1D2B">
        <w:rPr>
          <w:rFonts w:eastAsia="Roboto Light" w:cs="Arial"/>
          <w:i/>
          <w:color w:val="000000" w:themeColor="text1"/>
        </w:rPr>
        <w:t>Method of Inquiry Table</w:t>
      </w:r>
      <w:r w:rsidRPr="009E1D2B">
        <w:rPr>
          <w:rFonts w:eastAsia="Roboto Light" w:cs="Arial"/>
          <w:color w:val="000000" w:themeColor="text1"/>
        </w:rPr>
        <w:t>.</w:t>
      </w:r>
    </w:p>
    <w:p w14:paraId="3AD9AB4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Follow the RPM &gt; RPT document.</w:t>
      </w:r>
    </w:p>
    <w:p w14:paraId="4B8BC357" w14:textId="77777777" w:rsidR="00596129" w:rsidRPr="009E1D2B" w:rsidRDefault="00596129" w:rsidP="00596129">
      <w:pPr>
        <w:ind w:left="-360" w:right="-360"/>
        <w:rPr>
          <w:rFonts w:eastAsia="Roboto Light" w:cs="Arial"/>
          <w:b/>
          <w:color w:val="000000" w:themeColor="text1"/>
        </w:rPr>
      </w:pPr>
    </w:p>
    <w:p w14:paraId="4BD1BB91"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Include:</w:t>
      </w:r>
    </w:p>
    <w:p w14:paraId="48159725"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Title page</w:t>
      </w:r>
    </w:p>
    <w:p w14:paraId="7F544EBD"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Abstract + Keywords</w:t>
      </w:r>
    </w:p>
    <w:p w14:paraId="605DA2DE"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Table of Contents</w:t>
      </w:r>
    </w:p>
    <w:p w14:paraId="033E026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 Introduction</w:t>
      </w:r>
    </w:p>
    <w:p w14:paraId="7CEE140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1.1. Background</w:t>
      </w:r>
    </w:p>
    <w:p w14:paraId="5482899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 Problem</w:t>
      </w:r>
    </w:p>
    <w:p w14:paraId="2EE52F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1.2.1 Problem Statement</w:t>
      </w:r>
    </w:p>
    <w:p w14:paraId="2967FCC1"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1.3 Purpose</w:t>
      </w:r>
    </w:p>
    <w:p w14:paraId="155848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1.4 Research Question</w:t>
      </w:r>
    </w:p>
    <w:p w14:paraId="76EE1F1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lastRenderedPageBreak/>
        <w:t xml:space="preserve">1.5 Theoretical Framework or Researcher Paradigm </w:t>
      </w:r>
      <w:r w:rsidRPr="009E1D2B">
        <w:rPr>
          <w:rFonts w:eastAsia="Roboto Light" w:cs="Arial"/>
          <w:i/>
          <w:iCs/>
          <w:color w:val="000000" w:themeColor="text1"/>
        </w:rPr>
        <w:t>(Skip the content for now)</w:t>
      </w:r>
    </w:p>
    <w:p w14:paraId="282B92CB"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 Literature Review</w:t>
      </w:r>
    </w:p>
    <w:p w14:paraId="2AAB3CB4"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2.1 Sub-Heading based on something related to your research</w:t>
      </w:r>
    </w:p>
    <w:p w14:paraId="06449FC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2.2. Another subheading as needed, etc.</w:t>
      </w:r>
    </w:p>
    <w:p w14:paraId="11B18B34" w14:textId="77777777" w:rsidR="00596129" w:rsidRPr="009E1D2B" w:rsidRDefault="00596129" w:rsidP="00596129">
      <w:pPr>
        <w:ind w:left="-360" w:right="-360"/>
        <w:rPr>
          <w:rFonts w:eastAsia="Roboto Light" w:cs="Arial"/>
          <w:b/>
          <w:color w:val="000000" w:themeColor="text1"/>
        </w:rPr>
      </w:pPr>
    </w:p>
    <w:p w14:paraId="6336066E"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2AA1A12C" w14:textId="77777777" w:rsidR="00596129" w:rsidRPr="009E1D2B" w:rsidRDefault="00596129" w:rsidP="00596129">
      <w:pPr>
        <w:numPr>
          <w:ilvl w:val="0"/>
          <w:numId w:val="16"/>
        </w:numPr>
        <w:ind w:right="-360"/>
        <w:rPr>
          <w:rFonts w:eastAsia="Roboto Light" w:cs="Arial"/>
          <w:b/>
          <w:color w:val="000000" w:themeColor="text1"/>
        </w:rPr>
      </w:pPr>
      <w:r w:rsidRPr="009E1D2B">
        <w:rPr>
          <w:rFonts w:eastAsia="Roboto Light" w:cs="Arial"/>
          <w:b/>
          <w:color w:val="000000" w:themeColor="text1"/>
        </w:rPr>
        <w:t xml:space="preserve">Review readings from Class 2 - Initial Literature &amp; Identifying a Research Problem </w:t>
      </w:r>
    </w:p>
    <w:p w14:paraId="15B0EE74" w14:textId="77777777" w:rsidR="00596129" w:rsidRPr="009E1D2B" w:rsidRDefault="00596129" w:rsidP="00596129">
      <w:pPr>
        <w:ind w:left="-360" w:right="-360"/>
        <w:rPr>
          <w:rFonts w:eastAsia="Roboto Light" w:cs="Arial"/>
          <w:b/>
          <w:color w:val="000000" w:themeColor="text1"/>
          <w:u w:val="single"/>
        </w:rPr>
      </w:pPr>
    </w:p>
    <w:p w14:paraId="7AA07A74" w14:textId="77777777" w:rsidR="00244BFC" w:rsidRDefault="00244BFC" w:rsidP="00596129">
      <w:pPr>
        <w:ind w:left="-360" w:right="-360"/>
        <w:rPr>
          <w:rFonts w:eastAsia="Roboto Light" w:cs="Arial"/>
          <w:b/>
          <w:color w:val="000000" w:themeColor="text1"/>
        </w:rPr>
      </w:pPr>
    </w:p>
    <w:p w14:paraId="3FB886F9" w14:textId="7E6D8D68"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w:t>
      </w:r>
      <w:r w:rsidR="00455D5C">
        <w:rPr>
          <w:rFonts w:eastAsia="Roboto Light" w:cs="Arial"/>
          <w:b/>
          <w:color w:val="000000" w:themeColor="text1"/>
        </w:rPr>
        <w:t>9</w:t>
      </w:r>
      <w:r w:rsidRPr="009E1D2B">
        <w:rPr>
          <w:rFonts w:eastAsia="Roboto Light" w:cs="Arial"/>
          <w:b/>
          <w:color w:val="000000" w:themeColor="text1"/>
        </w:rPr>
        <w:t xml:space="preserve"> – </w:t>
      </w:r>
      <w:sdt>
        <w:sdtPr>
          <w:rPr>
            <w:rFonts w:eastAsia="Roboto Light" w:cs="Arial"/>
            <w:b/>
            <w:color w:val="000000" w:themeColor="text1"/>
          </w:rPr>
          <w:id w:val="962388328"/>
          <w:placeholder>
            <w:docPart w:val="8CFB30580DC2BC4ABB04AB037A23E1A3"/>
          </w:placeholder>
          <w:date w:fullDate="2024-10-29T00:00:00Z">
            <w:dateFormat w:val="MM/dd/yy"/>
            <w:lid w:val="en-US"/>
            <w:storeMappedDataAs w:val="dateTime"/>
            <w:calendar w:val="gregorian"/>
          </w:date>
        </w:sdtPr>
        <w:sdtEndPr/>
        <w:sdtContent>
          <w:r w:rsidR="00244BFC">
            <w:rPr>
              <w:rFonts w:eastAsia="Roboto Light" w:cs="Arial"/>
              <w:b/>
              <w:color w:val="000000" w:themeColor="text1"/>
            </w:rPr>
            <w:t>10</w:t>
          </w:r>
          <w:r w:rsidRPr="009E1D2B">
            <w:rPr>
              <w:rFonts w:eastAsia="Roboto Light" w:cs="Arial"/>
              <w:b/>
              <w:color w:val="000000" w:themeColor="text1"/>
            </w:rPr>
            <w:t>/</w:t>
          </w:r>
          <w:r w:rsidR="00244BFC">
            <w:rPr>
              <w:rFonts w:eastAsia="Roboto Light" w:cs="Arial"/>
              <w:b/>
              <w:color w:val="000000" w:themeColor="text1"/>
            </w:rPr>
            <w:t>2</w:t>
          </w:r>
          <w:r w:rsidR="00455D5C">
            <w:rPr>
              <w:rFonts w:eastAsia="Roboto Light" w:cs="Arial"/>
              <w:b/>
              <w:color w:val="000000" w:themeColor="text1"/>
            </w:rPr>
            <w:t>9</w:t>
          </w:r>
          <w:r w:rsidRPr="009E1D2B">
            <w:rPr>
              <w:rFonts w:eastAsia="Roboto Light" w:cs="Arial"/>
              <w:b/>
              <w:color w:val="000000" w:themeColor="text1"/>
            </w:rPr>
            <w:t>/2</w:t>
          </w:r>
          <w:r w:rsidR="00E81AD6">
            <w:rPr>
              <w:rFonts w:eastAsia="Roboto Light" w:cs="Arial"/>
              <w:b/>
              <w:color w:val="000000" w:themeColor="text1"/>
            </w:rPr>
            <w:t>4</w:t>
          </w:r>
        </w:sdtContent>
      </w:sdt>
    </w:p>
    <w:p w14:paraId="251EC617"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Problem &gt; Research Question &gt; Literature</w:t>
      </w:r>
    </w:p>
    <w:p w14:paraId="28A22CB6"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Review all elements of proposal to ensure flow into Literature Review</w:t>
      </w:r>
    </w:p>
    <w:p w14:paraId="7099F91D"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Quantitative methods </w:t>
      </w:r>
    </w:p>
    <w:p w14:paraId="5DF6B3D0"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Qualitative methods</w:t>
      </w:r>
    </w:p>
    <w:p w14:paraId="5C5D0A2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Mixed methods </w:t>
      </w:r>
    </w:p>
    <w:p w14:paraId="785B60F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Data Collection </w:t>
      </w:r>
    </w:p>
    <w:p w14:paraId="64A3EC06" w14:textId="77777777" w:rsidR="00596129" w:rsidRPr="009E1D2B" w:rsidRDefault="00596129" w:rsidP="00596129">
      <w:pPr>
        <w:ind w:left="-360" w:right="-360"/>
        <w:rPr>
          <w:rFonts w:eastAsia="Roboto Light" w:cs="Arial"/>
          <w:b/>
          <w:color w:val="000000" w:themeColor="text1"/>
        </w:rPr>
      </w:pPr>
    </w:p>
    <w:p w14:paraId="7FA28B9A"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9D28297" w14:textId="77777777" w:rsidR="00596129" w:rsidRPr="009E1D2B" w:rsidRDefault="00596129" w:rsidP="00596129">
      <w:pPr>
        <w:ind w:left="-360" w:right="-360"/>
        <w:rPr>
          <w:rFonts w:eastAsia="Roboto Light" w:cs="Arial"/>
          <w:b/>
          <w:color w:val="000000" w:themeColor="text1"/>
          <w:u w:val="single"/>
        </w:rPr>
      </w:pPr>
    </w:p>
    <w:p w14:paraId="3BE8A735"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#7</w:t>
      </w:r>
      <w:r w:rsidRPr="009E1D2B">
        <w:rPr>
          <w:rFonts w:eastAsia="Roboto Light" w:cs="Arial"/>
          <w:b/>
          <w:color w:val="000000" w:themeColor="text1"/>
        </w:rPr>
        <w:t xml:space="preserve">: </w:t>
      </w:r>
      <w:r w:rsidRPr="009E1D2B">
        <w:rPr>
          <w:rFonts w:eastAsia="Roboto Light" w:cs="Arial"/>
          <w:color w:val="000000" w:themeColor="text1"/>
        </w:rPr>
        <w:t>Draft your literature review (Section 2 should be 6-8 pages). Include at least 15 peer-reviewed references. Submit via Brightspace. This should include sections 1, 2, and References. Section 2 should contain at least 3 areas of the literature, each one 2-3 pages long with 3-5 different citations.</w:t>
      </w:r>
    </w:p>
    <w:p w14:paraId="6763799D" w14:textId="77777777" w:rsidR="00596129" w:rsidRPr="009E1D2B" w:rsidRDefault="00596129" w:rsidP="00596129">
      <w:pPr>
        <w:ind w:left="-360" w:right="-360"/>
        <w:rPr>
          <w:rFonts w:eastAsia="Roboto Light" w:cs="Arial"/>
          <w:color w:val="000000" w:themeColor="text1"/>
        </w:rPr>
      </w:pPr>
    </w:p>
    <w:p w14:paraId="6E3D624F"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43F16E94" w14:textId="77777777" w:rsidR="00596129" w:rsidRPr="009E1D2B" w:rsidRDefault="00596129" w:rsidP="00596129">
      <w:pPr>
        <w:ind w:left="-360" w:right="-360"/>
        <w:rPr>
          <w:rFonts w:eastAsia="Roboto Light" w:cs="Arial"/>
          <w:b/>
          <w:color w:val="000000" w:themeColor="text1"/>
          <w:u w:val="single"/>
        </w:rPr>
      </w:pPr>
    </w:p>
    <w:p w14:paraId="202C039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392EAA2" w14:textId="77777777" w:rsidR="00596129" w:rsidRPr="009E1D2B" w:rsidRDefault="00596129" w:rsidP="00596129">
      <w:pPr>
        <w:numPr>
          <w:ilvl w:val="0"/>
          <w:numId w:val="19"/>
        </w:numPr>
        <w:ind w:right="-360"/>
        <w:rPr>
          <w:rFonts w:eastAsia="Roboto Light" w:cs="Arial"/>
          <w:color w:val="000000" w:themeColor="text1"/>
        </w:rPr>
      </w:pPr>
      <w:r w:rsidRPr="009E1D2B">
        <w:rPr>
          <w:rFonts w:eastAsia="Roboto Light" w:cs="Arial"/>
          <w:color w:val="000000" w:themeColor="text1"/>
        </w:rPr>
        <w:t>Creswell chap 8, 9, &amp; 10</w:t>
      </w:r>
    </w:p>
    <w:p w14:paraId="464031D3" w14:textId="77777777" w:rsidR="00596129" w:rsidRPr="009E1D2B" w:rsidRDefault="00596129" w:rsidP="00596129">
      <w:pPr>
        <w:ind w:left="-360" w:right="-360"/>
        <w:rPr>
          <w:rFonts w:eastAsia="Roboto Light" w:cs="Arial"/>
          <w:b/>
          <w:color w:val="000000" w:themeColor="text1"/>
          <w:u w:val="single"/>
        </w:rPr>
      </w:pPr>
    </w:p>
    <w:p w14:paraId="27C457DA" w14:textId="36EC1C1D"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w:t>
      </w:r>
      <w:r w:rsidR="00455D5C">
        <w:rPr>
          <w:rFonts w:eastAsia="Roboto Light" w:cs="Arial"/>
          <w:b/>
          <w:color w:val="000000" w:themeColor="text1"/>
        </w:rPr>
        <w:t>10</w:t>
      </w:r>
      <w:r w:rsidRPr="009E1D2B">
        <w:rPr>
          <w:rFonts w:eastAsia="Roboto Light" w:cs="Arial"/>
          <w:b/>
          <w:color w:val="000000" w:themeColor="text1"/>
        </w:rPr>
        <w:t xml:space="preserve"> – </w:t>
      </w:r>
      <w:sdt>
        <w:sdtPr>
          <w:rPr>
            <w:rFonts w:eastAsia="Roboto Light" w:cs="Arial"/>
            <w:b/>
            <w:color w:val="000000" w:themeColor="text1"/>
          </w:rPr>
          <w:id w:val="-2105029810"/>
          <w:placeholder>
            <w:docPart w:val="5F286AF760F6824692D27A5F449921E0"/>
          </w:placeholder>
          <w:date w:fullDate="2024-11-05T00:00:00Z">
            <w:dateFormat w:val="MM/dd/yy"/>
            <w:lid w:val="en-US"/>
            <w:storeMappedDataAs w:val="dateTime"/>
            <w:calendar w:val="gregorian"/>
          </w:date>
        </w:sdtPr>
        <w:sdtEndPr/>
        <w:sdtContent>
          <w:r w:rsidR="00455D5C">
            <w:rPr>
              <w:rFonts w:eastAsia="Roboto Light" w:cs="Arial"/>
              <w:b/>
              <w:color w:val="000000" w:themeColor="text1"/>
            </w:rPr>
            <w:t>11</w:t>
          </w:r>
          <w:r w:rsidRPr="009E1D2B">
            <w:rPr>
              <w:rFonts w:eastAsia="Roboto Light" w:cs="Arial"/>
              <w:b/>
              <w:color w:val="000000" w:themeColor="text1"/>
            </w:rPr>
            <w:t>/</w:t>
          </w:r>
          <w:r w:rsidR="00455D5C">
            <w:rPr>
              <w:rFonts w:eastAsia="Roboto Light" w:cs="Arial"/>
              <w:b/>
              <w:color w:val="000000" w:themeColor="text1"/>
            </w:rPr>
            <w:t>05</w:t>
          </w:r>
          <w:r w:rsidRPr="009E1D2B">
            <w:rPr>
              <w:rFonts w:eastAsia="Roboto Light" w:cs="Arial"/>
              <w:b/>
              <w:color w:val="000000" w:themeColor="text1"/>
            </w:rPr>
            <w:t>/2</w:t>
          </w:r>
          <w:r w:rsidR="00E81AD6">
            <w:rPr>
              <w:rFonts w:eastAsia="Roboto Light" w:cs="Arial"/>
              <w:b/>
              <w:color w:val="000000" w:themeColor="text1"/>
            </w:rPr>
            <w:t>4</w:t>
          </w:r>
        </w:sdtContent>
      </w:sdt>
    </w:p>
    <w:p w14:paraId="326B04C3"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Deep Dive into the Literature</w:t>
      </w:r>
    </w:p>
    <w:p w14:paraId="4EA27A0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Final Presentation as an individual Pecha Kucha presentation via PowerPoint</w:t>
      </w:r>
    </w:p>
    <w:p w14:paraId="4A2FC8BD"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Review Assignment #7 in class</w:t>
      </w:r>
    </w:p>
    <w:p w14:paraId="2634D9F9"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 xml:space="preserve">Finish the Literature Review </w:t>
      </w:r>
    </w:p>
    <w:p w14:paraId="549ADABB"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Research Elevator Speech (5-sentence proposal summary) &amp; Literature Review Outline in a Circle.</w:t>
      </w:r>
    </w:p>
    <w:p w14:paraId="53C6176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Assignment #7 &amp; #8</w:t>
      </w:r>
    </w:p>
    <w:p w14:paraId="717C40E6" w14:textId="77777777" w:rsidR="00596129" w:rsidRPr="009E1D2B" w:rsidRDefault="00596129" w:rsidP="00596129">
      <w:pPr>
        <w:ind w:left="-360" w:right="-360"/>
        <w:rPr>
          <w:rFonts w:eastAsia="Roboto Light" w:cs="Arial"/>
          <w:b/>
          <w:color w:val="000000" w:themeColor="text1"/>
          <w:u w:val="single"/>
        </w:rPr>
      </w:pPr>
    </w:p>
    <w:p w14:paraId="46D2B52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C7BC3AD"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#8:</w:t>
      </w:r>
      <w:r w:rsidRPr="009E1D2B">
        <w:rPr>
          <w:rFonts w:eastAsia="Roboto Light" w:cs="Arial"/>
          <w:b/>
          <w:color w:val="000000" w:themeColor="text1"/>
        </w:rPr>
        <w:t xml:space="preserve"> </w:t>
      </w:r>
      <w:r w:rsidRPr="009E1D2B">
        <w:rPr>
          <w:rFonts w:eastAsia="Roboto Light" w:cs="Arial"/>
          <w:color w:val="000000" w:themeColor="text1"/>
        </w:rPr>
        <w:t xml:space="preserve">Demonstrate Reference Tool (include): </w:t>
      </w:r>
      <w:r w:rsidRPr="009E1D2B">
        <w:rPr>
          <w:rFonts w:eastAsia="Roboto Light" w:cs="Arial"/>
          <w:color w:val="000000" w:themeColor="text1"/>
        </w:rPr>
        <w:br/>
        <w:t xml:space="preserve"> 1. Show all your references in your Literature Review Draft in it, </w:t>
      </w:r>
      <w:r w:rsidRPr="009E1D2B">
        <w:rPr>
          <w:rFonts w:eastAsia="Roboto Light" w:cs="Arial"/>
          <w:color w:val="000000" w:themeColor="text1"/>
        </w:rPr>
        <w:br/>
        <w:t xml:space="preserve"> 2. Demonstrate how to insert citations into Word from your tool’s plug-in within Word,</w:t>
      </w:r>
      <w:r w:rsidRPr="009E1D2B">
        <w:rPr>
          <w:rFonts w:eastAsia="Roboto Light" w:cs="Arial"/>
          <w:color w:val="000000" w:themeColor="text1"/>
        </w:rPr>
        <w:br/>
        <w:t xml:space="preserve"> and </w:t>
      </w:r>
      <w:r w:rsidRPr="009E1D2B">
        <w:rPr>
          <w:rFonts w:eastAsia="Roboto Light" w:cs="Arial"/>
          <w:color w:val="000000" w:themeColor="text1"/>
        </w:rPr>
        <w:br/>
        <w:t xml:space="preserve"> 3. Demonstrate how you generate your Reference list from within Word). </w:t>
      </w:r>
    </w:p>
    <w:p w14:paraId="530E9405"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This can be via screenshot on slides OR a link to a recorded video.</w:t>
      </w:r>
    </w:p>
    <w:p w14:paraId="71516B4A" w14:textId="77777777" w:rsidR="00596129" w:rsidRPr="009E1D2B" w:rsidRDefault="00596129" w:rsidP="00596129">
      <w:pPr>
        <w:ind w:left="-360" w:right="-360"/>
        <w:rPr>
          <w:rFonts w:eastAsia="Roboto Light" w:cs="Arial"/>
          <w:b/>
          <w:color w:val="000000" w:themeColor="text1"/>
          <w:u w:val="single"/>
        </w:rPr>
      </w:pPr>
    </w:p>
    <w:p w14:paraId="5B8DF02A" w14:textId="7CCA5604"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lastRenderedPageBreak/>
        <w:t>Session 1</w:t>
      </w:r>
      <w:r w:rsidR="00455D5C">
        <w:rPr>
          <w:rFonts w:eastAsia="Roboto Light" w:cs="Arial"/>
          <w:b/>
          <w:color w:val="000000" w:themeColor="text1"/>
        </w:rPr>
        <w:t>1</w:t>
      </w:r>
      <w:r w:rsidRPr="009E1D2B">
        <w:rPr>
          <w:rFonts w:eastAsia="Roboto Light" w:cs="Arial"/>
          <w:b/>
          <w:color w:val="000000" w:themeColor="text1"/>
        </w:rPr>
        <w:t xml:space="preserve"> – </w:t>
      </w:r>
      <w:sdt>
        <w:sdtPr>
          <w:rPr>
            <w:rFonts w:eastAsia="Roboto Light" w:cs="Arial"/>
            <w:b/>
            <w:color w:val="000000" w:themeColor="text1"/>
          </w:rPr>
          <w:id w:val="1353069816"/>
          <w:placeholder>
            <w:docPart w:val="9B643CE6B9786149B5900B2E9CE934FB"/>
          </w:placeholder>
          <w:date w:fullDate="2024-11-12T00:00:00Z">
            <w:dateFormat w:val="MM/dd/yy"/>
            <w:lid w:val="en-US"/>
            <w:storeMappedDataAs w:val="dateTime"/>
            <w:calendar w:val="gregorian"/>
          </w:date>
        </w:sdtPr>
        <w:sdtEndPr/>
        <w:sdtContent>
          <w:r w:rsidR="00455D5C">
            <w:rPr>
              <w:rFonts w:eastAsia="Roboto Light" w:cs="Arial"/>
              <w:b/>
              <w:color w:val="000000" w:themeColor="text1"/>
            </w:rPr>
            <w:t>11</w:t>
          </w:r>
          <w:r w:rsidRPr="009E1D2B">
            <w:rPr>
              <w:rFonts w:eastAsia="Roboto Light" w:cs="Arial"/>
              <w:b/>
              <w:color w:val="000000" w:themeColor="text1"/>
            </w:rPr>
            <w:t>/</w:t>
          </w:r>
          <w:r w:rsidR="00455D5C">
            <w:rPr>
              <w:rFonts w:eastAsia="Roboto Light" w:cs="Arial"/>
              <w:b/>
              <w:color w:val="000000" w:themeColor="text1"/>
            </w:rPr>
            <w:t>12</w:t>
          </w:r>
          <w:r w:rsidRPr="009E1D2B">
            <w:rPr>
              <w:rFonts w:eastAsia="Roboto Light" w:cs="Arial"/>
              <w:b/>
              <w:color w:val="000000" w:themeColor="text1"/>
            </w:rPr>
            <w:t>/2</w:t>
          </w:r>
          <w:r w:rsidR="00E81AD6">
            <w:rPr>
              <w:rFonts w:eastAsia="Roboto Light" w:cs="Arial"/>
              <w:b/>
              <w:color w:val="000000" w:themeColor="text1"/>
            </w:rPr>
            <w:t>4</w:t>
          </w:r>
        </w:sdtContent>
      </w:sdt>
    </w:p>
    <w:p w14:paraId="6F4365E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Finalizing the Literature</w:t>
      </w:r>
    </w:p>
    <w:p w14:paraId="07A854CA"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Review Assignment #8 in class</w:t>
      </w:r>
    </w:p>
    <w:p w14:paraId="5FC97A29"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Ethical considerations</w:t>
      </w:r>
    </w:p>
    <w:p w14:paraId="4F605A40"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Class Circle – Share your Research Elevator Speech all around</w:t>
      </w:r>
    </w:p>
    <w:p w14:paraId="3E731D8B" w14:textId="77777777" w:rsidR="00596129" w:rsidRPr="009E1D2B" w:rsidRDefault="00596129" w:rsidP="00596129">
      <w:pPr>
        <w:ind w:left="-360" w:right="-360"/>
        <w:rPr>
          <w:rFonts w:eastAsia="Roboto Light" w:cs="Arial"/>
          <w:b/>
          <w:color w:val="000000" w:themeColor="text1"/>
        </w:rPr>
      </w:pPr>
    </w:p>
    <w:p w14:paraId="6141449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FF17907"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#9:</w:t>
      </w:r>
      <w:r w:rsidRPr="009E1D2B">
        <w:rPr>
          <w:rFonts w:eastAsia="Roboto Light" w:cs="Arial"/>
          <w:b/>
          <w:color w:val="000000" w:themeColor="text1"/>
        </w:rPr>
        <w:t xml:space="preserve"> </w:t>
      </w:r>
      <w:r w:rsidRPr="009E1D2B">
        <w:rPr>
          <w:rFonts w:eastAsia="Roboto Light" w:cs="Arial"/>
          <w:color w:val="000000" w:themeColor="text1"/>
        </w:rPr>
        <w:t xml:space="preserve">Complete your Literature Review (Section 2 should be 10-12 pages) with at least 30 high quality articles, with 50%+ being peer-reviewed, academic journal articles. Submit via Brightspace. </w:t>
      </w:r>
    </w:p>
    <w:p w14:paraId="0DBCB40C" w14:textId="77777777" w:rsidR="00596129" w:rsidRPr="009E1D2B" w:rsidRDefault="00596129" w:rsidP="00596129">
      <w:pPr>
        <w:ind w:left="-360" w:right="-360"/>
        <w:rPr>
          <w:rFonts w:eastAsia="Roboto Light" w:cs="Arial"/>
          <w:b/>
          <w:color w:val="000000" w:themeColor="text1"/>
        </w:rPr>
      </w:pPr>
    </w:p>
    <w:p w14:paraId="1B53F42C" w14:textId="77777777" w:rsidR="00596129" w:rsidRPr="009E1D2B" w:rsidRDefault="00596129" w:rsidP="00596129">
      <w:pPr>
        <w:numPr>
          <w:ilvl w:val="0"/>
          <w:numId w:val="22"/>
        </w:numPr>
        <w:ind w:right="-360"/>
        <w:rPr>
          <w:rFonts w:eastAsia="Roboto Light" w:cs="Arial"/>
          <w:b/>
          <w:color w:val="000000" w:themeColor="text1"/>
          <w:u w:val="single"/>
        </w:rPr>
      </w:pPr>
      <w:r w:rsidRPr="009E1D2B">
        <w:rPr>
          <w:rFonts w:eastAsia="Roboto Light" w:cs="Arial"/>
          <w:b/>
          <w:color w:val="000000" w:themeColor="text1"/>
        </w:rPr>
        <w:t xml:space="preserve">Update and submit the </w:t>
      </w:r>
      <w:r w:rsidRPr="009E1D2B">
        <w:rPr>
          <w:rFonts w:eastAsia="Roboto Light" w:cs="Arial"/>
          <w:b/>
          <w:i/>
          <w:color w:val="000000" w:themeColor="text1"/>
        </w:rPr>
        <w:t>Method of Inquiry Table</w:t>
      </w:r>
    </w:p>
    <w:p w14:paraId="7ECAFE38" w14:textId="77777777" w:rsidR="00596129" w:rsidRPr="009E1D2B" w:rsidRDefault="00596129" w:rsidP="00596129">
      <w:pPr>
        <w:ind w:left="-360" w:right="-360"/>
        <w:rPr>
          <w:rFonts w:eastAsia="Roboto Light" w:cs="Arial"/>
          <w:b/>
          <w:color w:val="000000" w:themeColor="text1"/>
        </w:rPr>
      </w:pPr>
    </w:p>
    <w:p w14:paraId="4C879A10" w14:textId="79BCEB3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Session 1</w:t>
      </w:r>
      <w:r w:rsidR="00455D5C">
        <w:rPr>
          <w:rFonts w:eastAsia="Roboto Light" w:cs="Arial"/>
          <w:b/>
          <w:color w:val="000000" w:themeColor="text1"/>
        </w:rPr>
        <w:t>2</w:t>
      </w:r>
      <w:r w:rsidRPr="009E1D2B">
        <w:rPr>
          <w:rFonts w:eastAsia="Roboto Light" w:cs="Arial"/>
          <w:b/>
          <w:color w:val="000000" w:themeColor="text1"/>
        </w:rPr>
        <w:t xml:space="preserve"> – </w:t>
      </w:r>
      <w:sdt>
        <w:sdtPr>
          <w:rPr>
            <w:rFonts w:eastAsia="Roboto Light" w:cs="Arial"/>
            <w:b/>
            <w:color w:val="000000" w:themeColor="text1"/>
          </w:rPr>
          <w:id w:val="13590075"/>
          <w:placeholder>
            <w:docPart w:val="31AB63A049CB4B47A85CCFEEC07669DB"/>
          </w:placeholder>
          <w:date w:fullDate="2024-11-19T00:00:00Z">
            <w:dateFormat w:val="MM/dd/yy"/>
            <w:lid w:val="en-US"/>
            <w:storeMappedDataAs w:val="dateTime"/>
            <w:calendar w:val="gregorian"/>
          </w:date>
        </w:sdtPr>
        <w:sdtEndPr/>
        <w:sdtContent>
          <w:r w:rsidR="00455D5C">
            <w:rPr>
              <w:rFonts w:eastAsia="Roboto Light" w:cs="Arial"/>
              <w:b/>
              <w:color w:val="000000" w:themeColor="text1"/>
            </w:rPr>
            <w:t>11</w:t>
          </w:r>
          <w:r w:rsidRPr="009E1D2B">
            <w:rPr>
              <w:rFonts w:eastAsia="Roboto Light" w:cs="Arial"/>
              <w:b/>
              <w:color w:val="000000" w:themeColor="text1"/>
            </w:rPr>
            <w:t>/</w:t>
          </w:r>
          <w:r w:rsidR="00455D5C">
            <w:rPr>
              <w:rFonts w:eastAsia="Roboto Light" w:cs="Arial"/>
              <w:b/>
              <w:color w:val="000000" w:themeColor="text1"/>
            </w:rPr>
            <w:t>19</w:t>
          </w:r>
          <w:r w:rsidRPr="009E1D2B">
            <w:rPr>
              <w:rFonts w:eastAsia="Roboto Light" w:cs="Arial"/>
              <w:b/>
              <w:color w:val="000000" w:themeColor="text1"/>
            </w:rPr>
            <w:t>/2</w:t>
          </w:r>
          <w:r w:rsidR="00E81AD6">
            <w:rPr>
              <w:rFonts w:eastAsia="Roboto Light" w:cs="Arial"/>
              <w:b/>
              <w:color w:val="000000" w:themeColor="text1"/>
            </w:rPr>
            <w:t>4</w:t>
          </w:r>
        </w:sdtContent>
      </w:sdt>
      <w:r w:rsidRPr="009E1D2B">
        <w:rPr>
          <w:rFonts w:eastAsia="Roboto Light" w:cs="Arial"/>
          <w:b/>
          <w:color w:val="000000" w:themeColor="text1"/>
        </w:rPr>
        <w:t xml:space="preserve"> </w:t>
      </w:r>
    </w:p>
    <w:p w14:paraId="092E2B10"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color w:val="000000" w:themeColor="text1"/>
        </w:rPr>
        <w:t>Methodology and Method</w:t>
      </w:r>
    </w:p>
    <w:p w14:paraId="4B36B0B8" w14:textId="77777777" w:rsidR="00596129" w:rsidRPr="009E1D2B" w:rsidRDefault="00596129" w:rsidP="00596129">
      <w:pPr>
        <w:ind w:left="-360" w:right="-360"/>
        <w:rPr>
          <w:rFonts w:eastAsia="Roboto Light" w:cs="Arial"/>
          <w:b/>
          <w:color w:val="000000" w:themeColor="text1"/>
        </w:rPr>
      </w:pPr>
    </w:p>
    <w:p w14:paraId="0C266D9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39481A05"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#10:</w:t>
      </w:r>
      <w:r w:rsidRPr="009E1D2B">
        <w:rPr>
          <w:rFonts w:eastAsia="Roboto Light" w:cs="Arial"/>
          <w:b/>
          <w:color w:val="000000" w:themeColor="text1"/>
        </w:rPr>
        <w:t xml:space="preserve"> </w:t>
      </w:r>
      <w:r w:rsidRPr="009E1D2B">
        <w:rPr>
          <w:rFonts w:eastAsia="Roboto Light" w:cs="Arial"/>
          <w:color w:val="000000" w:themeColor="text1"/>
        </w:rPr>
        <w:t>Discuss and develop a preliminary methodology. Revise combined proposal for all elements above. Submit via Brightspace. This should include all sections of your proposal.</w:t>
      </w:r>
    </w:p>
    <w:p w14:paraId="1E1B0092" w14:textId="77777777" w:rsidR="00596129" w:rsidRPr="009E1D2B" w:rsidRDefault="00596129" w:rsidP="00596129">
      <w:pPr>
        <w:ind w:left="-360" w:right="-360"/>
        <w:rPr>
          <w:rFonts w:eastAsia="Roboto Light" w:cs="Arial"/>
          <w:b/>
          <w:color w:val="000000" w:themeColor="text1"/>
          <w:u w:val="single"/>
        </w:rPr>
      </w:pPr>
    </w:p>
    <w:p w14:paraId="0CF190D9" w14:textId="74F2636F"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Session 1</w:t>
      </w:r>
      <w:r w:rsidR="00455D5C">
        <w:rPr>
          <w:rFonts w:eastAsia="Roboto Light" w:cs="Arial"/>
          <w:b/>
          <w:color w:val="000000" w:themeColor="text1"/>
        </w:rPr>
        <w:t>3</w:t>
      </w:r>
      <w:r w:rsidRPr="009E1D2B">
        <w:rPr>
          <w:rFonts w:eastAsia="Roboto Light" w:cs="Arial"/>
          <w:b/>
          <w:color w:val="000000" w:themeColor="text1"/>
        </w:rPr>
        <w:t xml:space="preserve"> – </w:t>
      </w:r>
      <w:sdt>
        <w:sdtPr>
          <w:rPr>
            <w:rFonts w:eastAsia="Roboto Light" w:cs="Arial"/>
            <w:b/>
            <w:color w:val="000000" w:themeColor="text1"/>
          </w:rPr>
          <w:id w:val="316927405"/>
          <w:placeholder>
            <w:docPart w:val="B48DFB26C5841E4BB9DA6DA6606D04A6"/>
          </w:placeholder>
          <w:date w:fullDate="2024-11-26T00:00:00Z">
            <w:dateFormat w:val="MM/dd/yy"/>
            <w:lid w:val="en-US"/>
            <w:storeMappedDataAs w:val="dateTime"/>
            <w:calendar w:val="gregorian"/>
          </w:date>
        </w:sdtPr>
        <w:sdtEndPr/>
        <w:sdtContent>
          <w:r w:rsidR="00455D5C">
            <w:rPr>
              <w:rFonts w:eastAsia="Roboto Light" w:cs="Arial"/>
              <w:b/>
              <w:color w:val="000000" w:themeColor="text1"/>
            </w:rPr>
            <w:t>11</w:t>
          </w:r>
          <w:r w:rsidRPr="009E1D2B">
            <w:rPr>
              <w:rFonts w:eastAsia="Roboto Light" w:cs="Arial"/>
              <w:b/>
              <w:color w:val="000000" w:themeColor="text1"/>
            </w:rPr>
            <w:t>/</w:t>
          </w:r>
          <w:r w:rsidR="00455D5C">
            <w:rPr>
              <w:rFonts w:eastAsia="Roboto Light" w:cs="Arial"/>
              <w:b/>
              <w:color w:val="000000" w:themeColor="text1"/>
            </w:rPr>
            <w:t>26</w:t>
          </w:r>
          <w:r w:rsidRPr="009E1D2B">
            <w:rPr>
              <w:rFonts w:eastAsia="Roboto Light" w:cs="Arial"/>
              <w:b/>
              <w:color w:val="000000" w:themeColor="text1"/>
            </w:rPr>
            <w:t>/2</w:t>
          </w:r>
          <w:r w:rsidR="00E81AD6">
            <w:rPr>
              <w:rFonts w:eastAsia="Roboto Light" w:cs="Arial"/>
              <w:b/>
              <w:color w:val="000000" w:themeColor="text1"/>
            </w:rPr>
            <w:t>4</w:t>
          </w:r>
        </w:sdtContent>
      </w:sdt>
    </w:p>
    <w:p w14:paraId="2A4E83F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Discussing Results &amp; </w:t>
      </w:r>
      <w:r w:rsidRPr="009E1D2B">
        <w:rPr>
          <w:rFonts w:eastAsia="Roboto Light" w:cs="Arial"/>
          <w:b/>
          <w:bCs/>
          <w:color w:val="000000" w:themeColor="text1"/>
        </w:rPr>
        <w:t>Coaching Session for Final Proposal</w:t>
      </w:r>
    </w:p>
    <w:p w14:paraId="212957E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Results and Research Implications</w:t>
      </w:r>
    </w:p>
    <w:p w14:paraId="4A1CE83E" w14:textId="77777777" w:rsidR="00596129" w:rsidRPr="009E1D2B" w:rsidRDefault="00596129" w:rsidP="00596129">
      <w:pPr>
        <w:ind w:left="-360" w:right="-360"/>
        <w:rPr>
          <w:rFonts w:eastAsia="Roboto Light" w:cs="Arial"/>
          <w:b/>
          <w:color w:val="000000" w:themeColor="text1"/>
          <w:u w:val="single"/>
        </w:rPr>
      </w:pPr>
    </w:p>
    <w:p w14:paraId="5206716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C3894CA"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color w:val="000000" w:themeColor="text1"/>
        </w:rPr>
        <w:t>Assignment</w:t>
      </w:r>
      <w:r w:rsidRPr="009E1D2B">
        <w:rPr>
          <w:rFonts w:eastAsia="Roboto Light" w:cs="Arial"/>
          <w:b/>
          <w:bCs/>
          <w:color w:val="000000" w:themeColor="text1"/>
        </w:rPr>
        <w:t xml:space="preserve"> #11:</w:t>
      </w:r>
      <w:r w:rsidRPr="009E1D2B">
        <w:rPr>
          <w:rFonts w:eastAsia="Roboto Light" w:cs="Arial"/>
          <w:b/>
          <w:color w:val="000000" w:themeColor="text1"/>
        </w:rPr>
        <w:t xml:space="preserve"> </w:t>
      </w:r>
      <w:r w:rsidRPr="009E1D2B">
        <w:rPr>
          <w:rFonts w:eastAsia="Roboto Light" w:cs="Arial"/>
          <w:color w:val="000000" w:themeColor="text1"/>
        </w:rPr>
        <w:t>Final Proposal. Submit via Brightspace.</w:t>
      </w:r>
      <w:r w:rsidRPr="009E1D2B">
        <w:rPr>
          <w:rFonts w:eastAsia="Roboto Light" w:cs="Arial"/>
          <w:b/>
          <w:color w:val="000000" w:themeColor="text1"/>
        </w:rPr>
        <w:t xml:space="preserve"> </w:t>
      </w:r>
    </w:p>
    <w:p w14:paraId="01B10192" w14:textId="77777777" w:rsidR="00596129" w:rsidRPr="009E1D2B" w:rsidRDefault="00596129" w:rsidP="00596129">
      <w:pPr>
        <w:ind w:left="-360" w:right="-360"/>
        <w:rPr>
          <w:rFonts w:eastAsia="Roboto Light" w:cs="Arial"/>
          <w:b/>
          <w:color w:val="000000" w:themeColor="text1"/>
          <w:u w:val="single"/>
        </w:rPr>
      </w:pPr>
    </w:p>
    <w:p w14:paraId="7E95FF00" w14:textId="0FD5C2B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Session 1</w:t>
      </w:r>
      <w:r w:rsidR="00455D5C">
        <w:rPr>
          <w:rFonts w:eastAsia="Roboto Light" w:cs="Arial"/>
          <w:b/>
          <w:color w:val="000000" w:themeColor="text1"/>
        </w:rPr>
        <w:t>4</w:t>
      </w:r>
      <w:r w:rsidRPr="009E1D2B">
        <w:rPr>
          <w:rFonts w:eastAsia="Roboto Light" w:cs="Arial"/>
          <w:b/>
          <w:color w:val="000000" w:themeColor="text1"/>
        </w:rPr>
        <w:t xml:space="preserve"> – </w:t>
      </w:r>
      <w:sdt>
        <w:sdtPr>
          <w:rPr>
            <w:rFonts w:eastAsia="Roboto Light" w:cs="Arial"/>
            <w:b/>
            <w:color w:val="000000" w:themeColor="text1"/>
          </w:rPr>
          <w:id w:val="-1007127536"/>
          <w:placeholder>
            <w:docPart w:val="B948E9A67821234CA61B5A283224C25F"/>
          </w:placeholder>
          <w:date w:fullDate="2024-12-03T00:00:00Z">
            <w:dateFormat w:val="MM/dd/yy"/>
            <w:lid w:val="en-US"/>
            <w:storeMappedDataAs w:val="dateTime"/>
            <w:calendar w:val="gregorian"/>
          </w:date>
        </w:sdtPr>
        <w:sdtEndPr/>
        <w:sdtContent>
          <w:r w:rsidR="00455D5C">
            <w:rPr>
              <w:rFonts w:eastAsia="Roboto Light" w:cs="Arial"/>
              <w:b/>
              <w:color w:val="000000" w:themeColor="text1"/>
            </w:rPr>
            <w:t>12</w:t>
          </w:r>
          <w:r w:rsidRPr="009E1D2B">
            <w:rPr>
              <w:rFonts w:eastAsia="Roboto Light" w:cs="Arial"/>
              <w:b/>
              <w:color w:val="000000" w:themeColor="text1"/>
            </w:rPr>
            <w:t>/</w:t>
          </w:r>
          <w:r w:rsidR="00455D5C">
            <w:rPr>
              <w:rFonts w:eastAsia="Roboto Light" w:cs="Arial"/>
              <w:b/>
              <w:color w:val="000000" w:themeColor="text1"/>
            </w:rPr>
            <w:t>03</w:t>
          </w:r>
          <w:r w:rsidRPr="009E1D2B">
            <w:rPr>
              <w:rFonts w:eastAsia="Roboto Light" w:cs="Arial"/>
              <w:b/>
              <w:color w:val="000000" w:themeColor="text1"/>
            </w:rPr>
            <w:t>/2</w:t>
          </w:r>
          <w:r w:rsidR="00E81AD6">
            <w:rPr>
              <w:rFonts w:eastAsia="Roboto Light" w:cs="Arial"/>
              <w:b/>
              <w:color w:val="000000" w:themeColor="text1"/>
            </w:rPr>
            <w:t>4</w:t>
          </w:r>
        </w:sdtContent>
      </w:sdt>
    </w:p>
    <w:p w14:paraId="5B648F59"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Coaching Session for Final Proposal &amp; Final Presentation</w:t>
      </w:r>
    </w:p>
    <w:p w14:paraId="3BDC2CEA" w14:textId="77777777" w:rsidR="00596129" w:rsidRPr="009E1D2B" w:rsidRDefault="00596129" w:rsidP="00596129">
      <w:pPr>
        <w:numPr>
          <w:ilvl w:val="0"/>
          <w:numId w:val="5"/>
        </w:numPr>
        <w:ind w:right="-360"/>
        <w:rPr>
          <w:rFonts w:eastAsia="Roboto Light" w:cs="Arial"/>
          <w:b/>
          <w:bCs/>
          <w:color w:val="000000" w:themeColor="text1"/>
        </w:rPr>
      </w:pPr>
      <w:r w:rsidRPr="009E1D2B">
        <w:rPr>
          <w:rFonts w:eastAsia="Roboto Light" w:cs="Arial"/>
          <w:b/>
          <w:bCs/>
          <w:color w:val="000000" w:themeColor="text1"/>
        </w:rPr>
        <w:t>Prep for Final Presentation</w:t>
      </w:r>
    </w:p>
    <w:p w14:paraId="08B3CFD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5396C34" w14:textId="77777777" w:rsidR="00596129" w:rsidRPr="009E1D2B" w:rsidRDefault="00596129" w:rsidP="00596129">
      <w:pPr>
        <w:ind w:left="-360" w:right="-360"/>
        <w:rPr>
          <w:rFonts w:eastAsia="Roboto Light" w:cs="Arial"/>
          <w:b/>
          <w:bCs/>
          <w:color w:val="000000" w:themeColor="text1"/>
        </w:rPr>
      </w:pPr>
    </w:p>
    <w:p w14:paraId="36F905D2"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#12:</w:t>
      </w:r>
      <w:r w:rsidRPr="009E1D2B">
        <w:rPr>
          <w:rFonts w:eastAsia="Roboto Light" w:cs="Arial"/>
          <w:b/>
          <w:color w:val="000000" w:themeColor="text1"/>
        </w:rPr>
        <w:t xml:space="preserve"> </w:t>
      </w:r>
      <w:r w:rsidRPr="009E1D2B">
        <w:rPr>
          <w:rFonts w:eastAsia="Roboto Light" w:cs="Arial"/>
          <w:color w:val="000000" w:themeColor="text1"/>
        </w:rPr>
        <w:t>Final Presentation. Submit your slides or recorded presentation electronically via Brightspace.</w:t>
      </w:r>
      <w:r w:rsidRPr="009E1D2B">
        <w:rPr>
          <w:rFonts w:eastAsia="Roboto Light" w:cs="Arial"/>
          <w:b/>
          <w:color w:val="000000" w:themeColor="text1"/>
        </w:rPr>
        <w:t xml:space="preserve"> </w:t>
      </w:r>
    </w:p>
    <w:p w14:paraId="0A6117BE" w14:textId="77777777" w:rsidR="00596129" w:rsidRPr="009E1D2B" w:rsidRDefault="00596129" w:rsidP="00596129">
      <w:pPr>
        <w:ind w:left="-360" w:right="-360"/>
        <w:rPr>
          <w:rFonts w:eastAsia="Roboto Light" w:cs="Arial"/>
          <w:b/>
          <w:color w:val="000000" w:themeColor="text1"/>
          <w:u w:val="single"/>
        </w:rPr>
      </w:pPr>
    </w:p>
    <w:p w14:paraId="49D88E51" w14:textId="697356FC"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14 – </w:t>
      </w:r>
      <w:sdt>
        <w:sdtPr>
          <w:rPr>
            <w:rFonts w:eastAsia="Roboto Light" w:cs="Arial"/>
            <w:b/>
            <w:color w:val="000000" w:themeColor="text1"/>
          </w:rPr>
          <w:id w:val="1381432934"/>
          <w:placeholder>
            <w:docPart w:val="07D475AA4A496B42B672286B3AD4A872"/>
          </w:placeholder>
          <w:date w:fullDate="2024-12-10T00:00:00Z">
            <w:dateFormat w:val="MM/dd/yy"/>
            <w:lid w:val="en-US"/>
            <w:storeMappedDataAs w:val="dateTime"/>
            <w:calendar w:val="gregorian"/>
          </w:date>
        </w:sdtPr>
        <w:sdtEndPr/>
        <w:sdtContent>
          <w:r w:rsidR="00455D5C">
            <w:rPr>
              <w:rFonts w:eastAsia="Roboto Light" w:cs="Arial"/>
              <w:b/>
              <w:color w:val="000000" w:themeColor="text1"/>
            </w:rPr>
            <w:t>12</w:t>
          </w:r>
          <w:r w:rsidR="00E81AD6">
            <w:rPr>
              <w:rFonts w:eastAsia="Roboto Light" w:cs="Arial"/>
              <w:b/>
              <w:color w:val="000000" w:themeColor="text1"/>
            </w:rPr>
            <w:t>/</w:t>
          </w:r>
          <w:r w:rsidR="00455D5C">
            <w:rPr>
              <w:rFonts w:eastAsia="Roboto Light" w:cs="Arial"/>
              <w:b/>
              <w:color w:val="000000" w:themeColor="text1"/>
            </w:rPr>
            <w:t>10</w:t>
          </w:r>
          <w:r w:rsidRPr="009E1D2B">
            <w:rPr>
              <w:rFonts w:eastAsia="Roboto Light" w:cs="Arial"/>
              <w:b/>
              <w:color w:val="000000" w:themeColor="text1"/>
            </w:rPr>
            <w:t>/2</w:t>
          </w:r>
          <w:r w:rsidR="00E81AD6">
            <w:rPr>
              <w:rFonts w:eastAsia="Roboto Light" w:cs="Arial"/>
              <w:b/>
              <w:color w:val="000000" w:themeColor="text1"/>
            </w:rPr>
            <w:t>4</w:t>
          </w:r>
        </w:sdtContent>
      </w:sdt>
    </w:p>
    <w:p w14:paraId="13D89F68"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Topic: Final Proposal &amp; Final Presentation</w:t>
      </w:r>
    </w:p>
    <w:permEnd w:id="1463842142"/>
    <w:p w14:paraId="7868146C" w14:textId="77777777" w:rsidR="00596129" w:rsidRPr="009E1D2B" w:rsidRDefault="00596129" w:rsidP="00596129">
      <w:pPr>
        <w:ind w:left="-360" w:right="-360"/>
        <w:rPr>
          <w:rFonts w:eastAsia="Roboto" w:cs="Arial"/>
          <w:bCs/>
          <w:color w:val="000000" w:themeColor="text1"/>
        </w:rPr>
      </w:pPr>
    </w:p>
    <w:p w14:paraId="4BE4638D" w14:textId="77777777" w:rsidR="00596129" w:rsidRPr="009E1D2B" w:rsidRDefault="00E4103B" w:rsidP="00596129">
      <w:pPr>
        <w:ind w:left="-360" w:right="-360"/>
        <w:rPr>
          <w:rFonts w:eastAsia="Roboto" w:cs="Arial"/>
          <w:bCs/>
          <w:i/>
          <w:color w:val="000000" w:themeColor="text1"/>
        </w:rPr>
      </w:pPr>
      <w:r>
        <w:rPr>
          <w:rFonts w:eastAsia="Roboto" w:cs="Arial"/>
          <w:bCs/>
          <w:i/>
          <w:noProof/>
          <w:color w:val="000000" w:themeColor="text1"/>
        </w:rPr>
        <w:pict w14:anchorId="65F6F79F">
          <v:rect id="_x0000_i1025" alt="" style="width:468pt;height:.05pt;mso-width-percent:0;mso-height-percent:0;mso-width-percent:0;mso-height-percent:0" o:hralign="center" o:hrstd="t" o:hr="t" fillcolor="#a0a0a0" stroked="f"/>
        </w:pict>
      </w:r>
    </w:p>
    <w:p w14:paraId="13CBFCDB" w14:textId="77777777" w:rsidR="00596129" w:rsidRPr="009E1D2B" w:rsidRDefault="00596129" w:rsidP="00596129">
      <w:pPr>
        <w:ind w:left="-360" w:right="-360"/>
        <w:rPr>
          <w:rFonts w:eastAsia="Roboto Light" w:cs="Arial"/>
          <w:color w:val="000000" w:themeColor="text1"/>
        </w:rPr>
      </w:pPr>
      <w:r w:rsidRPr="009E1D2B">
        <w:rPr>
          <w:rFonts w:eastAsia="Roboto" w:cs="Arial"/>
          <w:b/>
          <w:color w:val="000000" w:themeColor="text1"/>
        </w:rPr>
        <w:t>NOTES:</w:t>
      </w:r>
      <w:r w:rsidRPr="009E1D2B">
        <w:rPr>
          <w:rFonts w:eastAsia="Roboto Light" w:cs="Arial"/>
          <w:color w:val="000000" w:themeColor="text1"/>
        </w:rPr>
        <w:t xml:space="preserve"> </w:t>
      </w:r>
    </w:p>
    <w:p w14:paraId="13B00EDD" w14:textId="77777777" w:rsidR="00596129" w:rsidRPr="009E1D2B" w:rsidRDefault="00596129" w:rsidP="00596129">
      <w:pPr>
        <w:ind w:left="-360" w:right="-360"/>
        <w:rPr>
          <w:rFonts w:eastAsia="Roboto Light" w:cs="Arial"/>
          <w:color w:val="000000" w:themeColor="text1"/>
        </w:rPr>
      </w:pPr>
    </w:p>
    <w:p w14:paraId="6436FBB1"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syllabus may be modified to better meet the needs of students and to achieve the learning outcomes. </w:t>
      </w:r>
    </w:p>
    <w:p w14:paraId="2C62931D" w14:textId="77777777" w:rsidR="00596129" w:rsidRPr="009E1D2B" w:rsidRDefault="00596129" w:rsidP="00596129">
      <w:pPr>
        <w:ind w:left="-360" w:right="-360"/>
        <w:rPr>
          <w:rFonts w:eastAsia="Roboto Light" w:cs="Arial"/>
          <w:color w:val="000000" w:themeColor="text1"/>
        </w:rPr>
      </w:pPr>
    </w:p>
    <w:p w14:paraId="5CB282E5" w14:textId="77777777" w:rsidR="00596129" w:rsidRPr="009E1D2B" w:rsidRDefault="00596129" w:rsidP="00596129">
      <w:pPr>
        <w:ind w:left="-360" w:right="-360"/>
        <w:rPr>
          <w:rFonts w:eastAsia="Roboto Light" w:cs="Arial"/>
          <w:color w:val="000000" w:themeColor="text1"/>
        </w:rPr>
      </w:pPr>
      <w:bookmarkStart w:id="19" w:name="bookmark=kix.9x46rbuknw0a" w:colFirst="0" w:colLast="0"/>
      <w:bookmarkEnd w:id="19"/>
      <w:r w:rsidRPr="009E1D2B">
        <w:rPr>
          <w:rFonts w:eastAsia="Roboto Light" w:cs="Arial"/>
          <w:color w:val="000000" w:themeColor="text1"/>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E1D2B">
        <w:rPr>
          <w:rFonts w:eastAsia="Roboto Light" w:cs="Arial"/>
          <w:i/>
          <w:color w:val="000000" w:themeColor="text1"/>
        </w:rPr>
        <w:t xml:space="preserve">from the </w:t>
      </w:r>
      <w:hyperlink r:id="rId23">
        <w:r w:rsidRPr="009E1D2B">
          <w:rPr>
            <w:rFonts w:eastAsia="Roboto Light" w:cs="Arial"/>
            <w:i/>
            <w:color w:val="000000" w:themeColor="text1"/>
            <w:u w:val="single"/>
          </w:rPr>
          <w:t xml:space="preserve">SPS IDBEA </w:t>
        </w:r>
      </w:hyperlink>
      <w:sdt>
        <w:sdtPr>
          <w:rPr>
            <w:rFonts w:cs="Arial"/>
            <w:color w:val="000000" w:themeColor="text1"/>
          </w:rPr>
          <w:tag w:val="goog_rdk_7"/>
          <w:id w:val="-1364361489"/>
        </w:sdtPr>
        <w:sdtEndPr/>
        <w:sdtContent/>
      </w:sdt>
      <w:hyperlink r:id="rId24">
        <w:r w:rsidRPr="009E1D2B">
          <w:rPr>
            <w:rFonts w:eastAsia="Roboto Light" w:cs="Arial"/>
            <w:i/>
            <w:color w:val="000000" w:themeColor="text1"/>
            <w:u w:val="single"/>
          </w:rPr>
          <w:t>Committee</w:t>
        </w:r>
      </w:hyperlink>
      <w:r w:rsidRPr="009E1D2B">
        <w:rPr>
          <w:rFonts w:eastAsia="Roboto Light" w:cs="Arial"/>
          <w:color w:val="000000" w:themeColor="text1"/>
        </w:rPr>
        <w:t xml:space="preserve">). </w:t>
      </w:r>
    </w:p>
    <w:p w14:paraId="47547058" w14:textId="77777777" w:rsidR="00596129" w:rsidRPr="009E1D2B" w:rsidRDefault="00596129" w:rsidP="00596129">
      <w:pPr>
        <w:ind w:left="-360" w:right="-360"/>
        <w:rPr>
          <w:rFonts w:eastAsia="Roboto" w:cs="Arial"/>
          <w:bCs/>
          <w:i/>
          <w:color w:val="000000" w:themeColor="text1"/>
        </w:rPr>
      </w:pPr>
    </w:p>
    <w:p w14:paraId="0D66C20E" w14:textId="77777777" w:rsidR="00596129" w:rsidRPr="009E1D2B" w:rsidRDefault="00596129" w:rsidP="00596129">
      <w:pPr>
        <w:ind w:left="-360" w:right="-360"/>
        <w:rPr>
          <w:rFonts w:cs="Arial"/>
          <w:color w:val="000000" w:themeColor="text1"/>
        </w:rPr>
      </w:pPr>
      <w:r w:rsidRPr="009E1D2B">
        <w:rPr>
          <w:rFonts w:cs="Arial"/>
          <w:color w:val="000000" w:themeColor="text1"/>
        </w:rPr>
        <w:br w:type="page"/>
      </w:r>
    </w:p>
    <w:p w14:paraId="3A2F3DA5" w14:textId="77777777" w:rsidR="00596129" w:rsidRPr="009E1D2B" w:rsidRDefault="00596129" w:rsidP="00596129">
      <w:pPr>
        <w:ind w:left="-360" w:right="-360"/>
        <w:jc w:val="center"/>
        <w:rPr>
          <w:rFonts w:eastAsia="Open Sans" w:cs="Arial"/>
          <w:b/>
          <w:color w:val="000000" w:themeColor="text1"/>
        </w:rPr>
      </w:pPr>
      <w:bookmarkStart w:id="20" w:name="bookmark=id.rxirdoyylwp5" w:colFirst="0" w:colLast="0"/>
      <w:bookmarkEnd w:id="20"/>
      <w:r w:rsidRPr="009E1D2B">
        <w:rPr>
          <w:rFonts w:eastAsia="Roboto" w:cs="Arial"/>
          <w:b/>
          <w:color w:val="000000" w:themeColor="text1"/>
        </w:rPr>
        <w:lastRenderedPageBreak/>
        <w:t xml:space="preserve">New York University School of Professional Studies Policies </w:t>
      </w:r>
    </w:p>
    <w:p w14:paraId="415CC360"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1. </w:t>
      </w:r>
      <w:r w:rsidRPr="009E1D2B">
        <w:rPr>
          <w:rFonts w:eastAsia="Roboto Light" w:cs="Arial"/>
          <w:color w:val="000000" w:themeColor="text1"/>
          <w:sz w:val="21"/>
          <w:szCs w:val="21"/>
          <w:u w:val="single"/>
        </w:rPr>
        <w:t>Policies</w:t>
      </w:r>
      <w:r w:rsidRPr="009E1D2B">
        <w:rPr>
          <w:rFonts w:eastAsia="Roboto Light" w:cs="Arial"/>
          <w:color w:val="000000" w:themeColor="text1"/>
          <w:sz w:val="21"/>
          <w:szCs w:val="21"/>
        </w:rPr>
        <w:t xml:space="preserve"> - You are responsible for reading, understanding, and complying with </w:t>
      </w:r>
      <w:hyperlink r:id="rId25">
        <w:r w:rsidRPr="009E1D2B">
          <w:rPr>
            <w:rFonts w:eastAsia="Roboto Light" w:cs="Arial"/>
            <w:color w:val="000000" w:themeColor="text1"/>
            <w:sz w:val="21"/>
            <w:szCs w:val="21"/>
          </w:rPr>
          <w:t>University Policies and Guidelines</w:t>
        </w:r>
      </w:hyperlink>
      <w:r w:rsidRPr="009E1D2B">
        <w:rPr>
          <w:rFonts w:eastAsia="Roboto Light" w:cs="Arial"/>
          <w:color w:val="000000" w:themeColor="text1"/>
          <w:sz w:val="21"/>
          <w:szCs w:val="21"/>
        </w:rPr>
        <w:t xml:space="preserve">, </w:t>
      </w:r>
      <w:hyperlink r:id="rId26">
        <w:r w:rsidRPr="009E1D2B">
          <w:rPr>
            <w:rFonts w:eastAsia="Roboto Light" w:cs="Arial"/>
            <w:color w:val="000000" w:themeColor="text1"/>
            <w:sz w:val="21"/>
            <w:szCs w:val="21"/>
          </w:rPr>
          <w:t>NYU SPS Policies and Procedures</w:t>
        </w:r>
      </w:hyperlink>
      <w:r w:rsidRPr="009E1D2B">
        <w:rPr>
          <w:rFonts w:eastAsia="Roboto Light" w:cs="Arial"/>
          <w:color w:val="000000" w:themeColor="text1"/>
          <w:sz w:val="21"/>
          <w:szCs w:val="21"/>
        </w:rPr>
        <w:t xml:space="preserve">, and </w:t>
      </w:r>
      <w:hyperlink r:id="rId27">
        <w:r w:rsidRPr="009E1D2B">
          <w:rPr>
            <w:rFonts w:eastAsia="Roboto Light" w:cs="Arial"/>
            <w:color w:val="000000" w:themeColor="text1"/>
            <w:sz w:val="21"/>
            <w:szCs w:val="21"/>
          </w:rPr>
          <w:t>Student Affairs and Reporting</w:t>
        </w:r>
      </w:hyperlink>
      <w:r w:rsidRPr="009E1D2B">
        <w:rPr>
          <w:rFonts w:eastAsia="Roboto Light" w:cs="Arial"/>
          <w:color w:val="000000" w:themeColor="text1"/>
          <w:sz w:val="21"/>
          <w:szCs w:val="21"/>
        </w:rPr>
        <w:t xml:space="preserve">. </w:t>
      </w:r>
    </w:p>
    <w:p w14:paraId="1EC00AF3"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2. </w:t>
      </w:r>
      <w:r w:rsidRPr="009E1D2B">
        <w:rPr>
          <w:rFonts w:eastAsia="Roboto Light" w:cs="Arial"/>
          <w:color w:val="000000" w:themeColor="text1"/>
          <w:sz w:val="21"/>
          <w:szCs w:val="21"/>
          <w:u w:val="single"/>
        </w:rPr>
        <w:t>Learning/Academic Accommodations</w:t>
      </w:r>
      <w:r w:rsidRPr="009E1D2B">
        <w:rPr>
          <w:rFonts w:eastAsia="Roboto Light" w:cs="Arial"/>
          <w:color w:val="000000" w:themeColor="text1"/>
          <w:sz w:val="21"/>
          <w:szCs w:val="21"/>
        </w:rPr>
        <w:t xml:space="preserve"> - New York University is committed to providing equal educational opportunity and participation for students who disclose their dis/ability to the </w:t>
      </w:r>
      <w:hyperlink r:id="rId28">
        <w:r w:rsidRPr="009E1D2B">
          <w:rPr>
            <w:rFonts w:eastAsia="Roboto Light" w:cs="Arial"/>
            <w:color w:val="000000" w:themeColor="text1"/>
            <w:sz w:val="21"/>
            <w:szCs w:val="21"/>
          </w:rPr>
          <w:t>Moses Center for Student Accessibility</w:t>
        </w:r>
      </w:hyperlink>
      <w:r w:rsidRPr="009E1D2B">
        <w:rPr>
          <w:rFonts w:eastAsia="Roboto Light" w:cs="Arial"/>
          <w:color w:val="000000" w:themeColor="text1"/>
          <w:sz w:val="21"/>
          <w:szCs w:val="21"/>
        </w:rPr>
        <w:t xml:space="preserve">. If you are interested in applying for academic accommodations, contact the </w:t>
      </w:r>
      <w:hyperlink r:id="rId29">
        <w:r w:rsidRPr="009E1D2B">
          <w:rPr>
            <w:rFonts w:eastAsia="Roboto Light" w:cs="Arial"/>
            <w:color w:val="000000" w:themeColor="text1"/>
            <w:sz w:val="21"/>
            <w:szCs w:val="21"/>
          </w:rPr>
          <w:t>Moses Center</w:t>
        </w:r>
      </w:hyperlink>
      <w:r w:rsidRPr="009E1D2B">
        <w:rPr>
          <w:rFonts w:eastAsia="Roboto Light" w:cs="Arial"/>
          <w:color w:val="000000" w:themeColor="text1"/>
          <w:sz w:val="21"/>
          <w:szCs w:val="21"/>
        </w:rPr>
        <w:t xml:space="preserve"> as early as possible in the semester. If you already receive accommodations through the Moses Center, request your accommodation letters through the </w:t>
      </w:r>
      <w:hyperlink r:id="rId30">
        <w:r w:rsidRPr="009E1D2B">
          <w:rPr>
            <w:rFonts w:eastAsia="Roboto Light" w:cs="Arial"/>
            <w:color w:val="000000" w:themeColor="text1"/>
            <w:sz w:val="21"/>
            <w:szCs w:val="21"/>
          </w:rPr>
          <w:t>Moses Center Portal</w:t>
        </w:r>
      </w:hyperlink>
      <w:r w:rsidRPr="009E1D2B">
        <w:rPr>
          <w:rFonts w:eastAsia="Roboto Light" w:cs="Arial"/>
          <w:color w:val="000000" w:themeColor="text1"/>
          <w:sz w:val="21"/>
          <w:szCs w:val="21"/>
        </w:rPr>
        <w:t xml:space="preserve"> as soon as possible (</w:t>
      </w:r>
      <w:hyperlink r:id="rId31">
        <w:r w:rsidRPr="009E1D2B">
          <w:rPr>
            <w:rFonts w:eastAsia="Roboto Light" w:cs="Arial"/>
            <w:color w:val="000000" w:themeColor="text1"/>
            <w:sz w:val="21"/>
            <w:szCs w:val="21"/>
          </w:rPr>
          <w:t>mosescsa@nyu.edu</w:t>
        </w:r>
      </w:hyperlink>
      <w:r w:rsidRPr="009E1D2B">
        <w:rPr>
          <w:rFonts w:eastAsia="Roboto Light" w:cs="Arial"/>
          <w:color w:val="000000" w:themeColor="text1"/>
          <w:sz w:val="21"/>
          <w:szCs w:val="21"/>
        </w:rPr>
        <w:t xml:space="preserve"> | 212-998-4980).</w:t>
      </w:r>
    </w:p>
    <w:p w14:paraId="4870D44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3. </w:t>
      </w:r>
      <w:r w:rsidRPr="009E1D2B">
        <w:rPr>
          <w:rFonts w:eastAsia="Roboto Light" w:cs="Arial"/>
          <w:color w:val="000000" w:themeColor="text1"/>
          <w:sz w:val="21"/>
          <w:szCs w:val="21"/>
          <w:u w:val="single"/>
        </w:rPr>
        <w:t>Health and Wellness</w:t>
      </w:r>
      <w:r w:rsidRPr="009E1D2B">
        <w:rPr>
          <w:rFonts w:eastAsia="Roboto Light" w:cs="Arial"/>
          <w:color w:val="000000" w:themeColor="text1"/>
          <w:sz w:val="21"/>
          <w:szCs w:val="21"/>
        </w:rPr>
        <w:t xml:space="preserve"> - To access the University's extensive health and mental health resources, contact the </w:t>
      </w:r>
      <w:hyperlink r:id="rId32">
        <w:r w:rsidRPr="009E1D2B">
          <w:rPr>
            <w:rFonts w:eastAsia="Roboto Light" w:cs="Arial"/>
            <w:color w:val="000000" w:themeColor="text1"/>
            <w:sz w:val="21"/>
            <w:szCs w:val="21"/>
          </w:rPr>
          <w:t>NYU Wellness Exchange</w:t>
        </w:r>
      </w:hyperlink>
      <w:r w:rsidRPr="009E1D2B">
        <w:rPr>
          <w:rFonts w:eastAsia="Roboto Light" w:cs="Arial"/>
          <w:color w:val="000000" w:themeColor="text1"/>
          <w:sz w:val="21"/>
          <w:szCs w:val="21"/>
        </w:rPr>
        <w:t>. You can call its private hotline (212-443-9999), available 24 hours a day, seven days a week, to reach out to a professional who can help to address day-to-day challenges as well as other health-related concerns.</w:t>
      </w:r>
    </w:p>
    <w:p w14:paraId="2B8CBD5A" w14:textId="77777777" w:rsidR="00596129" w:rsidRPr="009E1D2B" w:rsidRDefault="00596129" w:rsidP="00596129">
      <w:pPr>
        <w:rPr>
          <w:rFonts w:eastAsia="Roboto Light" w:cs="Arial"/>
          <w:color w:val="000000" w:themeColor="text1"/>
          <w:sz w:val="21"/>
          <w:szCs w:val="21"/>
        </w:rPr>
      </w:pPr>
    </w:p>
    <w:p w14:paraId="5148EE73"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t xml:space="preserve">4. </w:t>
      </w:r>
      <w:r w:rsidRPr="009E1D2B">
        <w:rPr>
          <w:rFonts w:eastAsia="Roboto Light" w:cs="Arial"/>
          <w:color w:val="000000" w:themeColor="text1"/>
          <w:sz w:val="21"/>
          <w:szCs w:val="21"/>
          <w:u w:val="single"/>
        </w:rPr>
        <w:t>Student Support Resources</w:t>
      </w:r>
      <w:r w:rsidRPr="009E1D2B">
        <w:rPr>
          <w:rFonts w:eastAsia="Roboto Light" w:cs="Arial"/>
          <w:color w:val="000000" w:themeColor="text1"/>
          <w:sz w:val="21"/>
          <w:szCs w:val="21"/>
        </w:rPr>
        <w:t xml:space="preserve"> - There are a range of resources at SPS and NYU to support your learning and professional growth. For a complete list of resources and services available to SPS students, visit the </w:t>
      </w:r>
      <w:hyperlink r:id="rId33">
        <w:r w:rsidRPr="009E1D2B">
          <w:rPr>
            <w:rFonts w:eastAsia="Roboto Light" w:cs="Arial"/>
            <w:color w:val="000000" w:themeColor="text1"/>
            <w:sz w:val="21"/>
            <w:szCs w:val="21"/>
          </w:rPr>
          <w:t>NYU SPS Office of Student Affairs site</w:t>
        </w:r>
      </w:hyperlink>
      <w:r w:rsidRPr="009E1D2B">
        <w:rPr>
          <w:rFonts w:eastAsia="Roboto Light" w:cs="Arial"/>
          <w:color w:val="000000" w:themeColor="text1"/>
          <w:sz w:val="21"/>
          <w:szCs w:val="21"/>
        </w:rPr>
        <w:t xml:space="preserve">. </w:t>
      </w:r>
    </w:p>
    <w:p w14:paraId="75F099ED"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br/>
        <w:t xml:space="preserve">5. </w:t>
      </w:r>
      <w:r w:rsidRPr="009E1D2B">
        <w:rPr>
          <w:rFonts w:eastAsia="Roboto Light" w:cs="Arial"/>
          <w:color w:val="000000" w:themeColor="text1"/>
          <w:sz w:val="21"/>
          <w:szCs w:val="21"/>
          <w:u w:val="single"/>
        </w:rPr>
        <w:t>Religious Observance</w:t>
      </w:r>
      <w:r w:rsidRPr="009E1D2B">
        <w:rPr>
          <w:rFonts w:eastAsia="Roboto Light" w:cs="Arial"/>
          <w:color w:val="000000" w:themeColor="text1"/>
          <w:sz w:val="21"/>
          <w:szCs w:val="21"/>
        </w:rPr>
        <w:t xml:space="preserve"> - As a nonsectarian, inclusive institution, NYU policy permits members of any religious group to absent themselves from classes without penalty when required for compliance with their religious obligations. Refer to the </w:t>
      </w:r>
      <w:hyperlink r:id="rId34">
        <w:r w:rsidRPr="009E1D2B">
          <w:rPr>
            <w:rFonts w:eastAsia="Roboto Light" w:cs="Arial"/>
            <w:color w:val="000000" w:themeColor="text1"/>
            <w:sz w:val="21"/>
            <w:szCs w:val="21"/>
          </w:rPr>
          <w:t>University Calendar Policy on Religious Holidays</w:t>
        </w:r>
      </w:hyperlink>
      <w:r w:rsidRPr="009E1D2B">
        <w:rPr>
          <w:rFonts w:eastAsia="Roboto Light" w:cs="Arial"/>
          <w:color w:val="000000" w:themeColor="text1"/>
          <w:sz w:val="21"/>
          <w:szCs w:val="21"/>
        </w:rPr>
        <w:t xml:space="preserve"> for the complete policy. </w:t>
      </w:r>
    </w:p>
    <w:p w14:paraId="2A4E055F" w14:textId="77777777" w:rsidR="00596129" w:rsidRPr="009E1D2B" w:rsidRDefault="00596129" w:rsidP="00596129">
      <w:pPr>
        <w:widowControl w:val="0"/>
        <w:rPr>
          <w:rFonts w:eastAsia="Roboto Light" w:cs="Arial"/>
          <w:color w:val="000000" w:themeColor="text1"/>
          <w:sz w:val="21"/>
          <w:szCs w:val="21"/>
        </w:rPr>
      </w:pPr>
    </w:p>
    <w:p w14:paraId="0E30D32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6. </w:t>
      </w:r>
      <w:r w:rsidRPr="009E1D2B">
        <w:rPr>
          <w:rFonts w:eastAsia="Roboto Light" w:cs="Arial"/>
          <w:color w:val="000000" w:themeColor="text1"/>
          <w:sz w:val="21"/>
          <w:szCs w:val="21"/>
          <w:u w:val="single"/>
        </w:rPr>
        <w:t>Academic Integrity and Plagiarism</w:t>
      </w:r>
      <w:r w:rsidRPr="009E1D2B">
        <w:rPr>
          <w:rFonts w:eastAsia="Roboto Light" w:cs="Arial"/>
          <w:color w:val="000000" w:themeColor="text1"/>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2201C4A" w14:textId="77777777" w:rsidR="00596129" w:rsidRPr="009E1D2B" w:rsidRDefault="00596129" w:rsidP="00596129">
      <w:pPr>
        <w:rPr>
          <w:rFonts w:eastAsia="Roboto Light" w:cs="Arial"/>
          <w:color w:val="000000" w:themeColor="text1"/>
          <w:sz w:val="21"/>
          <w:szCs w:val="21"/>
        </w:rPr>
      </w:pPr>
    </w:p>
    <w:p w14:paraId="24E9F61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E91799D" w14:textId="77777777" w:rsidR="00596129" w:rsidRPr="009E1D2B" w:rsidRDefault="00596129" w:rsidP="00596129">
      <w:pPr>
        <w:rPr>
          <w:rFonts w:eastAsia="Roboto Light" w:cs="Arial"/>
          <w:color w:val="000000" w:themeColor="text1"/>
          <w:sz w:val="21"/>
          <w:szCs w:val="21"/>
        </w:rPr>
      </w:pPr>
    </w:p>
    <w:p w14:paraId="6DF3568C" w14:textId="77777777" w:rsidR="00596129" w:rsidRPr="009E1D2B" w:rsidRDefault="00E4103B" w:rsidP="00596129">
      <w:pPr>
        <w:rPr>
          <w:rFonts w:eastAsia="Roboto Light" w:cs="Arial"/>
          <w:color w:val="000000" w:themeColor="text1"/>
          <w:sz w:val="21"/>
          <w:szCs w:val="21"/>
        </w:rPr>
      </w:pPr>
      <w:hyperlink r:id="rId35">
        <w:r w:rsidR="00596129" w:rsidRPr="009E1D2B">
          <w:rPr>
            <w:rFonts w:eastAsia="Roboto Light" w:cs="Arial"/>
            <w:color w:val="000000" w:themeColor="text1"/>
            <w:sz w:val="21"/>
            <w:szCs w:val="21"/>
          </w:rPr>
          <w:t>Turnitin</w:t>
        </w:r>
      </w:hyperlink>
      <w:r w:rsidR="00596129" w:rsidRPr="009E1D2B">
        <w:rPr>
          <w:rFonts w:eastAsia="Roboto Light" w:cs="Arial"/>
          <w:color w:val="000000" w:themeColor="text1"/>
          <w:sz w:val="21"/>
          <w:szCs w:val="21"/>
        </w:rPr>
        <w:t xml:space="preserve">, an originality detection service in NYU Brightspace, may be used in this course to check your work for plagiarism. </w:t>
      </w:r>
    </w:p>
    <w:p w14:paraId="2B4C22E2" w14:textId="77777777" w:rsidR="00596129" w:rsidRPr="009E1D2B" w:rsidRDefault="00596129" w:rsidP="00596129">
      <w:pPr>
        <w:rPr>
          <w:rFonts w:eastAsia="Roboto Light" w:cs="Arial"/>
          <w:color w:val="000000" w:themeColor="text1"/>
          <w:sz w:val="21"/>
          <w:szCs w:val="21"/>
        </w:rPr>
      </w:pPr>
    </w:p>
    <w:p w14:paraId="22E312D8"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Read more about academic integrity policies at the NYU School of Professional Studies on the </w:t>
      </w:r>
      <w:hyperlink r:id="rId36">
        <w:r w:rsidRPr="009E1D2B">
          <w:rPr>
            <w:rFonts w:eastAsia="Roboto Light" w:cs="Arial"/>
            <w:color w:val="000000" w:themeColor="text1"/>
            <w:sz w:val="21"/>
            <w:szCs w:val="21"/>
          </w:rPr>
          <w:t>Academic Policies for NYU SPS Students</w:t>
        </w:r>
      </w:hyperlink>
      <w:r w:rsidRPr="009E1D2B">
        <w:rPr>
          <w:rFonts w:eastAsia="Roboto Light" w:cs="Arial"/>
          <w:color w:val="000000" w:themeColor="text1"/>
          <w:sz w:val="21"/>
          <w:szCs w:val="21"/>
        </w:rPr>
        <w:t xml:space="preserve"> page.</w:t>
      </w:r>
    </w:p>
    <w:p w14:paraId="7C569AAB" w14:textId="77777777" w:rsidR="00596129" w:rsidRPr="009E1D2B" w:rsidRDefault="00596129" w:rsidP="00596129">
      <w:pPr>
        <w:rPr>
          <w:rFonts w:eastAsia="Roboto Light" w:cs="Arial"/>
          <w:color w:val="000000" w:themeColor="text1"/>
          <w:sz w:val="21"/>
          <w:szCs w:val="21"/>
        </w:rPr>
      </w:pPr>
    </w:p>
    <w:p w14:paraId="217886C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7. </w:t>
      </w:r>
      <w:r w:rsidRPr="009E1D2B">
        <w:rPr>
          <w:rFonts w:eastAsia="Roboto Light" w:cs="Arial"/>
          <w:color w:val="000000" w:themeColor="text1"/>
          <w:sz w:val="21"/>
          <w:szCs w:val="21"/>
          <w:u w:val="single"/>
        </w:rPr>
        <w:t>Use of Third-Party Tools</w:t>
      </w:r>
      <w:r w:rsidRPr="009E1D2B">
        <w:rPr>
          <w:rFonts w:eastAsia="Roboto Light" w:cs="Arial"/>
          <w:color w:val="000000" w:themeColor="text1"/>
          <w:sz w:val="21"/>
          <w:szCs w:val="21"/>
        </w:rPr>
        <w:t xml:space="preserve"> - During this class, you may be required to use non-NYU apps/platforms/software as a part of course studies, and thus, will be required to agree to the “Terms of Use” (TOU) associated with such apps/platforms/software. </w:t>
      </w:r>
    </w:p>
    <w:p w14:paraId="27D79FD1" w14:textId="77777777" w:rsidR="00596129" w:rsidRPr="009E1D2B" w:rsidRDefault="00596129" w:rsidP="00596129">
      <w:pPr>
        <w:rPr>
          <w:rFonts w:eastAsia="Roboto Light" w:cs="Arial"/>
          <w:color w:val="000000" w:themeColor="text1"/>
          <w:sz w:val="21"/>
          <w:szCs w:val="21"/>
        </w:rPr>
      </w:pPr>
    </w:p>
    <w:p w14:paraId="161AE3C1"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0A019E3" w14:textId="77777777" w:rsidR="00596129" w:rsidRPr="009E1D2B" w:rsidRDefault="00596129" w:rsidP="00596129">
      <w:pPr>
        <w:rPr>
          <w:rFonts w:eastAsia="Roboto Light" w:cs="Arial"/>
          <w:color w:val="000000" w:themeColor="text1"/>
          <w:sz w:val="21"/>
          <w:szCs w:val="21"/>
        </w:rPr>
      </w:pPr>
    </w:p>
    <w:p w14:paraId="63A83309" w14:textId="369613BF" w:rsidR="00C607B9" w:rsidRPr="009E1D2B" w:rsidRDefault="00596129">
      <w:pPr>
        <w:rPr>
          <w:rFonts w:eastAsia="Roboto Light" w:cs="Arial"/>
          <w:color w:val="000000" w:themeColor="text1"/>
          <w:sz w:val="21"/>
          <w:szCs w:val="21"/>
        </w:rPr>
      </w:pPr>
      <w:r w:rsidRPr="009E1D2B">
        <w:rPr>
          <w:rFonts w:eastAsia="Roboto Light" w:cs="Arial"/>
          <w:color w:val="000000" w:themeColor="text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C607B9" w:rsidRPr="009E1D2B" w:rsidSect="00596129">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62F27" w14:textId="77777777" w:rsidR="00E4103B" w:rsidRDefault="00E4103B">
      <w:r>
        <w:separator/>
      </w:r>
    </w:p>
  </w:endnote>
  <w:endnote w:type="continuationSeparator" w:id="0">
    <w:p w14:paraId="538F7D91" w14:textId="77777777" w:rsidR="00E4103B" w:rsidRDefault="00E4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A851B" w14:textId="131FCDFB" w:rsidR="00C607B9" w:rsidRDefault="00DA04D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96129">
      <w:rPr>
        <w:noProof/>
        <w:color w:val="000000"/>
      </w:rPr>
      <w:t>2</w:t>
    </w:r>
    <w:r>
      <w:rPr>
        <w:color w:val="000000"/>
      </w:rPr>
      <w:fldChar w:fldCharType="end"/>
    </w:r>
  </w:p>
  <w:p w14:paraId="525110BC" w14:textId="77777777" w:rsidR="00C607B9" w:rsidRDefault="00C607B9">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B688" w14:textId="77777777" w:rsidR="00C607B9" w:rsidRDefault="00C607B9">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3813CC25" w14:textId="0614F7E1" w:rsidR="00E27A12" w:rsidRPr="00E27A12" w:rsidRDefault="00E27A12" w:rsidP="00E27A12">
    <w:pPr>
      <w:widowControl w:val="0"/>
      <w:spacing w:before="120" w:line="312" w:lineRule="auto"/>
      <w:ind w:right="-720"/>
      <w:jc w:val="right"/>
      <w:rPr>
        <w:rFonts w:ascii="Roboto Light" w:eastAsia="Roboto Light" w:hAnsi="Roboto Light" w:cs="Roboto Light"/>
        <w:color w:val="666666"/>
        <w:sz w:val="18"/>
        <w:szCs w:val="18"/>
      </w:rPr>
    </w:pPr>
    <w:r>
      <w:rPr>
        <w:rFonts w:ascii="Roboto Light" w:eastAsia="Roboto Light" w:hAnsi="Roboto Light" w:cs="Roboto Light"/>
        <w:color w:val="666666"/>
        <w:sz w:val="18"/>
        <w:szCs w:val="18"/>
      </w:rPr>
      <w:t>Fall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3B857" w14:textId="77777777" w:rsidR="00C607B9" w:rsidRDefault="00C607B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58CED" w14:textId="77777777" w:rsidR="00E4103B" w:rsidRDefault="00E4103B">
      <w:r>
        <w:separator/>
      </w:r>
    </w:p>
  </w:footnote>
  <w:footnote w:type="continuationSeparator" w:id="0">
    <w:p w14:paraId="2E778843" w14:textId="77777777" w:rsidR="00E4103B" w:rsidRDefault="00E41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300A" w14:textId="77777777" w:rsidR="00C607B9" w:rsidRDefault="00C607B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C2C6" w14:textId="1A625BDA" w:rsidR="00C607B9" w:rsidRDefault="00D1663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9264" behindDoc="0" locked="0" layoutInCell="1" hidden="0" allowOverlap="1" wp14:anchorId="256D2ABE" wp14:editId="017D1951">
          <wp:simplePos x="0" y="0"/>
          <wp:positionH relativeFrom="column">
            <wp:posOffset>-238125</wp:posOffset>
          </wp:positionH>
          <wp:positionV relativeFrom="paragraph">
            <wp:posOffset>9525</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r w:rsidR="00DA04DE">
      <w:rPr>
        <w:rFonts w:ascii="Roboto Light" w:eastAsia="Roboto Light" w:hAnsi="Roboto Light" w:cs="Roboto Light"/>
        <w:color w:val="00000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F5C4" w14:textId="77777777" w:rsidR="00C607B9" w:rsidRDefault="00C607B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715368"/>
    <w:multiLevelType w:val="hybridMultilevel"/>
    <w:tmpl w:val="33581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83A97"/>
    <w:multiLevelType w:val="hybridMultilevel"/>
    <w:tmpl w:val="E36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5909"/>
    <w:multiLevelType w:val="multilevel"/>
    <w:tmpl w:val="96C46F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52C7CA5"/>
    <w:multiLevelType w:val="multilevel"/>
    <w:tmpl w:val="180A86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632C13"/>
    <w:multiLevelType w:val="multilevel"/>
    <w:tmpl w:val="DA1261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F3102F"/>
    <w:multiLevelType w:val="multilevel"/>
    <w:tmpl w:val="10DE60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E7C3F1E"/>
    <w:multiLevelType w:val="multilevel"/>
    <w:tmpl w:val="475C03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E2E5BAD"/>
    <w:multiLevelType w:val="multilevel"/>
    <w:tmpl w:val="9CEA487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A8664CB"/>
    <w:multiLevelType w:val="multilevel"/>
    <w:tmpl w:val="1C88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80985"/>
    <w:multiLevelType w:val="hybridMultilevel"/>
    <w:tmpl w:val="D5662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456B76"/>
    <w:multiLevelType w:val="multilevel"/>
    <w:tmpl w:val="685614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90921FB"/>
    <w:multiLevelType w:val="hybridMultilevel"/>
    <w:tmpl w:val="82708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872865"/>
    <w:multiLevelType w:val="multilevel"/>
    <w:tmpl w:val="49826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C760AE"/>
    <w:multiLevelType w:val="multilevel"/>
    <w:tmpl w:val="9724B1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701632"/>
    <w:multiLevelType w:val="hybridMultilevel"/>
    <w:tmpl w:val="3DC41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92EDE"/>
    <w:multiLevelType w:val="multilevel"/>
    <w:tmpl w:val="676298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58A22F4"/>
    <w:multiLevelType w:val="multilevel"/>
    <w:tmpl w:val="00CAA6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08F64B4"/>
    <w:multiLevelType w:val="multilevel"/>
    <w:tmpl w:val="4476E2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C72CBA"/>
    <w:multiLevelType w:val="multilevel"/>
    <w:tmpl w:val="93E2E3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B2454B6"/>
    <w:multiLevelType w:val="multilevel"/>
    <w:tmpl w:val="822C3C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4"/>
  </w:num>
  <w:num w:numId="3">
    <w:abstractNumId w:val="7"/>
  </w:num>
  <w:num w:numId="4">
    <w:abstractNumId w:val="6"/>
  </w:num>
  <w:num w:numId="5">
    <w:abstractNumId w:val="1"/>
  </w:num>
  <w:num w:numId="6">
    <w:abstractNumId w:val="16"/>
  </w:num>
  <w:num w:numId="7">
    <w:abstractNumId w:val="8"/>
  </w:num>
  <w:num w:numId="8">
    <w:abstractNumId w:val="12"/>
  </w:num>
  <w:num w:numId="9">
    <w:abstractNumId w:val="20"/>
  </w:num>
  <w:num w:numId="10">
    <w:abstractNumId w:val="19"/>
  </w:num>
  <w:num w:numId="11">
    <w:abstractNumId w:val="9"/>
  </w:num>
  <w:num w:numId="12">
    <w:abstractNumId w:val="22"/>
  </w:num>
  <w:num w:numId="13">
    <w:abstractNumId w:val="18"/>
  </w:num>
  <w:num w:numId="14">
    <w:abstractNumId w:val="21"/>
  </w:num>
  <w:num w:numId="15">
    <w:abstractNumId w:val="5"/>
  </w:num>
  <w:num w:numId="16">
    <w:abstractNumId w:val="3"/>
  </w:num>
  <w:num w:numId="17">
    <w:abstractNumId w:val="11"/>
  </w:num>
  <w:num w:numId="18">
    <w:abstractNumId w:val="4"/>
  </w:num>
  <w:num w:numId="19">
    <w:abstractNumId w:val="13"/>
  </w:num>
  <w:num w:numId="20">
    <w:abstractNumId w:val="10"/>
  </w:num>
  <w:num w:numId="21">
    <w:abstractNumId w:val="15"/>
  </w:num>
  <w:num w:numId="22">
    <w:abstractNumId w:val="2"/>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29"/>
    <w:rsid w:val="000463F7"/>
    <w:rsid w:val="001056FF"/>
    <w:rsid w:val="00244054"/>
    <w:rsid w:val="00244BFC"/>
    <w:rsid w:val="002B4786"/>
    <w:rsid w:val="002B535D"/>
    <w:rsid w:val="00395908"/>
    <w:rsid w:val="003E3C9E"/>
    <w:rsid w:val="004454BC"/>
    <w:rsid w:val="00455D5C"/>
    <w:rsid w:val="00505031"/>
    <w:rsid w:val="005229C7"/>
    <w:rsid w:val="00596129"/>
    <w:rsid w:val="005E35A8"/>
    <w:rsid w:val="005F5C92"/>
    <w:rsid w:val="006037A7"/>
    <w:rsid w:val="00613869"/>
    <w:rsid w:val="00614193"/>
    <w:rsid w:val="006722A5"/>
    <w:rsid w:val="0067679A"/>
    <w:rsid w:val="00687212"/>
    <w:rsid w:val="0077625F"/>
    <w:rsid w:val="007D5823"/>
    <w:rsid w:val="009B3B31"/>
    <w:rsid w:val="009B4973"/>
    <w:rsid w:val="009E1D2B"/>
    <w:rsid w:val="009F19A3"/>
    <w:rsid w:val="00A249A3"/>
    <w:rsid w:val="00A52E40"/>
    <w:rsid w:val="00AF2A59"/>
    <w:rsid w:val="00BB6765"/>
    <w:rsid w:val="00C34B8C"/>
    <w:rsid w:val="00C607B9"/>
    <w:rsid w:val="00D16638"/>
    <w:rsid w:val="00D25B77"/>
    <w:rsid w:val="00DA04DE"/>
    <w:rsid w:val="00E27A12"/>
    <w:rsid w:val="00E4103B"/>
    <w:rsid w:val="00E81AD6"/>
    <w:rsid w:val="00EC28A3"/>
    <w:rsid w:val="00EE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9BF"/>
  <w15:chartTrackingRefBased/>
  <w15:docId w15:val="{38E4C3CA-ECF6-DB46-AE2D-7BFA423C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129"/>
    <w:pPr>
      <w:spacing w:line="240" w:lineRule="auto"/>
    </w:pPr>
    <w:rPr>
      <w:rFonts w:ascii="Arial" w:eastAsiaTheme="minorEastAsia" w:hAnsi="Arial" w:cs="Cambr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96129"/>
  </w:style>
  <w:style w:type="character" w:customStyle="1" w:styleId="CommentTextChar">
    <w:name w:val="Comment Text Char"/>
    <w:basedOn w:val="DefaultParagraphFont"/>
    <w:link w:val="CommentText"/>
    <w:uiPriority w:val="99"/>
    <w:semiHidden/>
    <w:rsid w:val="00596129"/>
    <w:rPr>
      <w:rFonts w:ascii="Arial" w:eastAsiaTheme="minorEastAsia" w:hAnsi="Arial" w:cs="Cambria"/>
      <w:lang w:eastAsia="zh-CN"/>
    </w:rPr>
  </w:style>
  <w:style w:type="character" w:styleId="CommentReference">
    <w:name w:val="annotation reference"/>
    <w:basedOn w:val="DefaultParagraphFont"/>
    <w:uiPriority w:val="99"/>
    <w:semiHidden/>
    <w:unhideWhenUsed/>
    <w:rsid w:val="00596129"/>
    <w:rPr>
      <w:sz w:val="21"/>
      <w:szCs w:val="21"/>
    </w:rPr>
  </w:style>
  <w:style w:type="character" w:styleId="Hyperlink">
    <w:name w:val="Hyperlink"/>
    <w:basedOn w:val="DefaultParagraphFont"/>
    <w:uiPriority w:val="99"/>
    <w:unhideWhenUsed/>
    <w:rsid w:val="00596129"/>
    <w:rPr>
      <w:color w:val="0563C1" w:themeColor="hyperlink"/>
      <w:u w:val="single"/>
    </w:rPr>
  </w:style>
  <w:style w:type="paragraph" w:styleId="ListParagraph">
    <w:name w:val="List Paragraph"/>
    <w:basedOn w:val="Normal"/>
    <w:uiPriority w:val="34"/>
    <w:qFormat/>
    <w:rsid w:val="00596129"/>
    <w:pPr>
      <w:ind w:left="720"/>
      <w:contextualSpacing/>
    </w:pPr>
  </w:style>
  <w:style w:type="paragraph" w:styleId="BalloonText">
    <w:name w:val="Balloon Text"/>
    <w:basedOn w:val="Normal"/>
    <w:link w:val="BalloonTextChar"/>
    <w:uiPriority w:val="99"/>
    <w:semiHidden/>
    <w:unhideWhenUsed/>
    <w:rsid w:val="00D16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638"/>
    <w:rPr>
      <w:rFonts w:ascii="Segoe UI" w:eastAsiaTheme="minorEastAsia" w:hAnsi="Segoe UI" w:cs="Segoe UI"/>
      <w:sz w:val="18"/>
      <w:szCs w:val="18"/>
      <w:lang w:eastAsia="zh-CN"/>
    </w:rPr>
  </w:style>
  <w:style w:type="paragraph" w:styleId="Revision">
    <w:name w:val="Revision"/>
    <w:hidden/>
    <w:uiPriority w:val="99"/>
    <w:semiHidden/>
    <w:rsid w:val="00C34B8C"/>
    <w:pPr>
      <w:spacing w:line="240" w:lineRule="auto"/>
    </w:pPr>
    <w:rPr>
      <w:rFonts w:ascii="Arial" w:eastAsiaTheme="minorEastAsia" w:hAnsi="Arial" w:cs="Cambria"/>
      <w:lang w:eastAsia="zh-CN"/>
    </w:rPr>
  </w:style>
  <w:style w:type="paragraph" w:styleId="NormalWeb">
    <w:name w:val="Normal (Web)"/>
    <w:basedOn w:val="Normal"/>
    <w:uiPriority w:val="99"/>
    <w:semiHidden/>
    <w:unhideWhenUsed/>
    <w:rsid w:val="00E27A12"/>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538611">
      <w:bodyDiv w:val="1"/>
      <w:marLeft w:val="0"/>
      <w:marRight w:val="0"/>
      <w:marTop w:val="0"/>
      <w:marBottom w:val="0"/>
      <w:divBdr>
        <w:top w:val="none" w:sz="0" w:space="0" w:color="auto"/>
        <w:left w:val="none" w:sz="0" w:space="0" w:color="auto"/>
        <w:bottom w:val="none" w:sz="0" w:space="0" w:color="auto"/>
        <w:right w:val="none" w:sz="0" w:space="0" w:color="auto"/>
      </w:divBdr>
      <w:divsChild>
        <w:div w:id="125752207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861@nyu.edu" TargetMode="External"/><Relationship Id="rId13" Type="http://schemas.openxmlformats.org/officeDocument/2006/relationships/hyperlink" Target="http://www.apastyle.org/manual/" TargetMode="External"/><Relationship Id="rId18" Type="http://schemas.openxmlformats.org/officeDocument/2006/relationships/hyperlink" Target="http://libguides.usc.edu/writingguide/introduction/researchproble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yu.edu/research/resources-and-support-offices/getting-started-withyourresearch/human-subjects-research/tutorial.html"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hyperlink" Target="https://brightspace.nyu.edu/d2l/home/196034"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mailto:ej861@nyu.edu"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youtube.com/watch?v=26vpgBTnlA4"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nyu.edu/research/resources-and-support-offices/getting-started-withyourresearch/human-subjects-research/tutorial.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brightspace.nyu.edu/" TargetMode="External"/><Relationship Id="rId19" Type="http://schemas.openxmlformats.org/officeDocument/2006/relationships/hyperlink" Target="https://www.youtube.com/watch?v=GhXQNxL4VCQ" TargetMode="External"/><Relationship Id="rId31" Type="http://schemas.openxmlformats.org/officeDocument/2006/relationships/hyperlink" Target="mailto:mosescsa@nyu.edu"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4" Type="http://schemas.openxmlformats.org/officeDocument/2006/relationships/hyperlink" Target="http://owl.english.purdue.edu/owl/resource/560/01/" TargetMode="External"/><Relationship Id="rId22" Type="http://schemas.openxmlformats.org/officeDocument/2006/relationships/hyperlink" Target="http://www.citiprogram.org/"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D150174D522A4496F25C126D762E4B"/>
        <w:category>
          <w:name w:val="General"/>
          <w:gallery w:val="placeholder"/>
        </w:category>
        <w:types>
          <w:type w:val="bbPlcHdr"/>
        </w:types>
        <w:behaviors>
          <w:behavior w:val="content"/>
        </w:behaviors>
        <w:guid w:val="{0E0557BE-012D-5040-9315-A3BE785288AE}"/>
      </w:docPartPr>
      <w:docPartBody>
        <w:p w:rsidR="00B201B4" w:rsidRDefault="0042685B" w:rsidP="0042685B">
          <w:pPr>
            <w:pStyle w:val="74D150174D522A4496F25C126D762E4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29C1C0CB0A33549AE2563534107FC4A"/>
        <w:category>
          <w:name w:val="General"/>
          <w:gallery w:val="placeholder"/>
        </w:category>
        <w:types>
          <w:type w:val="bbPlcHdr"/>
        </w:types>
        <w:behaviors>
          <w:behavior w:val="content"/>
        </w:behaviors>
        <w:guid w:val="{436E810D-0A1A-FD42-83D0-A8BF29BECB59}"/>
      </w:docPartPr>
      <w:docPartBody>
        <w:p w:rsidR="00B201B4" w:rsidRDefault="0042685B" w:rsidP="0042685B">
          <w:pPr>
            <w:pStyle w:val="B29C1C0CB0A33549AE2563534107FC4A"/>
          </w:pPr>
          <w:r>
            <w:rPr>
              <w:rStyle w:val="PlaceholderText"/>
            </w:rPr>
            <w:t>En</w:t>
          </w:r>
          <w:r w:rsidRPr="004C1CEF">
            <w:rPr>
              <w:rStyle w:val="PlaceholderText"/>
            </w:rPr>
            <w:t xml:space="preserve">ter </w:t>
          </w:r>
          <w:r>
            <w:rPr>
              <w:rStyle w:val="PlaceholderText"/>
            </w:rPr>
            <w:t>your title.</w:t>
          </w:r>
        </w:p>
      </w:docPartBody>
    </w:docPart>
    <w:docPart>
      <w:docPartPr>
        <w:name w:val="17CB576FAD1EEE41A3FE7EA39CDC9F3A"/>
        <w:category>
          <w:name w:val="General"/>
          <w:gallery w:val="placeholder"/>
        </w:category>
        <w:types>
          <w:type w:val="bbPlcHdr"/>
        </w:types>
        <w:behaviors>
          <w:behavior w:val="content"/>
        </w:behaviors>
        <w:guid w:val="{AB41BA4C-F854-4340-B84D-E1CDFBB765FD}"/>
      </w:docPartPr>
      <w:docPartBody>
        <w:p w:rsidR="00B201B4" w:rsidRDefault="0042685B" w:rsidP="0042685B">
          <w:pPr>
            <w:pStyle w:val="17CB576FAD1EEE41A3FE7EA39CDC9F3A"/>
          </w:pPr>
          <w:r w:rsidRPr="004C1CEF">
            <w:rPr>
              <w:rStyle w:val="PlaceholderText"/>
            </w:rPr>
            <w:t>Choose an item.</w:t>
          </w:r>
        </w:p>
      </w:docPartBody>
    </w:docPart>
    <w:docPart>
      <w:docPartPr>
        <w:name w:val="4E4C1148F0B14C45B9D58FB2A57C6FC4"/>
        <w:category>
          <w:name w:val="General"/>
          <w:gallery w:val="placeholder"/>
        </w:category>
        <w:types>
          <w:type w:val="bbPlcHdr"/>
        </w:types>
        <w:behaviors>
          <w:behavior w:val="content"/>
        </w:behaviors>
        <w:guid w:val="{4A56B8C6-C72C-8A48-BF83-7B5363572AA6}"/>
      </w:docPartPr>
      <w:docPartBody>
        <w:p w:rsidR="00B201B4" w:rsidRDefault="0042685B" w:rsidP="0042685B">
          <w:pPr>
            <w:pStyle w:val="4E4C1148F0B14C45B9D58FB2A57C6FC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D37D4FB673078B42BCB4A762CA504B4E"/>
        <w:category>
          <w:name w:val="General"/>
          <w:gallery w:val="placeholder"/>
        </w:category>
        <w:types>
          <w:type w:val="bbPlcHdr"/>
        </w:types>
        <w:behaviors>
          <w:behavior w:val="content"/>
        </w:behaviors>
        <w:guid w:val="{DF2329F4-F15B-DD42-8DAD-32C0F2A51CC8}"/>
      </w:docPartPr>
      <w:docPartBody>
        <w:p w:rsidR="00B201B4" w:rsidRDefault="0042685B" w:rsidP="0042685B">
          <w:pPr>
            <w:pStyle w:val="D37D4FB673078B42BCB4A762CA504B4E"/>
          </w:pPr>
          <w:r w:rsidRPr="00FC4B38">
            <w:rPr>
              <w:rFonts w:cs="Arial"/>
              <w:color w:val="767171" w:themeColor="background2" w:themeShade="80"/>
            </w:rPr>
            <w:t>Add Date</w:t>
          </w:r>
        </w:p>
      </w:docPartBody>
    </w:docPart>
    <w:docPart>
      <w:docPartPr>
        <w:name w:val="3A97D20DB15DA747958D03ED479FCC77"/>
        <w:category>
          <w:name w:val="General"/>
          <w:gallery w:val="placeholder"/>
        </w:category>
        <w:types>
          <w:type w:val="bbPlcHdr"/>
        </w:types>
        <w:behaviors>
          <w:behavior w:val="content"/>
        </w:behaviors>
        <w:guid w:val="{6E3B845C-3756-C449-91BF-DDB4421235B5}"/>
      </w:docPartPr>
      <w:docPartBody>
        <w:p w:rsidR="00B201B4" w:rsidRDefault="0042685B" w:rsidP="0042685B">
          <w:pPr>
            <w:pStyle w:val="3A97D20DB15DA747958D03ED479FCC77"/>
          </w:pPr>
          <w:r w:rsidRPr="00FC4B38">
            <w:rPr>
              <w:rFonts w:cs="Arial"/>
              <w:color w:val="767171" w:themeColor="background2" w:themeShade="80"/>
            </w:rPr>
            <w:t>Add Date</w:t>
          </w:r>
        </w:p>
      </w:docPartBody>
    </w:docPart>
    <w:docPart>
      <w:docPartPr>
        <w:name w:val="094326EBD567824B86C96D4B39E501E2"/>
        <w:category>
          <w:name w:val="General"/>
          <w:gallery w:val="placeholder"/>
        </w:category>
        <w:types>
          <w:type w:val="bbPlcHdr"/>
        </w:types>
        <w:behaviors>
          <w:behavior w:val="content"/>
        </w:behaviors>
        <w:guid w:val="{B1FAEAA7-C86C-BE48-BED9-4B9628E85994}"/>
      </w:docPartPr>
      <w:docPartBody>
        <w:p w:rsidR="00B201B4" w:rsidRDefault="0042685B" w:rsidP="0042685B">
          <w:pPr>
            <w:pStyle w:val="094326EBD567824B86C96D4B39E501E2"/>
          </w:pPr>
          <w:r w:rsidRPr="00FC4B38">
            <w:rPr>
              <w:rFonts w:cs="Arial"/>
              <w:color w:val="767171" w:themeColor="background2" w:themeShade="80"/>
            </w:rPr>
            <w:t>Add Date</w:t>
          </w:r>
        </w:p>
      </w:docPartBody>
    </w:docPart>
    <w:docPart>
      <w:docPartPr>
        <w:name w:val="9B4E24F820190D42B1842CAEB4A7FE4F"/>
        <w:category>
          <w:name w:val="General"/>
          <w:gallery w:val="placeholder"/>
        </w:category>
        <w:types>
          <w:type w:val="bbPlcHdr"/>
        </w:types>
        <w:behaviors>
          <w:behavior w:val="content"/>
        </w:behaviors>
        <w:guid w:val="{AE38D55C-E500-8348-BF40-C9D11AEC9E49}"/>
      </w:docPartPr>
      <w:docPartBody>
        <w:p w:rsidR="00B201B4" w:rsidRDefault="0042685B" w:rsidP="0042685B">
          <w:pPr>
            <w:pStyle w:val="9B4E24F820190D42B1842CAEB4A7FE4F"/>
          </w:pPr>
          <w:r w:rsidRPr="00FC4B38">
            <w:rPr>
              <w:rFonts w:cs="Arial"/>
              <w:color w:val="767171" w:themeColor="background2" w:themeShade="80"/>
            </w:rPr>
            <w:t>Add Date</w:t>
          </w:r>
        </w:p>
      </w:docPartBody>
    </w:docPart>
    <w:docPart>
      <w:docPartPr>
        <w:name w:val="9FA3C1E869993E409A77CC5697BEEDE0"/>
        <w:category>
          <w:name w:val="General"/>
          <w:gallery w:val="placeholder"/>
        </w:category>
        <w:types>
          <w:type w:val="bbPlcHdr"/>
        </w:types>
        <w:behaviors>
          <w:behavior w:val="content"/>
        </w:behaviors>
        <w:guid w:val="{12E66A81-E63A-C54E-824B-756A3B9FA01B}"/>
      </w:docPartPr>
      <w:docPartBody>
        <w:p w:rsidR="00B201B4" w:rsidRDefault="0042685B" w:rsidP="0042685B">
          <w:pPr>
            <w:pStyle w:val="9FA3C1E869993E409A77CC5697BEEDE0"/>
          </w:pPr>
          <w:r w:rsidRPr="00FC4B38">
            <w:rPr>
              <w:rFonts w:cs="Arial"/>
              <w:color w:val="767171" w:themeColor="background2" w:themeShade="80"/>
            </w:rPr>
            <w:t>Add Date</w:t>
          </w:r>
        </w:p>
      </w:docPartBody>
    </w:docPart>
    <w:docPart>
      <w:docPartPr>
        <w:name w:val="341F0E76B0AEFB40AD1A6E360638FD67"/>
        <w:category>
          <w:name w:val="General"/>
          <w:gallery w:val="placeholder"/>
        </w:category>
        <w:types>
          <w:type w:val="bbPlcHdr"/>
        </w:types>
        <w:behaviors>
          <w:behavior w:val="content"/>
        </w:behaviors>
        <w:guid w:val="{FD3154FA-A96F-DC43-8BEA-EB489F78C47D}"/>
      </w:docPartPr>
      <w:docPartBody>
        <w:p w:rsidR="00B201B4" w:rsidRDefault="0042685B" w:rsidP="0042685B">
          <w:pPr>
            <w:pStyle w:val="341F0E76B0AEFB40AD1A6E360638FD67"/>
          </w:pPr>
          <w:r w:rsidRPr="00FC4B38">
            <w:rPr>
              <w:rFonts w:cs="Arial"/>
              <w:color w:val="767171" w:themeColor="background2" w:themeShade="80"/>
            </w:rPr>
            <w:t>Add Date</w:t>
          </w:r>
        </w:p>
      </w:docPartBody>
    </w:docPart>
    <w:docPart>
      <w:docPartPr>
        <w:name w:val="8162E8F25B471346909473848573E21D"/>
        <w:category>
          <w:name w:val="General"/>
          <w:gallery w:val="placeholder"/>
        </w:category>
        <w:types>
          <w:type w:val="bbPlcHdr"/>
        </w:types>
        <w:behaviors>
          <w:behavior w:val="content"/>
        </w:behaviors>
        <w:guid w:val="{FE09734A-B6F6-194A-AAD7-480414A26F44}"/>
      </w:docPartPr>
      <w:docPartBody>
        <w:p w:rsidR="00B201B4" w:rsidRDefault="0042685B" w:rsidP="0042685B">
          <w:pPr>
            <w:pStyle w:val="8162E8F25B471346909473848573E21D"/>
          </w:pPr>
          <w:r w:rsidRPr="00FC4B38">
            <w:rPr>
              <w:rFonts w:cs="Arial"/>
              <w:color w:val="767171" w:themeColor="background2" w:themeShade="80"/>
            </w:rPr>
            <w:t>Add Date</w:t>
          </w:r>
        </w:p>
      </w:docPartBody>
    </w:docPart>
    <w:docPart>
      <w:docPartPr>
        <w:name w:val="24BEF83A7246574DB87DBA349ACA0708"/>
        <w:category>
          <w:name w:val="General"/>
          <w:gallery w:val="placeholder"/>
        </w:category>
        <w:types>
          <w:type w:val="bbPlcHdr"/>
        </w:types>
        <w:behaviors>
          <w:behavior w:val="content"/>
        </w:behaviors>
        <w:guid w:val="{F7CBE83B-0D60-0F4B-B48B-08F88DB18CE6}"/>
      </w:docPartPr>
      <w:docPartBody>
        <w:p w:rsidR="00B201B4" w:rsidRDefault="0042685B" w:rsidP="0042685B">
          <w:pPr>
            <w:pStyle w:val="24BEF83A7246574DB87DBA349ACA0708"/>
          </w:pPr>
          <w:r w:rsidRPr="00FC4B38">
            <w:rPr>
              <w:rFonts w:cs="Arial"/>
              <w:color w:val="767171" w:themeColor="background2" w:themeShade="80"/>
            </w:rPr>
            <w:t>Add Date</w:t>
          </w:r>
        </w:p>
      </w:docPartBody>
    </w:docPart>
    <w:docPart>
      <w:docPartPr>
        <w:name w:val="10F772E6099BAC4ABD14E6B7AAB97E02"/>
        <w:category>
          <w:name w:val="General"/>
          <w:gallery w:val="placeholder"/>
        </w:category>
        <w:types>
          <w:type w:val="bbPlcHdr"/>
        </w:types>
        <w:behaviors>
          <w:behavior w:val="content"/>
        </w:behaviors>
        <w:guid w:val="{5862826B-1489-7445-9FB2-E87F76B51234}"/>
      </w:docPartPr>
      <w:docPartBody>
        <w:p w:rsidR="00B201B4" w:rsidRDefault="0042685B" w:rsidP="0042685B">
          <w:pPr>
            <w:pStyle w:val="10F772E6099BAC4ABD14E6B7AAB97E02"/>
          </w:pPr>
          <w:r w:rsidRPr="00FC4B38">
            <w:rPr>
              <w:rFonts w:cs="Arial"/>
              <w:color w:val="767171" w:themeColor="background2" w:themeShade="80"/>
            </w:rPr>
            <w:t>Add Date</w:t>
          </w:r>
        </w:p>
      </w:docPartBody>
    </w:docPart>
    <w:docPart>
      <w:docPartPr>
        <w:name w:val="80C3C44311F579498CC7AFD7B54A6220"/>
        <w:category>
          <w:name w:val="General"/>
          <w:gallery w:val="placeholder"/>
        </w:category>
        <w:types>
          <w:type w:val="bbPlcHdr"/>
        </w:types>
        <w:behaviors>
          <w:behavior w:val="content"/>
        </w:behaviors>
        <w:guid w:val="{F22630A6-7B10-5C40-B8BB-5A3459CD639D}"/>
      </w:docPartPr>
      <w:docPartBody>
        <w:p w:rsidR="00B201B4" w:rsidRDefault="0042685B" w:rsidP="0042685B">
          <w:pPr>
            <w:pStyle w:val="80C3C44311F579498CC7AFD7B54A6220"/>
          </w:pPr>
          <w:r w:rsidRPr="00FC4B38">
            <w:rPr>
              <w:rFonts w:cs="Arial"/>
              <w:color w:val="767171" w:themeColor="background2" w:themeShade="80"/>
            </w:rPr>
            <w:t>Add Date</w:t>
          </w:r>
        </w:p>
      </w:docPartBody>
    </w:docPart>
    <w:docPart>
      <w:docPartPr>
        <w:name w:val="56F304AC9C452F448A7B57D7E099AF14"/>
        <w:category>
          <w:name w:val="General"/>
          <w:gallery w:val="placeholder"/>
        </w:category>
        <w:types>
          <w:type w:val="bbPlcHdr"/>
        </w:types>
        <w:behaviors>
          <w:behavior w:val="content"/>
        </w:behaviors>
        <w:guid w:val="{D7A10942-2806-0D48-BA95-A8A3E4653BB1}"/>
      </w:docPartPr>
      <w:docPartBody>
        <w:p w:rsidR="00B201B4" w:rsidRDefault="0042685B" w:rsidP="0042685B">
          <w:pPr>
            <w:pStyle w:val="56F304AC9C452F448A7B57D7E099AF14"/>
          </w:pPr>
          <w:r w:rsidRPr="00FC4B38">
            <w:rPr>
              <w:rFonts w:cs="Arial"/>
              <w:color w:val="767171" w:themeColor="background2" w:themeShade="80"/>
            </w:rPr>
            <w:t>Add Date</w:t>
          </w:r>
        </w:p>
      </w:docPartBody>
    </w:docPart>
    <w:docPart>
      <w:docPartPr>
        <w:name w:val="3585A556FC95B4438D8E1A3AA0E27885"/>
        <w:category>
          <w:name w:val="General"/>
          <w:gallery w:val="placeholder"/>
        </w:category>
        <w:types>
          <w:type w:val="bbPlcHdr"/>
        </w:types>
        <w:behaviors>
          <w:behavior w:val="content"/>
        </w:behaviors>
        <w:guid w:val="{0B7B51E9-77A5-9A48-89E2-AE1356C45AD1}"/>
      </w:docPartPr>
      <w:docPartBody>
        <w:p w:rsidR="00B201B4" w:rsidRDefault="0042685B" w:rsidP="0042685B">
          <w:pPr>
            <w:pStyle w:val="3585A556FC95B4438D8E1A3AA0E27885"/>
          </w:pPr>
          <w:r w:rsidRPr="00C768AB">
            <w:rPr>
              <w:rStyle w:val="PlaceholderText"/>
              <w:rFonts w:cs="Arial"/>
            </w:rPr>
            <w:t>Click or tap to enter a date.</w:t>
          </w:r>
        </w:p>
      </w:docPartBody>
    </w:docPart>
    <w:docPart>
      <w:docPartPr>
        <w:name w:val="ADD4344B6E691A469C4A1A358AF97031"/>
        <w:category>
          <w:name w:val="General"/>
          <w:gallery w:val="placeholder"/>
        </w:category>
        <w:types>
          <w:type w:val="bbPlcHdr"/>
        </w:types>
        <w:behaviors>
          <w:behavior w:val="content"/>
        </w:behaviors>
        <w:guid w:val="{04AB4681-7A4C-744A-AF43-97E49570D5CF}"/>
      </w:docPartPr>
      <w:docPartBody>
        <w:p w:rsidR="00B201B4" w:rsidRDefault="0042685B" w:rsidP="0042685B">
          <w:pPr>
            <w:pStyle w:val="ADD4344B6E691A469C4A1A358AF97031"/>
          </w:pPr>
          <w:r w:rsidRPr="00C768AB">
            <w:rPr>
              <w:rStyle w:val="PlaceholderText"/>
              <w:rFonts w:cs="Arial"/>
            </w:rPr>
            <w:t>Click or tap to enter a date.</w:t>
          </w:r>
        </w:p>
      </w:docPartBody>
    </w:docPart>
    <w:docPart>
      <w:docPartPr>
        <w:name w:val="FB1D0A6E54207E45BF8E001CAFF4181C"/>
        <w:category>
          <w:name w:val="General"/>
          <w:gallery w:val="placeholder"/>
        </w:category>
        <w:types>
          <w:type w:val="bbPlcHdr"/>
        </w:types>
        <w:behaviors>
          <w:behavior w:val="content"/>
        </w:behaviors>
        <w:guid w:val="{47B14A12-BF05-A246-9D68-8E3062197AB8}"/>
      </w:docPartPr>
      <w:docPartBody>
        <w:p w:rsidR="00B201B4" w:rsidRDefault="0042685B" w:rsidP="0042685B">
          <w:pPr>
            <w:pStyle w:val="FB1D0A6E54207E45BF8E001CAFF4181C"/>
          </w:pPr>
          <w:r w:rsidRPr="00C768AB">
            <w:rPr>
              <w:rStyle w:val="PlaceholderText"/>
              <w:rFonts w:cs="Arial"/>
            </w:rPr>
            <w:t>Click or tap to enter a date.</w:t>
          </w:r>
        </w:p>
      </w:docPartBody>
    </w:docPart>
    <w:docPart>
      <w:docPartPr>
        <w:name w:val="C4C930884F112D4684FF0659CEEB22A0"/>
        <w:category>
          <w:name w:val="General"/>
          <w:gallery w:val="placeholder"/>
        </w:category>
        <w:types>
          <w:type w:val="bbPlcHdr"/>
        </w:types>
        <w:behaviors>
          <w:behavior w:val="content"/>
        </w:behaviors>
        <w:guid w:val="{D99B72A7-D69E-5C4D-A5EB-5D521D66EB31}"/>
      </w:docPartPr>
      <w:docPartBody>
        <w:p w:rsidR="00B201B4" w:rsidRDefault="0042685B" w:rsidP="0042685B">
          <w:pPr>
            <w:pStyle w:val="C4C930884F112D4684FF0659CEEB22A0"/>
          </w:pPr>
          <w:r w:rsidRPr="00C768AB">
            <w:rPr>
              <w:rStyle w:val="PlaceholderText"/>
              <w:rFonts w:cs="Arial"/>
            </w:rPr>
            <w:t>Click or tap to enter a date.</w:t>
          </w:r>
        </w:p>
      </w:docPartBody>
    </w:docPart>
    <w:docPart>
      <w:docPartPr>
        <w:name w:val="BE0844F8745CE64D82AACC8277528A59"/>
        <w:category>
          <w:name w:val="General"/>
          <w:gallery w:val="placeholder"/>
        </w:category>
        <w:types>
          <w:type w:val="bbPlcHdr"/>
        </w:types>
        <w:behaviors>
          <w:behavior w:val="content"/>
        </w:behaviors>
        <w:guid w:val="{0EDEC117-819B-C840-92F1-D463CA48DDC4}"/>
      </w:docPartPr>
      <w:docPartBody>
        <w:p w:rsidR="00B201B4" w:rsidRDefault="0042685B" w:rsidP="0042685B">
          <w:pPr>
            <w:pStyle w:val="BE0844F8745CE64D82AACC8277528A59"/>
          </w:pPr>
          <w:r w:rsidRPr="00C768AB">
            <w:rPr>
              <w:rStyle w:val="PlaceholderText"/>
              <w:rFonts w:cs="Arial"/>
            </w:rPr>
            <w:t>Click or tap to enter a date.</w:t>
          </w:r>
        </w:p>
      </w:docPartBody>
    </w:docPart>
    <w:docPart>
      <w:docPartPr>
        <w:name w:val="88CEEB4F8923584EB971029D14A3F4D4"/>
        <w:category>
          <w:name w:val="General"/>
          <w:gallery w:val="placeholder"/>
        </w:category>
        <w:types>
          <w:type w:val="bbPlcHdr"/>
        </w:types>
        <w:behaviors>
          <w:behavior w:val="content"/>
        </w:behaviors>
        <w:guid w:val="{05B68DC3-F142-FB46-91E1-82B4EBA14006}"/>
      </w:docPartPr>
      <w:docPartBody>
        <w:p w:rsidR="00B201B4" w:rsidRDefault="0042685B" w:rsidP="0042685B">
          <w:pPr>
            <w:pStyle w:val="88CEEB4F8923584EB971029D14A3F4D4"/>
          </w:pPr>
          <w:r w:rsidRPr="00C768AB">
            <w:rPr>
              <w:rStyle w:val="PlaceholderText"/>
              <w:rFonts w:cs="Arial"/>
            </w:rPr>
            <w:t>Click or tap to enter a date.</w:t>
          </w:r>
        </w:p>
      </w:docPartBody>
    </w:docPart>
    <w:docPart>
      <w:docPartPr>
        <w:name w:val="F3B8D980DE7BF84DB74FC6A2E90B9729"/>
        <w:category>
          <w:name w:val="General"/>
          <w:gallery w:val="placeholder"/>
        </w:category>
        <w:types>
          <w:type w:val="bbPlcHdr"/>
        </w:types>
        <w:behaviors>
          <w:behavior w:val="content"/>
        </w:behaviors>
        <w:guid w:val="{F8285A83-D219-0C41-93A6-95D5026A1DFF}"/>
      </w:docPartPr>
      <w:docPartBody>
        <w:p w:rsidR="00B201B4" w:rsidRDefault="0042685B" w:rsidP="0042685B">
          <w:pPr>
            <w:pStyle w:val="F3B8D980DE7BF84DB74FC6A2E90B9729"/>
          </w:pPr>
          <w:r w:rsidRPr="00C768AB">
            <w:rPr>
              <w:rStyle w:val="PlaceholderText"/>
              <w:rFonts w:cs="Arial"/>
            </w:rPr>
            <w:t>Click or tap to enter a date.</w:t>
          </w:r>
        </w:p>
      </w:docPartBody>
    </w:docPart>
    <w:docPart>
      <w:docPartPr>
        <w:name w:val="8CFB30580DC2BC4ABB04AB037A23E1A3"/>
        <w:category>
          <w:name w:val="General"/>
          <w:gallery w:val="placeholder"/>
        </w:category>
        <w:types>
          <w:type w:val="bbPlcHdr"/>
        </w:types>
        <w:behaviors>
          <w:behavior w:val="content"/>
        </w:behaviors>
        <w:guid w:val="{DF49F59B-B581-F444-9D7C-5812833DFDCD}"/>
      </w:docPartPr>
      <w:docPartBody>
        <w:p w:rsidR="00B201B4" w:rsidRDefault="0042685B" w:rsidP="0042685B">
          <w:pPr>
            <w:pStyle w:val="8CFB30580DC2BC4ABB04AB037A23E1A3"/>
          </w:pPr>
          <w:r w:rsidRPr="00C768AB">
            <w:rPr>
              <w:rStyle w:val="PlaceholderText"/>
              <w:rFonts w:cs="Arial"/>
            </w:rPr>
            <w:t>Click or tap to enter a date.</w:t>
          </w:r>
        </w:p>
      </w:docPartBody>
    </w:docPart>
    <w:docPart>
      <w:docPartPr>
        <w:name w:val="5F286AF760F6824692D27A5F449921E0"/>
        <w:category>
          <w:name w:val="General"/>
          <w:gallery w:val="placeholder"/>
        </w:category>
        <w:types>
          <w:type w:val="bbPlcHdr"/>
        </w:types>
        <w:behaviors>
          <w:behavior w:val="content"/>
        </w:behaviors>
        <w:guid w:val="{91644C78-C751-4144-A7BC-4FAD805BF79C}"/>
      </w:docPartPr>
      <w:docPartBody>
        <w:p w:rsidR="00B201B4" w:rsidRDefault="0042685B" w:rsidP="0042685B">
          <w:pPr>
            <w:pStyle w:val="5F286AF760F6824692D27A5F449921E0"/>
          </w:pPr>
          <w:r w:rsidRPr="00C768AB">
            <w:rPr>
              <w:rStyle w:val="PlaceholderText"/>
              <w:rFonts w:cs="Arial"/>
            </w:rPr>
            <w:t>Click or tap to enter a date.</w:t>
          </w:r>
        </w:p>
      </w:docPartBody>
    </w:docPart>
    <w:docPart>
      <w:docPartPr>
        <w:name w:val="9B643CE6B9786149B5900B2E9CE934FB"/>
        <w:category>
          <w:name w:val="General"/>
          <w:gallery w:val="placeholder"/>
        </w:category>
        <w:types>
          <w:type w:val="bbPlcHdr"/>
        </w:types>
        <w:behaviors>
          <w:behavior w:val="content"/>
        </w:behaviors>
        <w:guid w:val="{EE305F63-58D4-DC45-B243-4D2F30C1E107}"/>
      </w:docPartPr>
      <w:docPartBody>
        <w:p w:rsidR="00B201B4" w:rsidRDefault="0042685B" w:rsidP="0042685B">
          <w:pPr>
            <w:pStyle w:val="9B643CE6B9786149B5900B2E9CE934FB"/>
          </w:pPr>
          <w:r w:rsidRPr="00C768AB">
            <w:rPr>
              <w:rStyle w:val="PlaceholderText"/>
              <w:rFonts w:cs="Arial"/>
            </w:rPr>
            <w:t>Click or tap to enter a date.</w:t>
          </w:r>
        </w:p>
      </w:docPartBody>
    </w:docPart>
    <w:docPart>
      <w:docPartPr>
        <w:name w:val="31AB63A049CB4B47A85CCFEEC07669DB"/>
        <w:category>
          <w:name w:val="General"/>
          <w:gallery w:val="placeholder"/>
        </w:category>
        <w:types>
          <w:type w:val="bbPlcHdr"/>
        </w:types>
        <w:behaviors>
          <w:behavior w:val="content"/>
        </w:behaviors>
        <w:guid w:val="{A4C961AA-7BA6-B94F-8769-5E49B45A7F0B}"/>
      </w:docPartPr>
      <w:docPartBody>
        <w:p w:rsidR="00B201B4" w:rsidRDefault="0042685B" w:rsidP="0042685B">
          <w:pPr>
            <w:pStyle w:val="31AB63A049CB4B47A85CCFEEC07669DB"/>
          </w:pPr>
          <w:r w:rsidRPr="00C768AB">
            <w:rPr>
              <w:rStyle w:val="PlaceholderText"/>
              <w:rFonts w:cs="Arial"/>
            </w:rPr>
            <w:t>Click or tap to enter a date.</w:t>
          </w:r>
        </w:p>
      </w:docPartBody>
    </w:docPart>
    <w:docPart>
      <w:docPartPr>
        <w:name w:val="B48DFB26C5841E4BB9DA6DA6606D04A6"/>
        <w:category>
          <w:name w:val="General"/>
          <w:gallery w:val="placeholder"/>
        </w:category>
        <w:types>
          <w:type w:val="bbPlcHdr"/>
        </w:types>
        <w:behaviors>
          <w:behavior w:val="content"/>
        </w:behaviors>
        <w:guid w:val="{B4806794-9604-1B42-AB1D-D65F4FE45658}"/>
      </w:docPartPr>
      <w:docPartBody>
        <w:p w:rsidR="00B201B4" w:rsidRDefault="0042685B" w:rsidP="0042685B">
          <w:pPr>
            <w:pStyle w:val="B48DFB26C5841E4BB9DA6DA6606D04A6"/>
          </w:pPr>
          <w:r w:rsidRPr="00C768AB">
            <w:rPr>
              <w:rStyle w:val="PlaceholderText"/>
              <w:rFonts w:cs="Arial"/>
            </w:rPr>
            <w:t>Click or tap to enter a date.</w:t>
          </w:r>
        </w:p>
      </w:docPartBody>
    </w:docPart>
    <w:docPart>
      <w:docPartPr>
        <w:name w:val="B948E9A67821234CA61B5A283224C25F"/>
        <w:category>
          <w:name w:val="General"/>
          <w:gallery w:val="placeholder"/>
        </w:category>
        <w:types>
          <w:type w:val="bbPlcHdr"/>
        </w:types>
        <w:behaviors>
          <w:behavior w:val="content"/>
        </w:behaviors>
        <w:guid w:val="{94A7ABB8-7C9D-0A4B-BA87-D58C8586FD91}"/>
      </w:docPartPr>
      <w:docPartBody>
        <w:p w:rsidR="00B201B4" w:rsidRDefault="0042685B" w:rsidP="0042685B">
          <w:pPr>
            <w:pStyle w:val="B948E9A67821234CA61B5A283224C25F"/>
          </w:pPr>
          <w:r w:rsidRPr="00C768AB">
            <w:rPr>
              <w:rStyle w:val="PlaceholderText"/>
              <w:rFonts w:cs="Arial"/>
            </w:rPr>
            <w:t>Click or tap to enter a date.</w:t>
          </w:r>
        </w:p>
      </w:docPartBody>
    </w:docPart>
    <w:docPart>
      <w:docPartPr>
        <w:name w:val="07D475AA4A496B42B672286B3AD4A872"/>
        <w:category>
          <w:name w:val="General"/>
          <w:gallery w:val="placeholder"/>
        </w:category>
        <w:types>
          <w:type w:val="bbPlcHdr"/>
        </w:types>
        <w:behaviors>
          <w:behavior w:val="content"/>
        </w:behaviors>
        <w:guid w:val="{C4EB50CE-D9E1-844E-9BD5-E9436B88F5CB}"/>
      </w:docPartPr>
      <w:docPartBody>
        <w:p w:rsidR="00B201B4" w:rsidRDefault="0042685B" w:rsidP="0042685B">
          <w:pPr>
            <w:pStyle w:val="07D475AA4A496B42B672286B3AD4A872"/>
          </w:pPr>
          <w:r w:rsidRPr="00C768AB">
            <w:rPr>
              <w:rStyle w:val="PlaceholderText"/>
              <w:rFonts w:cs="Arial"/>
            </w:rPr>
            <w:t>Click or tap to enter a date.</w:t>
          </w:r>
        </w:p>
      </w:docPartBody>
    </w:docPart>
    <w:docPart>
      <w:docPartPr>
        <w:name w:val="DF5B17BF3DCCCC449D809418598DE385"/>
        <w:category>
          <w:name w:val="General"/>
          <w:gallery w:val="placeholder"/>
        </w:category>
        <w:types>
          <w:type w:val="bbPlcHdr"/>
        </w:types>
        <w:behaviors>
          <w:behavior w:val="content"/>
        </w:behaviors>
        <w:guid w:val="{BA8C7C1E-1B58-FD4B-B5C6-B94615D746A8}"/>
      </w:docPartPr>
      <w:docPartBody>
        <w:p w:rsidR="00293A61" w:rsidRDefault="002B1F59" w:rsidP="002B1F59">
          <w:pPr>
            <w:pStyle w:val="DF5B17BF3DCCCC449D809418598DE38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5B"/>
    <w:rsid w:val="00244054"/>
    <w:rsid w:val="00293A61"/>
    <w:rsid w:val="002B1F59"/>
    <w:rsid w:val="0042685B"/>
    <w:rsid w:val="004B2F3E"/>
    <w:rsid w:val="004B7182"/>
    <w:rsid w:val="00557E96"/>
    <w:rsid w:val="005A07B2"/>
    <w:rsid w:val="0061190E"/>
    <w:rsid w:val="009615DC"/>
    <w:rsid w:val="00B201B4"/>
    <w:rsid w:val="00C44024"/>
    <w:rsid w:val="00D0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F59"/>
    <w:rPr>
      <w:color w:val="808080"/>
    </w:rPr>
  </w:style>
  <w:style w:type="paragraph" w:customStyle="1" w:styleId="74D150174D522A4496F25C126D762E4B">
    <w:name w:val="74D150174D522A4496F25C126D762E4B"/>
    <w:rsid w:val="0042685B"/>
  </w:style>
  <w:style w:type="paragraph" w:customStyle="1" w:styleId="B29C1C0CB0A33549AE2563534107FC4A">
    <w:name w:val="B29C1C0CB0A33549AE2563534107FC4A"/>
    <w:rsid w:val="0042685B"/>
  </w:style>
  <w:style w:type="paragraph" w:customStyle="1" w:styleId="17CB576FAD1EEE41A3FE7EA39CDC9F3A">
    <w:name w:val="17CB576FAD1EEE41A3FE7EA39CDC9F3A"/>
    <w:rsid w:val="0042685B"/>
  </w:style>
  <w:style w:type="paragraph" w:customStyle="1" w:styleId="4E4C1148F0B14C45B9D58FB2A57C6FC4">
    <w:name w:val="4E4C1148F0B14C45B9D58FB2A57C6FC4"/>
    <w:rsid w:val="0042685B"/>
  </w:style>
  <w:style w:type="paragraph" w:customStyle="1" w:styleId="D37D4FB673078B42BCB4A762CA504B4E">
    <w:name w:val="D37D4FB673078B42BCB4A762CA504B4E"/>
    <w:rsid w:val="0042685B"/>
  </w:style>
  <w:style w:type="paragraph" w:customStyle="1" w:styleId="3A97D20DB15DA747958D03ED479FCC77">
    <w:name w:val="3A97D20DB15DA747958D03ED479FCC77"/>
    <w:rsid w:val="0042685B"/>
  </w:style>
  <w:style w:type="paragraph" w:customStyle="1" w:styleId="094326EBD567824B86C96D4B39E501E2">
    <w:name w:val="094326EBD567824B86C96D4B39E501E2"/>
    <w:rsid w:val="0042685B"/>
  </w:style>
  <w:style w:type="paragraph" w:customStyle="1" w:styleId="9B4E24F820190D42B1842CAEB4A7FE4F">
    <w:name w:val="9B4E24F820190D42B1842CAEB4A7FE4F"/>
    <w:rsid w:val="0042685B"/>
  </w:style>
  <w:style w:type="paragraph" w:customStyle="1" w:styleId="9FA3C1E869993E409A77CC5697BEEDE0">
    <w:name w:val="9FA3C1E869993E409A77CC5697BEEDE0"/>
    <w:rsid w:val="0042685B"/>
  </w:style>
  <w:style w:type="paragraph" w:customStyle="1" w:styleId="341F0E76B0AEFB40AD1A6E360638FD67">
    <w:name w:val="341F0E76B0AEFB40AD1A6E360638FD67"/>
    <w:rsid w:val="0042685B"/>
  </w:style>
  <w:style w:type="paragraph" w:customStyle="1" w:styleId="8162E8F25B471346909473848573E21D">
    <w:name w:val="8162E8F25B471346909473848573E21D"/>
    <w:rsid w:val="0042685B"/>
  </w:style>
  <w:style w:type="paragraph" w:customStyle="1" w:styleId="24BEF83A7246574DB87DBA349ACA0708">
    <w:name w:val="24BEF83A7246574DB87DBA349ACA0708"/>
    <w:rsid w:val="0042685B"/>
  </w:style>
  <w:style w:type="paragraph" w:customStyle="1" w:styleId="10F772E6099BAC4ABD14E6B7AAB97E02">
    <w:name w:val="10F772E6099BAC4ABD14E6B7AAB97E02"/>
    <w:rsid w:val="0042685B"/>
  </w:style>
  <w:style w:type="paragraph" w:customStyle="1" w:styleId="80C3C44311F579498CC7AFD7B54A6220">
    <w:name w:val="80C3C44311F579498CC7AFD7B54A6220"/>
    <w:rsid w:val="0042685B"/>
  </w:style>
  <w:style w:type="paragraph" w:customStyle="1" w:styleId="56F304AC9C452F448A7B57D7E099AF14">
    <w:name w:val="56F304AC9C452F448A7B57D7E099AF14"/>
    <w:rsid w:val="0042685B"/>
  </w:style>
  <w:style w:type="paragraph" w:customStyle="1" w:styleId="3585A556FC95B4438D8E1A3AA0E27885">
    <w:name w:val="3585A556FC95B4438D8E1A3AA0E27885"/>
    <w:rsid w:val="0042685B"/>
  </w:style>
  <w:style w:type="paragraph" w:customStyle="1" w:styleId="ADD4344B6E691A469C4A1A358AF97031">
    <w:name w:val="ADD4344B6E691A469C4A1A358AF97031"/>
    <w:rsid w:val="0042685B"/>
  </w:style>
  <w:style w:type="paragraph" w:customStyle="1" w:styleId="FB1D0A6E54207E45BF8E001CAFF4181C">
    <w:name w:val="FB1D0A6E54207E45BF8E001CAFF4181C"/>
    <w:rsid w:val="0042685B"/>
  </w:style>
  <w:style w:type="paragraph" w:customStyle="1" w:styleId="C4C930884F112D4684FF0659CEEB22A0">
    <w:name w:val="C4C930884F112D4684FF0659CEEB22A0"/>
    <w:rsid w:val="0042685B"/>
  </w:style>
  <w:style w:type="paragraph" w:customStyle="1" w:styleId="BE0844F8745CE64D82AACC8277528A59">
    <w:name w:val="BE0844F8745CE64D82AACC8277528A59"/>
    <w:rsid w:val="0042685B"/>
  </w:style>
  <w:style w:type="paragraph" w:customStyle="1" w:styleId="88CEEB4F8923584EB971029D14A3F4D4">
    <w:name w:val="88CEEB4F8923584EB971029D14A3F4D4"/>
    <w:rsid w:val="0042685B"/>
  </w:style>
  <w:style w:type="paragraph" w:customStyle="1" w:styleId="F3B8D980DE7BF84DB74FC6A2E90B9729">
    <w:name w:val="F3B8D980DE7BF84DB74FC6A2E90B9729"/>
    <w:rsid w:val="0042685B"/>
  </w:style>
  <w:style w:type="paragraph" w:customStyle="1" w:styleId="8CFB30580DC2BC4ABB04AB037A23E1A3">
    <w:name w:val="8CFB30580DC2BC4ABB04AB037A23E1A3"/>
    <w:rsid w:val="0042685B"/>
  </w:style>
  <w:style w:type="paragraph" w:customStyle="1" w:styleId="5F286AF760F6824692D27A5F449921E0">
    <w:name w:val="5F286AF760F6824692D27A5F449921E0"/>
    <w:rsid w:val="0042685B"/>
  </w:style>
  <w:style w:type="paragraph" w:customStyle="1" w:styleId="9B643CE6B9786149B5900B2E9CE934FB">
    <w:name w:val="9B643CE6B9786149B5900B2E9CE934FB"/>
    <w:rsid w:val="0042685B"/>
  </w:style>
  <w:style w:type="paragraph" w:customStyle="1" w:styleId="31AB63A049CB4B47A85CCFEEC07669DB">
    <w:name w:val="31AB63A049CB4B47A85CCFEEC07669DB"/>
    <w:rsid w:val="0042685B"/>
  </w:style>
  <w:style w:type="paragraph" w:customStyle="1" w:styleId="B48DFB26C5841E4BB9DA6DA6606D04A6">
    <w:name w:val="B48DFB26C5841E4BB9DA6DA6606D04A6"/>
    <w:rsid w:val="0042685B"/>
  </w:style>
  <w:style w:type="paragraph" w:customStyle="1" w:styleId="B948E9A67821234CA61B5A283224C25F">
    <w:name w:val="B948E9A67821234CA61B5A283224C25F"/>
    <w:rsid w:val="0042685B"/>
  </w:style>
  <w:style w:type="paragraph" w:customStyle="1" w:styleId="07D475AA4A496B42B672286B3AD4A872">
    <w:name w:val="07D475AA4A496B42B672286B3AD4A872"/>
    <w:rsid w:val="0042685B"/>
  </w:style>
  <w:style w:type="paragraph" w:customStyle="1" w:styleId="DF5B17BF3DCCCC449D809418598DE385">
    <w:name w:val="DF5B17BF3DCCCC449D809418598DE385"/>
    <w:rsid w:val="002B1F5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Bohren</cp:lastModifiedBy>
  <cp:revision>17</cp:revision>
  <dcterms:created xsi:type="dcterms:W3CDTF">2024-06-05T06:29:00Z</dcterms:created>
  <dcterms:modified xsi:type="dcterms:W3CDTF">2024-07-01T20:19:00Z</dcterms:modified>
</cp:coreProperties>
</file>