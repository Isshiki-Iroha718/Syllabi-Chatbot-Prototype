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4D063" w14:textId="77777777" w:rsidR="00D762AF" w:rsidRDefault="00D762AF" w:rsidP="00555DEF">
      <w:pPr>
        <w:widowControl w:val="0"/>
        <w:jc w:val="center"/>
        <w:rPr>
          <w:rFonts w:eastAsia="Roboto" w:cs="Arial"/>
          <w:b/>
          <w:sz w:val="32"/>
          <w:szCs w:val="32"/>
        </w:rPr>
      </w:pPr>
    </w:p>
    <w:p w14:paraId="14F27914" w14:textId="50EFE22E" w:rsidR="00555DEF" w:rsidRPr="00555DEF" w:rsidRDefault="00555DEF" w:rsidP="00555DEF">
      <w:pPr>
        <w:widowControl w:val="0"/>
        <w:jc w:val="center"/>
        <w:rPr>
          <w:rFonts w:eastAsia="Roboto" w:cs="Arial"/>
          <w:b/>
          <w:sz w:val="32"/>
          <w:szCs w:val="32"/>
        </w:rPr>
      </w:pPr>
      <w:r w:rsidRPr="00555DEF">
        <w:rPr>
          <w:rFonts w:eastAsia="Roboto" w:cs="Arial"/>
          <w:b/>
          <w:sz w:val="32"/>
          <w:szCs w:val="32"/>
        </w:rPr>
        <w:t xml:space="preserve">Strategic Management of Technological Innovation </w:t>
      </w:r>
    </w:p>
    <w:p w14:paraId="39B57D16" w14:textId="34B7B35F" w:rsidR="00BA3E55" w:rsidRPr="0085481A" w:rsidRDefault="003D1949" w:rsidP="00BA3E55">
      <w:pPr>
        <w:widowControl w:val="0"/>
        <w:jc w:val="center"/>
        <w:rPr>
          <w:rFonts w:eastAsia="Roboto Light" w:cs="Arial"/>
        </w:rPr>
      </w:pPr>
      <w:r w:rsidRPr="003D1949">
        <w:rPr>
          <w:rFonts w:eastAsia="Roboto Light" w:cs="Arial"/>
          <w:b/>
          <w:bCs/>
        </w:rPr>
        <w:t>MASY1-GC 3310</w:t>
      </w:r>
      <w:ins w:id="0" w:author="Madeha Ali" w:date="2024-03-04T13:48:00Z">
        <w:r w:rsidR="00F12ADA">
          <w:rPr>
            <w:rFonts w:eastAsia="Roboto Light" w:cs="Arial"/>
            <w:b/>
            <w:bCs/>
          </w:rPr>
          <w:t xml:space="preserve"> </w:t>
        </w:r>
      </w:ins>
      <w:r w:rsidR="00BA3E55" w:rsidRPr="0085481A">
        <w:rPr>
          <w:rFonts w:eastAsia="Roboto Light" w:cs="Arial"/>
        </w:rPr>
        <w:t xml:space="preserve">| </w:t>
      </w:r>
      <w:r>
        <w:rPr>
          <w:rFonts w:eastAsia="Roboto Light" w:cs="Arial"/>
          <w:b/>
          <w:bCs/>
        </w:rPr>
        <w:t>10</w:t>
      </w:r>
      <w:r w:rsidR="00D762AF">
        <w:rPr>
          <w:rFonts w:eastAsia="Roboto Light" w:cs="Arial"/>
          <w:b/>
          <w:bCs/>
        </w:rPr>
        <w:t>2</w:t>
      </w:r>
      <w:r w:rsidR="00BA3E55" w:rsidRPr="0085481A">
        <w:rPr>
          <w:rFonts w:eastAsia="Roboto Light" w:cs="Arial"/>
        </w:rPr>
        <w:t xml:space="preserve"> | </w:t>
      </w:r>
      <w:r w:rsidR="00D762AF">
        <w:rPr>
          <w:rFonts w:eastAsia="Roboto Light" w:cs="Arial"/>
          <w:b/>
          <w:bCs/>
        </w:rPr>
        <w:t>Fall</w:t>
      </w:r>
      <w:r>
        <w:rPr>
          <w:rFonts w:eastAsia="Roboto Light" w:cs="Arial"/>
          <w:b/>
          <w:bCs/>
        </w:rPr>
        <w:t xml:space="preserve"> 202</w:t>
      </w:r>
      <w:r w:rsidR="00F12ADA">
        <w:rPr>
          <w:rFonts w:eastAsia="Roboto Light" w:cs="Arial"/>
          <w:b/>
          <w:bCs/>
        </w:rPr>
        <w:t>4</w:t>
      </w:r>
      <w:r w:rsidR="00BA3E55" w:rsidRPr="0085481A">
        <w:rPr>
          <w:rFonts w:eastAsia="Roboto Light" w:cs="Arial"/>
          <w:b/>
          <w:bCs/>
        </w:rPr>
        <w:t xml:space="preserve"> | </w:t>
      </w:r>
      <w:bookmarkStart w:id="1" w:name="_Hlk141456800"/>
      <w:r w:rsidR="00F12ADA">
        <w:rPr>
          <w:rFonts w:eastAsia="Roboto Light" w:cs="Arial"/>
          <w:b/>
          <w:bCs/>
        </w:rPr>
        <w:t>0</w:t>
      </w:r>
      <w:r w:rsidR="00D762AF">
        <w:rPr>
          <w:rFonts w:eastAsia="Roboto Light" w:cs="Arial"/>
          <w:b/>
          <w:bCs/>
        </w:rPr>
        <w:t>9</w:t>
      </w:r>
      <w:r w:rsidRPr="003D1949">
        <w:rPr>
          <w:rFonts w:eastAsia="Roboto Light" w:cs="Arial"/>
          <w:b/>
          <w:bCs/>
        </w:rPr>
        <w:t>/</w:t>
      </w:r>
      <w:r w:rsidR="00F12ADA">
        <w:rPr>
          <w:rFonts w:eastAsia="Roboto Light" w:cs="Arial"/>
          <w:b/>
          <w:bCs/>
        </w:rPr>
        <w:t>03</w:t>
      </w:r>
      <w:r w:rsidRPr="003D1949">
        <w:rPr>
          <w:rFonts w:eastAsia="Roboto Light" w:cs="Arial"/>
          <w:b/>
          <w:bCs/>
        </w:rPr>
        <w:t>/202</w:t>
      </w:r>
      <w:r w:rsidR="00F12ADA">
        <w:rPr>
          <w:rFonts w:eastAsia="Roboto Light" w:cs="Arial"/>
          <w:b/>
          <w:bCs/>
        </w:rPr>
        <w:t>4</w:t>
      </w:r>
      <w:r w:rsidRPr="003D1949">
        <w:rPr>
          <w:rFonts w:eastAsia="Roboto Light" w:cs="Arial"/>
          <w:b/>
          <w:bCs/>
        </w:rPr>
        <w:t xml:space="preserve"> - </w:t>
      </w:r>
      <w:r w:rsidR="00D762AF">
        <w:rPr>
          <w:rFonts w:eastAsia="Roboto Light" w:cs="Arial"/>
          <w:b/>
          <w:bCs/>
        </w:rPr>
        <w:t>12</w:t>
      </w:r>
      <w:r w:rsidRPr="003D1949">
        <w:rPr>
          <w:rFonts w:eastAsia="Roboto Light" w:cs="Arial"/>
          <w:b/>
          <w:bCs/>
        </w:rPr>
        <w:t>/1</w:t>
      </w:r>
      <w:r w:rsidR="00D762AF">
        <w:rPr>
          <w:rFonts w:eastAsia="Roboto Light" w:cs="Arial"/>
          <w:b/>
          <w:bCs/>
        </w:rPr>
        <w:t>0</w:t>
      </w:r>
      <w:r w:rsidRPr="003D1949">
        <w:rPr>
          <w:rFonts w:eastAsia="Roboto Light" w:cs="Arial"/>
          <w:b/>
          <w:bCs/>
        </w:rPr>
        <w:t>/202</w:t>
      </w:r>
      <w:r w:rsidR="00F12ADA">
        <w:rPr>
          <w:rFonts w:eastAsia="Roboto Light" w:cs="Arial"/>
          <w:b/>
          <w:bCs/>
        </w:rPr>
        <w:t>4</w:t>
      </w:r>
      <w:r>
        <w:rPr>
          <w:rFonts w:eastAsia="Roboto Light" w:cs="Arial"/>
          <w:b/>
          <w:bCs/>
        </w:rPr>
        <w:t xml:space="preserve"> </w:t>
      </w:r>
      <w:bookmarkEnd w:id="1"/>
      <w:r w:rsidR="00BA3E55" w:rsidRPr="0085481A">
        <w:rPr>
          <w:rFonts w:eastAsia="Roboto Light" w:cs="Arial"/>
          <w:b/>
          <w:bCs/>
        </w:rPr>
        <w:t>| 3 Credit</w:t>
      </w:r>
    </w:p>
    <w:p w14:paraId="028C8F23" w14:textId="3D21A084" w:rsidR="00BA3E55" w:rsidRPr="0085481A" w:rsidRDefault="00BA3E55" w:rsidP="00BA3E55">
      <w:pPr>
        <w:widowControl w:val="0"/>
        <w:jc w:val="center"/>
        <w:rPr>
          <w:rFonts w:eastAsia="Roboto Light" w:cs="Arial"/>
          <w:b/>
          <w:bCs/>
        </w:rPr>
      </w:pPr>
      <w:r w:rsidRPr="0085481A">
        <w:rPr>
          <w:rFonts w:eastAsia="Roboto Light" w:cs="Arial"/>
          <w:b/>
          <w:bCs/>
        </w:rPr>
        <w:t>Modality</w:t>
      </w:r>
      <w:r w:rsidR="0097227C">
        <w:rPr>
          <w:rFonts w:eastAsia="Roboto Light" w:cs="Arial"/>
          <w:b/>
          <w:bCs/>
        </w:rPr>
        <w:t xml:space="preserve">: </w:t>
      </w:r>
      <w:r w:rsidR="00555DEF">
        <w:rPr>
          <w:rFonts w:eastAsia="Roboto Light" w:cs="Arial"/>
          <w:b/>
          <w:bCs/>
        </w:rPr>
        <w:t>In-person</w:t>
      </w:r>
    </w:p>
    <w:p w14:paraId="655BD288" w14:textId="77777777" w:rsidR="00BA3E55" w:rsidRPr="00E10831" w:rsidRDefault="00BA3E55" w:rsidP="00BA3E55">
      <w:pPr>
        <w:widowControl w:val="0"/>
        <w:jc w:val="center"/>
        <w:rPr>
          <w:rFonts w:eastAsia="Roboto Light" w:cs="Arial"/>
        </w:rPr>
      </w:pPr>
      <w:r w:rsidRPr="0085481A">
        <w:rPr>
          <w:rFonts w:eastAsia="Roboto Light" w:cs="Arial"/>
          <w:b/>
          <w:bCs/>
        </w:rPr>
        <w:t xml:space="preserve">Course Site URL: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2" w:name="bookmark=id.a6wzg5ed4i34" w:colFirst="0" w:colLast="0"/>
      <w:bookmarkEnd w:id="2"/>
      <w:r w:rsidRPr="00E10831">
        <w:rPr>
          <w:rFonts w:eastAsia="Roboto" w:cs="Arial"/>
          <w:b/>
        </w:rPr>
        <w:t>General Course Information</w:t>
      </w:r>
    </w:p>
    <w:p w14:paraId="00000029" w14:textId="1428CCC2" w:rsidR="00362E5B" w:rsidRPr="00FC6FA9" w:rsidRDefault="002D1E5A">
      <w:pPr>
        <w:rPr>
          <w:rFonts w:eastAsia="Roboto Light" w:cs="Arial"/>
          <w:b/>
          <w:bCs/>
        </w:rPr>
      </w:pPr>
      <w:r w:rsidRPr="00FC6FA9">
        <w:rPr>
          <w:rFonts w:eastAsia="Roboto Light" w:cs="Arial"/>
          <w:b/>
          <w:bCs/>
        </w:rPr>
        <w:t>Name/Title</w:t>
      </w:r>
      <w:r w:rsidR="00661536" w:rsidRPr="00FC6FA9">
        <w:rPr>
          <w:rFonts w:eastAsia="Roboto Light" w:cs="Arial"/>
          <w:b/>
          <w:bCs/>
        </w:rPr>
        <w:t xml:space="preserve">: </w:t>
      </w:r>
      <w:r w:rsidR="003D1949" w:rsidRPr="00446AF8">
        <w:t>Prof. Amit Patel, Adjunct Instructor, He/Him/His</w:t>
      </w:r>
    </w:p>
    <w:p w14:paraId="0000002A" w14:textId="27DE374A" w:rsidR="00362E5B" w:rsidRPr="00FC6FA9" w:rsidRDefault="002D1E5A">
      <w:pPr>
        <w:rPr>
          <w:rFonts w:eastAsia="Roboto Light" w:cs="Arial"/>
          <w:b/>
          <w:bCs/>
        </w:rPr>
      </w:pPr>
      <w:r w:rsidRPr="00FC6FA9">
        <w:rPr>
          <w:rFonts w:eastAsia="Roboto Light" w:cs="Arial"/>
          <w:b/>
          <w:bCs/>
        </w:rPr>
        <w:t>NYU Email</w:t>
      </w:r>
      <w:r w:rsidR="00661536" w:rsidRPr="00FC6FA9">
        <w:rPr>
          <w:rFonts w:eastAsia="Roboto Light" w:cs="Arial"/>
          <w:b/>
          <w:bCs/>
        </w:rPr>
        <w:t>:</w:t>
      </w:r>
      <w:r w:rsidR="003D1949">
        <w:rPr>
          <w:rFonts w:eastAsia="Roboto Light" w:cs="Arial"/>
          <w:b/>
          <w:bCs/>
        </w:rPr>
        <w:t xml:space="preserve"> </w:t>
      </w:r>
      <w:r w:rsidR="003D1949" w:rsidRPr="003D1949">
        <w:rPr>
          <w:rFonts w:eastAsia="Roboto Light" w:cs="Arial"/>
          <w:bCs/>
        </w:rPr>
        <w:t>asp13@nyu.edu</w:t>
      </w:r>
    </w:p>
    <w:p w14:paraId="0000002B" w14:textId="4D511904" w:rsidR="00362E5B" w:rsidRPr="00E10831" w:rsidRDefault="002D1E5A">
      <w:pPr>
        <w:rPr>
          <w:rFonts w:eastAsia="Roboto" w:cs="Arial"/>
          <w:color w:val="57068C"/>
        </w:rPr>
      </w:pPr>
      <w:r w:rsidRPr="00FC6FA9">
        <w:rPr>
          <w:rFonts w:eastAsia="Roboto Light" w:cs="Arial"/>
          <w:b/>
          <w:bCs/>
          <w:color w:val="212121"/>
        </w:rPr>
        <w:t>Class Meeting Schedule:</w:t>
      </w:r>
      <w:r w:rsidRPr="00E10831">
        <w:rPr>
          <w:rFonts w:eastAsia="Roboto Light" w:cs="Arial"/>
          <w:color w:val="212121"/>
        </w:rPr>
        <w:t xml:space="preserve"> </w:t>
      </w:r>
      <w:r w:rsidR="00F12ADA">
        <w:rPr>
          <w:rFonts w:eastAsia="Roboto Light" w:cs="Arial"/>
          <w:color w:val="212121"/>
        </w:rPr>
        <w:t>0</w:t>
      </w:r>
      <w:r w:rsidR="00D762AF">
        <w:rPr>
          <w:rFonts w:eastAsia="Roboto Light" w:cs="Arial"/>
          <w:color w:val="212121"/>
        </w:rPr>
        <w:t>9</w:t>
      </w:r>
      <w:r w:rsidR="003D1949" w:rsidRPr="003D1949">
        <w:rPr>
          <w:rFonts w:eastAsia="Roboto Light" w:cs="Arial"/>
          <w:bCs/>
        </w:rPr>
        <w:t>/</w:t>
      </w:r>
      <w:r w:rsidR="00F12ADA">
        <w:rPr>
          <w:rFonts w:eastAsia="Roboto Light" w:cs="Arial"/>
          <w:bCs/>
        </w:rPr>
        <w:t>03</w:t>
      </w:r>
      <w:r w:rsidR="003D1949" w:rsidRPr="003D1949">
        <w:rPr>
          <w:rFonts w:eastAsia="Roboto Light" w:cs="Arial"/>
          <w:bCs/>
        </w:rPr>
        <w:t>/202</w:t>
      </w:r>
      <w:r w:rsidR="00F12ADA">
        <w:rPr>
          <w:rFonts w:eastAsia="Roboto Light" w:cs="Arial"/>
          <w:bCs/>
        </w:rPr>
        <w:t>4</w:t>
      </w:r>
      <w:r w:rsidR="003D1949" w:rsidRPr="003D1949">
        <w:rPr>
          <w:rFonts w:eastAsia="Roboto Light" w:cs="Arial"/>
          <w:bCs/>
        </w:rPr>
        <w:t xml:space="preserve"> - </w:t>
      </w:r>
      <w:r w:rsidR="00D762AF">
        <w:rPr>
          <w:rFonts w:eastAsia="Roboto Light" w:cs="Arial"/>
          <w:bCs/>
        </w:rPr>
        <w:t>12</w:t>
      </w:r>
      <w:r w:rsidR="003D1949" w:rsidRPr="003D1949">
        <w:rPr>
          <w:rFonts w:eastAsia="Roboto Light" w:cs="Arial"/>
          <w:bCs/>
        </w:rPr>
        <w:t>/1</w:t>
      </w:r>
      <w:r w:rsidR="00D762AF">
        <w:rPr>
          <w:rFonts w:eastAsia="Roboto Light" w:cs="Arial"/>
          <w:bCs/>
        </w:rPr>
        <w:t>0</w:t>
      </w:r>
      <w:r w:rsidR="003D1949" w:rsidRPr="003D1949">
        <w:rPr>
          <w:rFonts w:eastAsia="Roboto Light" w:cs="Arial"/>
          <w:bCs/>
        </w:rPr>
        <w:t>/202</w:t>
      </w:r>
      <w:r w:rsidR="00F12ADA">
        <w:rPr>
          <w:rFonts w:eastAsia="Roboto Light" w:cs="Arial"/>
          <w:bCs/>
        </w:rPr>
        <w:t>4</w:t>
      </w:r>
      <w:r w:rsidR="003D1949">
        <w:rPr>
          <w:rFonts w:eastAsia="Roboto Light" w:cs="Arial"/>
          <w:b/>
          <w:bCs/>
        </w:rPr>
        <w:t xml:space="preserve"> </w:t>
      </w:r>
      <w:r w:rsidR="00BA3E55" w:rsidRPr="0085481A">
        <w:rPr>
          <w:rFonts w:eastAsia="Roboto" w:cs="Arial"/>
          <w:highlight w:val="white"/>
        </w:rPr>
        <w:t xml:space="preserve">| </w:t>
      </w:r>
      <w:r w:rsidR="00D762AF">
        <w:rPr>
          <w:rFonts w:eastAsia="Roboto" w:cs="Arial"/>
          <w:highlight w:val="white"/>
        </w:rPr>
        <w:t>Tuesdays</w:t>
      </w:r>
      <w:r w:rsidR="00F12ADA">
        <w:rPr>
          <w:rFonts w:eastAsia="Roboto" w:cs="Arial"/>
          <w:highlight w:val="white"/>
        </w:rPr>
        <w:t xml:space="preserve"> </w:t>
      </w:r>
      <w:r w:rsidR="003D1949">
        <w:rPr>
          <w:rFonts w:eastAsia="Roboto" w:cs="Arial"/>
          <w:highlight w:val="white"/>
        </w:rPr>
        <w:t xml:space="preserve">| </w:t>
      </w:r>
      <w:r w:rsidR="003D1949" w:rsidRPr="003D1949">
        <w:rPr>
          <w:rFonts w:eastAsia="Roboto" w:cs="Arial"/>
        </w:rPr>
        <w:t>06:20pm -- 0</w:t>
      </w:r>
      <w:r w:rsidR="00F12ADA">
        <w:rPr>
          <w:rFonts w:eastAsia="Roboto" w:cs="Arial"/>
        </w:rPr>
        <w:t>9</w:t>
      </w:r>
      <w:r w:rsidR="003D1949" w:rsidRPr="003D1949">
        <w:rPr>
          <w:rFonts w:eastAsia="Roboto" w:cs="Arial"/>
        </w:rPr>
        <w:t>:</w:t>
      </w:r>
      <w:r w:rsidR="00F12ADA">
        <w:rPr>
          <w:rFonts w:eastAsia="Roboto" w:cs="Arial"/>
        </w:rPr>
        <w:t>20</w:t>
      </w:r>
      <w:r w:rsidR="003D1949" w:rsidRPr="003D1949">
        <w:rPr>
          <w:rFonts w:eastAsia="Roboto" w:cs="Arial"/>
        </w:rPr>
        <w:t>pm</w:t>
      </w:r>
    </w:p>
    <w:p w14:paraId="0000002C" w14:textId="6561288C" w:rsidR="00362E5B" w:rsidRPr="00E10831" w:rsidRDefault="002D1E5A">
      <w:pPr>
        <w:rPr>
          <w:rFonts w:eastAsia="Roboto" w:cs="Arial"/>
          <w:color w:val="57068C"/>
          <w:highlight w:val="white"/>
        </w:rPr>
      </w:pPr>
      <w:r w:rsidRPr="00FC6FA9">
        <w:rPr>
          <w:rFonts w:eastAsia="Roboto Light" w:cs="Arial"/>
          <w:b/>
          <w:bCs/>
          <w:color w:val="212121"/>
        </w:rPr>
        <w:t>Class Location:</w:t>
      </w:r>
      <w:r w:rsidRPr="00E10831">
        <w:rPr>
          <w:rFonts w:eastAsia="Roboto Light" w:cs="Arial"/>
          <w:color w:val="212121"/>
        </w:rPr>
        <w:t xml:space="preserve"> </w:t>
      </w:r>
      <w:r w:rsidR="003D1949" w:rsidRPr="003D1949">
        <w:rPr>
          <w:rFonts w:eastAsia="Roboto" w:cs="Arial"/>
          <w:highlight w:val="white"/>
        </w:rPr>
        <w:t>TB</w:t>
      </w:r>
      <w:r w:rsidR="00F12ADA">
        <w:rPr>
          <w:rFonts w:eastAsia="Roboto" w:cs="Arial"/>
          <w:highlight w:val="white"/>
        </w:rPr>
        <w:t>A</w:t>
      </w:r>
    </w:p>
    <w:p w14:paraId="0000002D" w14:textId="2BEAF18A" w:rsidR="00362E5B" w:rsidRPr="00E10831" w:rsidRDefault="002D1E5A">
      <w:pPr>
        <w:rPr>
          <w:rFonts w:eastAsia="Roboto" w:cs="Arial"/>
          <w:color w:val="57068C"/>
          <w:highlight w:val="white"/>
        </w:rPr>
      </w:pPr>
      <w:r w:rsidRPr="00FC6FA9">
        <w:rPr>
          <w:rFonts w:eastAsia="Roboto Light" w:cs="Arial"/>
          <w:b/>
          <w:bCs/>
        </w:rPr>
        <w:t>Office Hours:</w:t>
      </w:r>
      <w:r w:rsidRPr="00E10831">
        <w:rPr>
          <w:rFonts w:eastAsia="Roboto Light" w:cs="Arial"/>
        </w:rPr>
        <w:t xml:space="preserve"> </w:t>
      </w:r>
      <w:permStart w:id="301204226" w:edGrp="everyone"/>
      <w:r w:rsidR="00A902D1" w:rsidRPr="00C52A26">
        <w:rPr>
          <w:rFonts w:eastAsia="Roboto Light" w:cs="Arial"/>
        </w:rPr>
        <w:t xml:space="preserve">Zoom Meeting, </w:t>
      </w:r>
      <w:r w:rsidR="001702AE">
        <w:rPr>
          <w:rFonts w:eastAsia="Roboto Light" w:cs="Arial"/>
        </w:rPr>
        <w:t xml:space="preserve">Wednesday </w:t>
      </w:r>
      <w:r w:rsidR="00A902D1" w:rsidRPr="00C52A26">
        <w:rPr>
          <w:rFonts w:eastAsia="Roboto Light" w:cs="Arial"/>
        </w:rPr>
        <w:t>7:30 PM EST</w:t>
      </w:r>
      <w:r w:rsidR="001702AE">
        <w:rPr>
          <w:rFonts w:eastAsia="Roboto Light" w:cs="Arial"/>
        </w:rPr>
        <w:t xml:space="preserve"> </w:t>
      </w:r>
      <w:r w:rsidR="00A902D1" w:rsidRPr="00C52A26">
        <w:rPr>
          <w:rFonts w:eastAsia="Roboto Light" w:cs="Arial"/>
        </w:rPr>
        <w:t xml:space="preserve">by requesting an appointment via NYU email. The request should be emailed before </w:t>
      </w:r>
      <w:r w:rsidR="00A902D1">
        <w:rPr>
          <w:rFonts w:eastAsia="Roboto Light" w:cs="Arial"/>
        </w:rPr>
        <w:t>Tuesday</w:t>
      </w:r>
      <w:r w:rsidR="00A902D1" w:rsidRPr="00C52A26">
        <w:rPr>
          <w:rFonts w:eastAsia="Roboto Light" w:cs="Arial"/>
        </w:rPr>
        <w:t xml:space="preserve">, </w:t>
      </w:r>
      <w:r w:rsidR="00A902D1">
        <w:rPr>
          <w:rFonts w:eastAsia="Roboto Light" w:cs="Arial"/>
        </w:rPr>
        <w:t>10</w:t>
      </w:r>
      <w:r w:rsidR="00A902D1" w:rsidRPr="00C52A26">
        <w:rPr>
          <w:rFonts w:eastAsia="Roboto Light" w:cs="Arial"/>
        </w:rPr>
        <w:t>:</w:t>
      </w:r>
      <w:r w:rsidR="00A902D1">
        <w:rPr>
          <w:rFonts w:eastAsia="Roboto Light" w:cs="Arial"/>
        </w:rPr>
        <w:t>00</w:t>
      </w:r>
      <w:r w:rsidR="00A902D1" w:rsidRPr="00C52A26">
        <w:rPr>
          <w:rFonts w:eastAsia="Roboto Light" w:cs="Arial"/>
        </w:rPr>
        <w:t xml:space="preserve"> PM EST</w:t>
      </w:r>
      <w:r w:rsidRPr="00E10831">
        <w:rPr>
          <w:rFonts w:eastAsia="Roboto" w:cs="Arial"/>
          <w:color w:val="57068C"/>
          <w:highlight w:val="white"/>
        </w:rPr>
        <w:t>.</w:t>
      </w:r>
      <w:permEnd w:id="301204226"/>
    </w:p>
    <w:p w14:paraId="0000002E" w14:textId="77777777" w:rsidR="00362E5B" w:rsidRPr="00E10831" w:rsidRDefault="00362E5B" w:rsidP="00175CC6"/>
    <w:p w14:paraId="0000002F" w14:textId="1D1C5AE0" w:rsidR="00362E5B" w:rsidRPr="00175CC6" w:rsidRDefault="002D1E5A" w:rsidP="00175CC6">
      <w:pPr>
        <w:rPr>
          <w:b/>
        </w:rPr>
      </w:pPr>
      <w:bookmarkStart w:id="3" w:name="bookmark=id.7mrk3kmd7hcg" w:colFirst="0" w:colLast="0"/>
      <w:bookmarkEnd w:id="3"/>
      <w:r w:rsidRPr="00175CC6">
        <w:rPr>
          <w:b/>
        </w:rPr>
        <w:t xml:space="preserve">Description </w:t>
      </w:r>
    </w:p>
    <w:p w14:paraId="065E1F4E" w14:textId="77777777" w:rsidR="00555DEF" w:rsidRPr="00555DEF" w:rsidRDefault="00555DEF" w:rsidP="00555DEF">
      <w:pPr>
        <w:pBdr>
          <w:top w:val="nil"/>
          <w:left w:val="nil"/>
          <w:bottom w:val="nil"/>
          <w:right w:val="nil"/>
          <w:between w:val="nil"/>
        </w:pBdr>
        <w:rPr>
          <w:rFonts w:eastAsia="Roboto Light" w:cs="Arial"/>
          <w:b/>
        </w:rPr>
      </w:pPr>
      <w:r w:rsidRPr="00555DEF">
        <w:rPr>
          <w:rFonts w:eastAsia="Roboto Light" w:cs="Arial"/>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00000030" w14:textId="77777777" w:rsidR="00362E5B" w:rsidRPr="00710AE3" w:rsidRDefault="00362E5B">
      <w:pPr>
        <w:pBdr>
          <w:top w:val="nil"/>
          <w:left w:val="nil"/>
          <w:bottom w:val="nil"/>
          <w:right w:val="nil"/>
          <w:between w:val="nil"/>
        </w:pBdr>
        <w:rPr>
          <w:rFonts w:eastAsia="Roboto Light" w:cs="Arial"/>
        </w:rPr>
      </w:pPr>
    </w:p>
    <w:p w14:paraId="00000031" w14:textId="3913E506" w:rsidR="00362E5B" w:rsidRPr="00710AE3" w:rsidRDefault="002D1E5A">
      <w:pPr>
        <w:rPr>
          <w:rFonts w:eastAsia="Roboto" w:cs="Arial"/>
          <w:b/>
        </w:rPr>
      </w:pPr>
      <w:bookmarkStart w:id="4" w:name="bookmark=id.vf9ofadcoe16" w:colFirst="0" w:colLast="0"/>
      <w:bookmarkEnd w:id="4"/>
      <w:r w:rsidRPr="00710AE3">
        <w:rPr>
          <w:rFonts w:eastAsia="Roboto" w:cs="Arial"/>
          <w:b/>
        </w:rPr>
        <w:t xml:space="preserve">Prerequisites </w:t>
      </w:r>
    </w:p>
    <w:p w14:paraId="5580AD3E" w14:textId="36E17F48" w:rsidR="00710AE3" w:rsidRPr="00710AE3" w:rsidRDefault="0097227C" w:rsidP="00710AE3">
      <w:pPr>
        <w:rPr>
          <w:rFonts w:eastAsia="Roboto Light" w:cs="Arial"/>
        </w:rPr>
      </w:pPr>
      <w:r>
        <w:rPr>
          <w:rFonts w:eastAsia="Roboto Light" w:cs="Arial"/>
        </w:rPr>
        <w:t>N/A</w:t>
      </w:r>
    </w:p>
    <w:p w14:paraId="00000032" w14:textId="77777777" w:rsidR="00362E5B" w:rsidRPr="00710AE3" w:rsidRDefault="00362E5B">
      <w:pPr>
        <w:rPr>
          <w:rFonts w:eastAsia="Roboto Light" w:cs="Arial"/>
        </w:rPr>
      </w:pPr>
    </w:p>
    <w:p w14:paraId="00000033" w14:textId="4B45E315" w:rsidR="00362E5B" w:rsidRPr="00710AE3" w:rsidRDefault="002D1E5A">
      <w:pPr>
        <w:rPr>
          <w:rFonts w:eastAsia="Roboto Light" w:cs="Arial"/>
        </w:rPr>
      </w:pPr>
      <w:bookmarkStart w:id="5" w:name="bookmark=id.40qyr265vs3a" w:colFirst="0" w:colLast="0"/>
      <w:bookmarkEnd w:id="5"/>
      <w:r w:rsidRPr="00710AE3">
        <w:rPr>
          <w:rFonts w:eastAsia="Roboto" w:cs="Arial"/>
          <w:b/>
        </w:rPr>
        <w:t xml:space="preserve">Learning Outcomes </w:t>
      </w:r>
    </w:p>
    <w:p w14:paraId="197B57CC" w14:textId="77777777" w:rsidR="00555DEF" w:rsidRPr="00555DEF" w:rsidRDefault="00555DEF" w:rsidP="00555DEF">
      <w:pPr>
        <w:rPr>
          <w:rFonts w:eastAsia="Roboto Light" w:cs="Arial"/>
          <w:color w:val="000000" w:themeColor="text1"/>
        </w:rPr>
      </w:pPr>
      <w:r w:rsidRPr="00555DEF">
        <w:rPr>
          <w:rFonts w:eastAsia="Roboto Light" w:cs="Arial"/>
          <w:color w:val="000000" w:themeColor="text1"/>
        </w:rPr>
        <w:t>At the conclusion of this course, students will be able to:</w:t>
      </w:r>
    </w:p>
    <w:p w14:paraId="2BE3F2B8"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Apply innovation concepts to the management of technological innovation</w:t>
      </w:r>
    </w:p>
    <w:p w14:paraId="62E34CDE"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Apply analysis tools to determine the success potential of applying an innovation</w:t>
      </w:r>
    </w:p>
    <w:p w14:paraId="4508BA30"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Apply an emerging technology to create economic benefit for an organization</w:t>
      </w:r>
    </w:p>
    <w:p w14:paraId="7ADB9F99" w14:textId="77777777" w:rsidR="00555DEF" w:rsidRPr="00555DEF" w:rsidRDefault="00555DEF" w:rsidP="00555DEF">
      <w:pPr>
        <w:numPr>
          <w:ilvl w:val="0"/>
          <w:numId w:val="12"/>
        </w:numPr>
        <w:rPr>
          <w:rFonts w:eastAsia="Roboto Light" w:cs="Arial"/>
          <w:color w:val="000000" w:themeColor="text1"/>
        </w:rPr>
      </w:pPr>
      <w:r w:rsidRPr="00555DEF">
        <w:rPr>
          <w:rFonts w:eastAsia="Roboto Light" w:cs="Arial"/>
          <w:color w:val="000000" w:themeColor="text1"/>
        </w:rPr>
        <w:t xml:space="preserve">Design intellectual property protection strategies for the created innovations Create metrics to increase the success rate of technological innovation application projects </w:t>
      </w:r>
    </w:p>
    <w:p w14:paraId="7F7D729A" w14:textId="77777777" w:rsidR="00175CC6" w:rsidRPr="00555DEF" w:rsidRDefault="00175CC6">
      <w:pPr>
        <w:rPr>
          <w:rFonts w:eastAsia="Roboto Light" w:cs="Arial"/>
          <w:color w:val="000000" w:themeColor="text1"/>
        </w:rPr>
      </w:pPr>
    </w:p>
    <w:p w14:paraId="00000035" w14:textId="77777777" w:rsidR="00362E5B" w:rsidRPr="00E10831" w:rsidRDefault="002D1E5A">
      <w:pPr>
        <w:rPr>
          <w:rFonts w:eastAsia="Roboto Light" w:cs="Arial"/>
          <w:color w:val="8900E1"/>
        </w:rPr>
      </w:pPr>
      <w:bookmarkStart w:id="6" w:name="bookmark=id.84qj06uu00g6" w:colFirst="0" w:colLast="0"/>
      <w:bookmarkStart w:id="7" w:name="_Hlk139617260"/>
      <w:bookmarkEnd w:id="6"/>
      <w:r w:rsidRPr="00555DEF">
        <w:rPr>
          <w:rFonts w:eastAsia="Roboto" w:cs="Arial"/>
          <w:b/>
          <w:color w:val="000000" w:themeColor="text1"/>
        </w:rPr>
        <w:t>Communication Methods</w:t>
      </w:r>
    </w:p>
    <w:p w14:paraId="00000037" w14:textId="77777777" w:rsidR="00362E5B" w:rsidRPr="00E10831" w:rsidRDefault="002D1E5A">
      <w:pPr>
        <w:widowControl w:val="0"/>
        <w:rPr>
          <w:rFonts w:eastAsia="Roboto Light" w:cs="Arial"/>
        </w:rPr>
      </w:pPr>
      <w:permStart w:id="214373897"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ermEnd w:id="214373897"/>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8" w:name="bookmark=id.1sl192fputdu" w:colFirst="0" w:colLast="0"/>
      <w:bookmarkEnd w:id="8"/>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396776146"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lastRenderedPageBreak/>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396776146"/>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9" w:name="bookmark=id.e43u4q6mt2zt" w:colFirst="0" w:colLast="0"/>
      <w:bookmarkEnd w:id="9"/>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040341626"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040341626"/>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065108435"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065108435"/>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345926139"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345926139"/>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498042555"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1498042555"/>
    <w:p w14:paraId="0000004C" w14:textId="77777777" w:rsidR="00362E5B" w:rsidRPr="00E10831" w:rsidRDefault="00362E5B">
      <w:pPr>
        <w:widowControl w:val="0"/>
        <w:rPr>
          <w:rFonts w:eastAsia="Roboto Light" w:cs="Arial"/>
          <w:color w:val="212121"/>
        </w:rPr>
      </w:pPr>
    </w:p>
    <w:p w14:paraId="3E453DAD" w14:textId="77777777" w:rsidR="006667FB" w:rsidRPr="006667FB" w:rsidRDefault="006667FB" w:rsidP="006667FB">
      <w:pPr>
        <w:widowControl w:val="0"/>
        <w:rPr>
          <w:rFonts w:eastAsia="Cambria" w:cs="Arial"/>
          <w:b/>
          <w:bCs/>
          <w:color w:val="212121"/>
          <w:sz w:val="22"/>
          <w:szCs w:val="22"/>
          <w:lang w:eastAsia="en-US"/>
        </w:rPr>
      </w:pPr>
      <w:bookmarkStart w:id="10" w:name="_Hlk170142875"/>
      <w:permStart w:id="1301043260" w:edGrp="everyone"/>
      <w:r w:rsidRPr="006667FB">
        <w:rPr>
          <w:rFonts w:eastAsia="Cambria" w:cs="Arial"/>
          <w:b/>
          <w:bCs/>
          <w:color w:val="212121"/>
          <w:sz w:val="22"/>
          <w:szCs w:val="22"/>
          <w:lang w:eastAsia="en-US"/>
        </w:rPr>
        <w:t>Generative AI Use</w:t>
      </w:r>
    </w:p>
    <w:permEnd w:id="1301043260"/>
    <w:p w14:paraId="6CC1A9E8" w14:textId="77777777" w:rsidR="00003E6D" w:rsidRDefault="006667FB" w:rsidP="00003E6D">
      <w:pPr>
        <w:rPr>
          <w:rFonts w:ascii="Times New Roman" w:eastAsia="Times New Roman" w:hAnsi="Times New Roman" w:cs="Times New Roman"/>
          <w:lang w:eastAsia="en-US"/>
        </w:rPr>
      </w:pPr>
      <w:r w:rsidRPr="006667FB">
        <w:rPr>
          <w:rFonts w:eastAsia="Times New Roman" w:cs="Arial"/>
          <w:b/>
          <w:bCs/>
          <w:color w:val="000000"/>
          <w:sz w:val="22"/>
          <w:szCs w:val="22"/>
          <w:lang w:eastAsia="en-US"/>
        </w:rPr>
        <w:t>Not permitted</w:t>
      </w:r>
    </w:p>
    <w:p w14:paraId="107A7F82" w14:textId="77777777" w:rsidR="00003E6D" w:rsidRDefault="006667FB" w:rsidP="00003E6D">
      <w:pPr>
        <w:rPr>
          <w:rFonts w:ascii="Times New Roman" w:eastAsia="Times New Roman" w:hAnsi="Times New Roman" w:cs="Times New Roman"/>
          <w:lang w:eastAsia="en-US"/>
        </w:rPr>
      </w:pPr>
      <w:r w:rsidRPr="006667FB">
        <w:rPr>
          <w:rFonts w:eastAsia="Times New Roman" w:cs="Arial"/>
          <w:color w:val="000000"/>
          <w:sz w:val="22"/>
          <w:szCs w:val="22"/>
          <w:lang w:eastAsia="en-US"/>
        </w:rPr>
        <w:t>You can only learn from the work you do. Unless otherwise stated, you should not use generative AI tools to create any part of an assignment in this course; every submission should be entirely your work (for example from an NYU course). </w:t>
      </w:r>
    </w:p>
    <w:p w14:paraId="5E552FC9" w14:textId="77777777" w:rsidR="00003E6D" w:rsidRDefault="00003E6D" w:rsidP="00003E6D">
      <w:pPr>
        <w:rPr>
          <w:rFonts w:eastAsia="Times New Roman" w:cs="Arial"/>
          <w:color w:val="000000"/>
          <w:sz w:val="22"/>
          <w:szCs w:val="22"/>
          <w:lang w:eastAsia="en-US"/>
        </w:rPr>
      </w:pPr>
    </w:p>
    <w:p w14:paraId="696B5D21" w14:textId="467A567F" w:rsidR="006667FB" w:rsidRPr="006667FB" w:rsidRDefault="006667FB" w:rsidP="00003E6D">
      <w:pPr>
        <w:rPr>
          <w:rFonts w:ascii="Times New Roman" w:eastAsia="Times New Roman" w:hAnsi="Times New Roman" w:cs="Times New Roman"/>
          <w:lang w:eastAsia="en-US"/>
        </w:rPr>
      </w:pPr>
      <w:r w:rsidRPr="006667FB">
        <w:rPr>
          <w:rFonts w:eastAsia="Times New Roman" w:cs="Arial"/>
          <w:color w:val="000000"/>
          <w:sz w:val="22"/>
          <w:szCs w:val="22"/>
          <w:lang w:eastAsia="en-US"/>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r w:rsidR="00003E6D">
        <w:rPr>
          <w:rFonts w:eastAsia="Times New Roman" w:cs="Arial"/>
          <w:color w:val="000000"/>
          <w:sz w:val="22"/>
          <w:szCs w:val="22"/>
          <w:lang w:eastAsia="en-US"/>
        </w:rPr>
        <w:t>.</w:t>
      </w:r>
    </w:p>
    <w:p w14:paraId="56E0B904" w14:textId="77777777" w:rsidR="006667FB" w:rsidRPr="006667FB" w:rsidRDefault="006667FB" w:rsidP="006667FB">
      <w:pPr>
        <w:rPr>
          <w:rFonts w:eastAsia="Cambria"/>
          <w:lang w:eastAsia="en-US"/>
        </w:rPr>
      </w:pPr>
    </w:p>
    <w:bookmarkEnd w:id="10"/>
    <w:p w14:paraId="0819E667" w14:textId="77777777" w:rsidR="006667FB" w:rsidRDefault="006667FB" w:rsidP="006667FB">
      <w:pPr>
        <w:widowControl w:val="0"/>
        <w:ind w:left="0"/>
        <w:rPr>
          <w:rFonts w:eastAsia="Roboto Light" w:cs="Arial"/>
          <w:u w:val="single"/>
        </w:rPr>
      </w:pPr>
    </w:p>
    <w:p w14:paraId="0000004D" w14:textId="13503BFC"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353350144"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353350144"/>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2BEDEFE0" w14:textId="77777777" w:rsidR="0084285F" w:rsidRDefault="002D1E5A">
      <w:pPr>
        <w:widowControl w:val="0"/>
        <w:rPr>
          <w:rFonts w:eastAsia="Roboto Light" w:cs="Arial"/>
        </w:rPr>
      </w:pPr>
      <w:permStart w:id="461338355" w:edGrp="everyone"/>
      <w:r w:rsidRPr="00E10831">
        <w:rPr>
          <w:rFonts w:eastAsia="Roboto Light" w:cs="Arial"/>
        </w:rPr>
        <w:t xml:space="preserve">I expect you to attend all class sessions. Attendance will be taken into consideration when determining your final grade. </w:t>
      </w:r>
    </w:p>
    <w:permEnd w:id="461338355"/>
    <w:p w14:paraId="5337E245" w14:textId="77777777" w:rsidR="0084285F" w:rsidRDefault="0084285F">
      <w:pPr>
        <w:widowControl w:val="0"/>
        <w:rPr>
          <w:rFonts w:eastAsia="Roboto Light" w:cs="Arial"/>
        </w:rPr>
      </w:pPr>
    </w:p>
    <w:p w14:paraId="00000051" w14:textId="05171035" w:rsidR="00362E5B"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60D58117" w14:textId="79C64643" w:rsidR="00003E6D" w:rsidRDefault="00003E6D">
      <w:pPr>
        <w:widowControl w:val="0"/>
        <w:rPr>
          <w:rFonts w:eastAsia="Roboto Light" w:cs="Arial"/>
        </w:rPr>
      </w:pPr>
    </w:p>
    <w:p w14:paraId="0B1C443B" w14:textId="77777777" w:rsidR="00003E6D" w:rsidRPr="00003E6D" w:rsidRDefault="00003E6D" w:rsidP="00003E6D">
      <w:pPr>
        <w:rPr>
          <w:rFonts w:ascii="Times New Roman" w:eastAsia="Times New Roman" w:hAnsi="Times New Roman" w:cs="Times New Roman"/>
          <w:lang w:eastAsia="en-US"/>
        </w:rPr>
      </w:pPr>
      <w:r w:rsidRPr="00003E6D">
        <w:rPr>
          <w:rFonts w:eastAsia="Times New Roman" w:cs="Arial"/>
          <w:b/>
          <w:bCs/>
          <w:color w:val="000000"/>
          <w:lang w:eastAsia="en-US"/>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003E6D" w:rsidRPr="00003E6D" w14:paraId="10D4CEC6" w14:textId="77777777" w:rsidTr="00003E6D">
        <w:trPr>
          <w:trHeight w:val="489"/>
        </w:trPr>
        <w:tc>
          <w:tcPr>
            <w:tcW w:w="0" w:type="auto"/>
            <w:tcMar>
              <w:top w:w="100" w:type="dxa"/>
              <w:left w:w="100" w:type="dxa"/>
              <w:bottom w:w="100" w:type="dxa"/>
              <w:right w:w="100" w:type="dxa"/>
            </w:tcMar>
            <w:hideMark/>
          </w:tcPr>
          <w:p w14:paraId="56723CA9"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778E11B2"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2049CA35"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49DF2680"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Exceptional: </w:t>
            </w:r>
            <w:r w:rsidRPr="00003E6D">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003E6D" w:rsidRPr="00003E6D" w14:paraId="7597E1FF" w14:textId="77777777" w:rsidTr="00003E6D">
        <w:tc>
          <w:tcPr>
            <w:tcW w:w="0" w:type="auto"/>
            <w:tcMar>
              <w:top w:w="100" w:type="dxa"/>
              <w:left w:w="100" w:type="dxa"/>
              <w:bottom w:w="100" w:type="dxa"/>
              <w:right w:w="100" w:type="dxa"/>
            </w:tcMar>
            <w:hideMark/>
          </w:tcPr>
          <w:p w14:paraId="4F0D4657"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4B504B3A"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6262BED1"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013F5476"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Excellent: </w:t>
            </w:r>
            <w:r w:rsidRPr="00003E6D">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003E6D" w:rsidRPr="00003E6D" w14:paraId="44B1EB20" w14:textId="77777777" w:rsidTr="00003E6D">
        <w:tc>
          <w:tcPr>
            <w:tcW w:w="0" w:type="auto"/>
            <w:tcMar>
              <w:top w:w="100" w:type="dxa"/>
              <w:left w:w="100" w:type="dxa"/>
              <w:bottom w:w="100" w:type="dxa"/>
              <w:right w:w="100" w:type="dxa"/>
            </w:tcMar>
            <w:hideMark/>
          </w:tcPr>
          <w:p w14:paraId="5EC5D724"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66DB6DD9"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0B11FBA5"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4BEFAC4D"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Very Good; exceeds course standards: </w:t>
            </w:r>
            <w:r w:rsidRPr="00003E6D">
              <w:rPr>
                <w:rFonts w:eastAsia="Times New Roman" w:cs="Arial"/>
                <w:color w:val="000000"/>
                <w:sz w:val="22"/>
                <w:szCs w:val="22"/>
                <w:shd w:val="clear" w:color="auto" w:fill="FFFFFF"/>
                <w:lang w:eastAsia="en-US"/>
              </w:rPr>
              <w:t>Demonstrates mastery of all learning outcomes of the course and understanding of core concepts.</w:t>
            </w:r>
          </w:p>
        </w:tc>
      </w:tr>
      <w:tr w:rsidR="00003E6D" w:rsidRPr="00003E6D" w14:paraId="3A165F71" w14:textId="77777777" w:rsidTr="00003E6D">
        <w:tc>
          <w:tcPr>
            <w:tcW w:w="0" w:type="auto"/>
            <w:tcMar>
              <w:top w:w="100" w:type="dxa"/>
              <w:left w:w="100" w:type="dxa"/>
              <w:bottom w:w="100" w:type="dxa"/>
              <w:right w:w="100" w:type="dxa"/>
            </w:tcMar>
            <w:hideMark/>
          </w:tcPr>
          <w:p w14:paraId="78960CB4"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2F724CAE"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4EF46948"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1177C03B"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Good; meets course standards: </w:t>
            </w:r>
            <w:r w:rsidRPr="00003E6D">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003E6D" w:rsidRPr="00003E6D" w14:paraId="13D40714" w14:textId="77777777" w:rsidTr="00003E6D">
        <w:tc>
          <w:tcPr>
            <w:tcW w:w="0" w:type="auto"/>
            <w:tcMar>
              <w:top w:w="100" w:type="dxa"/>
              <w:left w:w="100" w:type="dxa"/>
              <w:bottom w:w="100" w:type="dxa"/>
              <w:right w:w="100" w:type="dxa"/>
            </w:tcMar>
            <w:hideMark/>
          </w:tcPr>
          <w:p w14:paraId="07583AE3"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ED7B8DB"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14DB91B6"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4671B906"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Somewhat Satisfactory; </w:t>
            </w:r>
            <w:r w:rsidRPr="00003E6D">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003E6D" w:rsidRPr="00003E6D" w14:paraId="57307316" w14:textId="77777777" w:rsidTr="00003E6D">
        <w:tc>
          <w:tcPr>
            <w:tcW w:w="0" w:type="auto"/>
            <w:tcMar>
              <w:top w:w="100" w:type="dxa"/>
              <w:left w:w="100" w:type="dxa"/>
              <w:bottom w:w="100" w:type="dxa"/>
              <w:right w:w="100" w:type="dxa"/>
            </w:tcMar>
            <w:hideMark/>
          </w:tcPr>
          <w:p w14:paraId="48205352"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1B294E74"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1AB36D91"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707F1AB5"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Less than Satisfactory; requires significant improvement:</w:t>
            </w:r>
            <w:r w:rsidRPr="00003E6D">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003E6D" w:rsidRPr="00003E6D" w14:paraId="08A2FE85" w14:textId="77777777" w:rsidTr="00003E6D">
        <w:tc>
          <w:tcPr>
            <w:tcW w:w="0" w:type="auto"/>
            <w:tcMar>
              <w:top w:w="100" w:type="dxa"/>
              <w:left w:w="100" w:type="dxa"/>
              <w:bottom w:w="100" w:type="dxa"/>
              <w:right w:w="100" w:type="dxa"/>
            </w:tcMar>
            <w:hideMark/>
          </w:tcPr>
          <w:p w14:paraId="78BBEB08"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C347C27"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648BD3E2"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634C7EA2"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Unsatisfactory; requires substantial improvement: </w:t>
            </w:r>
            <w:r w:rsidRPr="00003E6D">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003E6D" w:rsidRPr="00003E6D" w14:paraId="1833E8E1" w14:textId="77777777" w:rsidTr="00003E6D">
        <w:tc>
          <w:tcPr>
            <w:tcW w:w="0" w:type="auto"/>
            <w:tcMar>
              <w:top w:w="100" w:type="dxa"/>
              <w:left w:w="100" w:type="dxa"/>
              <w:bottom w:w="100" w:type="dxa"/>
              <w:right w:w="100" w:type="dxa"/>
            </w:tcMar>
            <w:hideMark/>
          </w:tcPr>
          <w:p w14:paraId="700AFCD8"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7092E413"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4E44A59C"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3A92437D"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Unsatisfactory; requires extensive improvement: </w:t>
            </w:r>
            <w:r w:rsidRPr="00003E6D">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003E6D" w:rsidRPr="00003E6D" w14:paraId="0072E978" w14:textId="77777777" w:rsidTr="00003E6D">
        <w:tc>
          <w:tcPr>
            <w:tcW w:w="0" w:type="auto"/>
            <w:tcMar>
              <w:top w:w="100" w:type="dxa"/>
              <w:left w:w="100" w:type="dxa"/>
              <w:bottom w:w="100" w:type="dxa"/>
              <w:right w:w="100" w:type="dxa"/>
            </w:tcMar>
            <w:hideMark/>
          </w:tcPr>
          <w:p w14:paraId="1A79CABE"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4D63AE0B" w14:textId="77777777" w:rsidR="00003E6D" w:rsidRPr="00003E6D" w:rsidRDefault="00003E6D" w:rsidP="00003E6D">
            <w:pPr>
              <w:ind w:left="0" w:right="0"/>
              <w:jc w:val="center"/>
              <w:rPr>
                <w:rFonts w:ascii="Times New Roman" w:eastAsia="Times New Roman" w:hAnsi="Times New Roman" w:cs="Times New Roman"/>
                <w:lang w:eastAsia="en-US"/>
              </w:rPr>
            </w:pPr>
            <w:r w:rsidRPr="00003E6D">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0418BFBB" w14:textId="77777777" w:rsidR="00003E6D" w:rsidRPr="00003E6D" w:rsidRDefault="00003E6D" w:rsidP="00003E6D">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4801358"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 xml:space="preserve">Fail: </w:t>
            </w:r>
            <w:r w:rsidRPr="00003E6D">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003E6D" w:rsidRPr="00003E6D" w14:paraId="1D3E9516" w14:textId="77777777" w:rsidTr="00003E6D">
        <w:tc>
          <w:tcPr>
            <w:tcW w:w="0" w:type="auto"/>
            <w:tcMar>
              <w:top w:w="100" w:type="dxa"/>
              <w:left w:w="100" w:type="dxa"/>
              <w:bottom w:w="100" w:type="dxa"/>
              <w:right w:w="100" w:type="dxa"/>
            </w:tcMar>
            <w:hideMark/>
          </w:tcPr>
          <w:p w14:paraId="5373538B"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0A58E91F" w14:textId="77777777" w:rsidR="00003E6D" w:rsidRPr="00003E6D" w:rsidRDefault="00003E6D" w:rsidP="00003E6D">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FF3FF3D" w14:textId="77777777" w:rsidR="00003E6D" w:rsidRPr="00003E6D" w:rsidRDefault="00003E6D" w:rsidP="00003E6D">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1E938ABF" w14:textId="77777777" w:rsidR="00003E6D" w:rsidRPr="00003E6D" w:rsidRDefault="00003E6D" w:rsidP="00003E6D">
            <w:pPr>
              <w:ind w:left="0" w:right="0"/>
              <w:rPr>
                <w:rFonts w:ascii="Times New Roman" w:eastAsia="Times New Roman" w:hAnsi="Times New Roman" w:cs="Times New Roman"/>
                <w:lang w:eastAsia="en-US"/>
              </w:rPr>
            </w:pPr>
            <w:r w:rsidRPr="00003E6D">
              <w:rPr>
                <w:rFonts w:eastAsia="Times New Roman" w:cs="Arial"/>
                <w:b/>
                <w:bCs/>
                <w:color w:val="000000"/>
                <w:sz w:val="22"/>
                <w:szCs w:val="22"/>
                <w:shd w:val="clear" w:color="auto" w:fill="FFFFFF"/>
                <w:lang w:eastAsia="en-US"/>
              </w:rPr>
              <w:t>Passing:</w:t>
            </w:r>
            <w:r w:rsidRPr="00003E6D">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468282A8" w14:textId="77777777" w:rsidR="00003E6D" w:rsidRPr="00E10831" w:rsidRDefault="00003E6D">
      <w:pPr>
        <w:widowControl w:val="0"/>
        <w:rPr>
          <w:rFonts w:eastAsia="Roboto Light" w:cs="Arial"/>
        </w:rPr>
      </w:pPr>
      <w:bookmarkStart w:id="11" w:name="_GoBack"/>
      <w:bookmarkEnd w:id="11"/>
    </w:p>
    <w:p w14:paraId="00000052" w14:textId="77777777" w:rsidR="00362E5B" w:rsidRPr="00E10831" w:rsidRDefault="00362E5B">
      <w:pPr>
        <w:rPr>
          <w:rFonts w:eastAsia="Roboto Light" w:cs="Arial"/>
        </w:rPr>
      </w:pPr>
      <w:bookmarkStart w:id="12" w:name="_heading=h.45qpnf6ywxng" w:colFirst="0" w:colLast="0"/>
      <w:bookmarkEnd w:id="12"/>
    </w:p>
    <w:p w14:paraId="00000055" w14:textId="0D60CD40" w:rsidR="00362E5B" w:rsidRPr="0084285F" w:rsidRDefault="002D1E5A">
      <w:pPr>
        <w:rPr>
          <w:rFonts w:eastAsia="Roboto Light" w:cs="Arial"/>
          <w:color w:val="57068C"/>
        </w:rPr>
      </w:pPr>
      <w:bookmarkStart w:id="13" w:name="bookmark=kix.i8h734s4y3da" w:colFirst="0" w:colLast="0"/>
      <w:bookmarkEnd w:id="13"/>
      <w:r w:rsidRPr="00E10831">
        <w:rPr>
          <w:rFonts w:eastAsia="Roboto" w:cs="Arial"/>
          <w:b/>
        </w:rPr>
        <w:t xml:space="preserve">Textbooks </w:t>
      </w:r>
      <w:r w:rsidR="0085481A">
        <w:rPr>
          <w:rFonts w:eastAsia="Roboto" w:cs="Arial"/>
          <w:b/>
        </w:rPr>
        <w:t>a</w:t>
      </w:r>
      <w:r w:rsidRPr="00E10831">
        <w:rPr>
          <w:rFonts w:eastAsia="Roboto" w:cs="Arial"/>
          <w:b/>
        </w:rPr>
        <w:t>nd Course Materials</w:t>
      </w:r>
    </w:p>
    <w:p w14:paraId="37ED9DE6" w14:textId="77777777" w:rsidR="00F60C53" w:rsidRPr="007C602A" w:rsidRDefault="00F60C53" w:rsidP="00F60C53">
      <w:pPr>
        <w:rPr>
          <w:rFonts w:eastAsia="Roboto Light" w:cs="Arial"/>
          <w:b/>
        </w:rPr>
      </w:pPr>
      <w:bookmarkStart w:id="14" w:name="bookmark=kix.qk21k6k9a4l" w:colFirst="0" w:colLast="0"/>
      <w:bookmarkEnd w:id="14"/>
      <w:permStart w:id="1287064848" w:edGrp="everyone"/>
      <w:r w:rsidRPr="007C602A">
        <w:rPr>
          <w:rFonts w:eastAsia="Roboto Light" w:cs="Arial"/>
          <w:b/>
        </w:rPr>
        <w:t>Required Textbooks:</w:t>
      </w:r>
    </w:p>
    <w:p w14:paraId="31CF5500" w14:textId="77777777" w:rsidR="00F60C53" w:rsidRPr="007C602A" w:rsidRDefault="00F60C53" w:rsidP="00F60C53">
      <w:pPr>
        <w:numPr>
          <w:ilvl w:val="0"/>
          <w:numId w:val="13"/>
        </w:numPr>
        <w:rPr>
          <w:rFonts w:eastAsia="Roboto Light" w:cs="Arial"/>
        </w:rPr>
      </w:pPr>
      <w:r w:rsidRPr="007C602A">
        <w:rPr>
          <w:rFonts w:eastAsia="Roboto Light" w:cs="Arial"/>
        </w:rPr>
        <w:t>Schilling, M. A. (2021). Strategic Management of Technological Innovation. 7th Edition, McGraw-Hill Education. ISBN: 978-1-26408093-9</w:t>
      </w:r>
    </w:p>
    <w:p w14:paraId="79FCAFAC" w14:textId="77777777" w:rsidR="00F60C53" w:rsidRDefault="00F60C53" w:rsidP="00F60C53">
      <w:pPr>
        <w:rPr>
          <w:rFonts w:eastAsia="Roboto Light" w:cs="Arial"/>
        </w:rPr>
      </w:pPr>
    </w:p>
    <w:p w14:paraId="6DEC4F0B" w14:textId="77777777" w:rsidR="00F60C53" w:rsidRPr="007C602A" w:rsidRDefault="00F60C53" w:rsidP="00F60C53">
      <w:pPr>
        <w:rPr>
          <w:rFonts w:eastAsia="Roboto Light" w:cs="Arial"/>
        </w:rPr>
      </w:pPr>
      <w:r w:rsidRPr="007C602A">
        <w:rPr>
          <w:rFonts w:eastAsia="Roboto Light" w:cs="Arial"/>
        </w:rPr>
        <w:t xml:space="preserve">This book is a part of the Follett Access program. This is an NYU Bookstore initiative that delivers required course materials digitally at the lowest possible price. The book for this course Strategic Management of Technological Innovation, will be delivered to you digitally through the </w:t>
      </w:r>
      <w:r w:rsidRPr="007C602A">
        <w:rPr>
          <w:rFonts w:eastAsia="Roboto Light" w:cs="Arial"/>
          <w:b/>
          <w:bCs/>
        </w:rPr>
        <w:t>CONNECT platform</w:t>
      </w:r>
      <w:r w:rsidRPr="007C602A">
        <w:rPr>
          <w:rFonts w:eastAsia="Roboto Light" w:cs="Arial"/>
        </w:rPr>
        <w:t xml:space="preserve">. Here is the - </w:t>
      </w:r>
      <w:hyperlink r:id="rId14" w:history="1">
        <w:r w:rsidRPr="007C602A">
          <w:rPr>
            <w:rStyle w:val="Hyperlink"/>
            <w:rFonts w:eastAsia="Roboto Light" w:cs="Arial"/>
          </w:rPr>
          <w:t>link</w:t>
        </w:r>
      </w:hyperlink>
      <w:r w:rsidRPr="007C602A">
        <w:rPr>
          <w:rFonts w:eastAsia="Roboto Light" w:cs="Arial"/>
        </w:rPr>
        <w:t>.er</w:t>
      </w:r>
    </w:p>
    <w:p w14:paraId="6F9B67E5" w14:textId="5BDD2E16" w:rsidR="00F60C53" w:rsidRDefault="00F60C53">
      <w:pPr>
        <w:rPr>
          <w:rFonts w:eastAsia="Roboto" w:cs="Arial"/>
          <w:b/>
        </w:rPr>
      </w:pPr>
    </w:p>
    <w:p w14:paraId="63592CBA" w14:textId="4FC21DFA" w:rsidR="00F60C53" w:rsidRDefault="00F60C53" w:rsidP="00F60C53">
      <w:pPr>
        <w:numPr>
          <w:ilvl w:val="0"/>
          <w:numId w:val="13"/>
        </w:numPr>
        <w:rPr>
          <w:rFonts w:eastAsia="Roboto Light" w:cs="Arial"/>
        </w:rPr>
      </w:pPr>
      <w:r w:rsidRPr="007C602A">
        <w:rPr>
          <w:rFonts w:eastAsia="Roboto Light" w:cs="Arial"/>
        </w:rPr>
        <w:lastRenderedPageBreak/>
        <w:t>Yuri B. Aguiar (2020). Digital (R)evolution: Strategies to Accelerate Business Transformation. 1st Edition, John Wiley &amp; Sons, ISBN-13: 978-1119619734, ISBN-10: 1119619734</w:t>
      </w:r>
    </w:p>
    <w:p w14:paraId="06051B3C" w14:textId="0631FFDA" w:rsidR="00F60C53" w:rsidRPr="00F60C53" w:rsidRDefault="00F60C53" w:rsidP="00F60C53">
      <w:pPr>
        <w:ind w:left="0"/>
        <w:rPr>
          <w:rFonts w:eastAsia="Roboto Light" w:cs="Arial"/>
        </w:rPr>
      </w:pPr>
      <w:r w:rsidRPr="00F60C53">
        <w:rPr>
          <w:rFonts w:eastAsia="Roboto Light" w:cs="Arial"/>
        </w:rPr>
        <w:t xml:space="preserve">This book can be purchased from any available sources such as NYU's bookstore, Amazon, or other bookstores. </w:t>
      </w:r>
    </w:p>
    <w:p w14:paraId="6504D8FC" w14:textId="77777777" w:rsidR="00F60C53" w:rsidRPr="007C602A" w:rsidRDefault="00F60C53" w:rsidP="00F60C53">
      <w:pPr>
        <w:ind w:left="360"/>
        <w:rPr>
          <w:rFonts w:eastAsia="Roboto Light" w:cs="Arial"/>
        </w:rPr>
      </w:pPr>
    </w:p>
    <w:p w14:paraId="734D3D06" w14:textId="77777777" w:rsidR="00F60C53" w:rsidRPr="007C602A" w:rsidRDefault="00F60C53" w:rsidP="00F60C53">
      <w:pPr>
        <w:rPr>
          <w:rFonts w:eastAsia="Roboto Light" w:cs="Arial"/>
          <w:b/>
          <w:bCs/>
          <w:u w:val="single"/>
        </w:rPr>
      </w:pPr>
      <w:r w:rsidRPr="007C602A">
        <w:rPr>
          <w:rFonts w:eastAsia="Roboto Light" w:cs="Arial"/>
          <w:b/>
          <w:bCs/>
          <w:u w:val="single"/>
        </w:rPr>
        <w:t>Bookstore contact info:</w:t>
      </w:r>
    </w:p>
    <w:p w14:paraId="752AFBAC" w14:textId="77777777" w:rsidR="00F60C53" w:rsidRPr="007C602A" w:rsidRDefault="00F60C53" w:rsidP="00F60C53">
      <w:pPr>
        <w:rPr>
          <w:rFonts w:eastAsia="Roboto Light" w:cs="Arial"/>
        </w:rPr>
      </w:pPr>
      <w:r w:rsidRPr="007C602A">
        <w:rPr>
          <w:rFonts w:eastAsia="Roboto Light" w:cs="Arial"/>
        </w:rPr>
        <w:t>email - </w:t>
      </w:r>
      <w:hyperlink r:id="rId15" w:history="1">
        <w:r w:rsidRPr="007C602A">
          <w:rPr>
            <w:rStyle w:val="Hyperlink"/>
            <w:rFonts w:eastAsia="Roboto Light" w:cs="Arial"/>
          </w:rPr>
          <w:t>wsq.text@nyu.edu</w:t>
        </w:r>
      </w:hyperlink>
    </w:p>
    <w:p w14:paraId="0D05F64A" w14:textId="77777777" w:rsidR="00F60C53" w:rsidRPr="007C602A" w:rsidRDefault="00F60C53" w:rsidP="00F60C53">
      <w:pPr>
        <w:rPr>
          <w:rFonts w:eastAsia="Roboto Light" w:cs="Arial"/>
        </w:rPr>
      </w:pPr>
      <w:r w:rsidRPr="007C602A">
        <w:rPr>
          <w:rFonts w:eastAsia="Roboto Light" w:cs="Arial"/>
        </w:rPr>
        <w:t>phone - 212-998-4656</w:t>
      </w:r>
    </w:p>
    <w:p w14:paraId="5F3E687E" w14:textId="77777777" w:rsidR="00F60C53" w:rsidRDefault="00F60C53">
      <w:pPr>
        <w:rPr>
          <w:rFonts w:eastAsia="Roboto" w:cs="Arial"/>
          <w:b/>
        </w:rPr>
      </w:pPr>
    </w:p>
    <w:p w14:paraId="0000005A" w14:textId="466D712B" w:rsidR="00362E5B" w:rsidRPr="00E10831" w:rsidRDefault="002D1E5A">
      <w:pPr>
        <w:rPr>
          <w:rFonts w:cs="Arial"/>
          <w:b/>
        </w:rPr>
      </w:pPr>
      <w:r w:rsidRPr="00E10831">
        <w:rPr>
          <w:rFonts w:eastAsia="Roboto" w:cs="Arial"/>
          <w:b/>
        </w:rPr>
        <w:t>Grading | Assessment</w:t>
      </w:r>
    </w:p>
    <w:p w14:paraId="0000005C" w14:textId="77777777" w:rsidR="00362E5B" w:rsidRPr="00E10831" w:rsidRDefault="002D1E5A">
      <w:pPr>
        <w:rPr>
          <w:rFonts w:eastAsia="Roboto Light" w:cs="Arial"/>
        </w:rPr>
      </w:pPr>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 w14:paraId="0000005E" w14:textId="2D56C5DB"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886E53">
        <w:rPr>
          <w:rFonts w:eastAsia="Roboto Light" w:cs="Arial"/>
        </w:rPr>
        <w:t xml:space="preserve">                 </w:t>
      </w:r>
      <w:r w:rsidR="001702AE">
        <w:rPr>
          <w:rFonts w:eastAsia="Roboto Light" w:cs="Arial"/>
        </w:rPr>
        <w:t xml:space="preserve">           </w:t>
      </w:r>
      <w:r w:rsidR="00886E53">
        <w:rPr>
          <w:rFonts w:eastAsia="Roboto Light" w:cs="Arial"/>
        </w:rPr>
        <w:t xml:space="preserve">    </w:t>
      </w:r>
      <w:r w:rsidRPr="00E10831">
        <w:rPr>
          <w:rFonts w:eastAsia="Roboto Light" w:cs="Arial"/>
          <w:u w:val="single"/>
        </w:rPr>
        <w:t>PERCENTAGE</w:t>
      </w:r>
    </w:p>
    <w:p w14:paraId="0000005F" w14:textId="55B492A9" w:rsidR="00362E5B" w:rsidRPr="00E10831" w:rsidRDefault="002D1E5A">
      <w:pPr>
        <w:widowControl w:val="0"/>
        <w:rPr>
          <w:rFonts w:eastAsia="Roboto Light" w:cs="Arial"/>
        </w:rPr>
      </w:pPr>
      <w:r w:rsidRPr="00E10831">
        <w:rPr>
          <w:rFonts w:eastAsia="Roboto Light" w:cs="Arial"/>
        </w:rPr>
        <w:t xml:space="preserve">Assigned Activities (total of </w:t>
      </w:r>
      <w:r w:rsidR="00886E53">
        <w:rPr>
          <w:rFonts w:eastAsia="Roboto Light" w:cs="Arial"/>
        </w:rPr>
        <w:t>10</w:t>
      </w:r>
      <w:r w:rsidRPr="00E10831">
        <w:rPr>
          <w:rFonts w:eastAsia="Roboto Light" w:cs="Arial"/>
        </w:rPr>
        <w:t>)</w:t>
      </w:r>
      <w:r w:rsidRPr="00E10831">
        <w:rPr>
          <w:rFonts w:eastAsia="Roboto Light" w:cs="Arial"/>
        </w:rPr>
        <w:tab/>
      </w:r>
      <w:r w:rsidR="00886E53">
        <w:rPr>
          <w:rFonts w:eastAsia="Roboto Light" w:cs="Arial"/>
        </w:rPr>
        <w:t xml:space="preserve">                                 </w:t>
      </w:r>
      <w:r w:rsidR="001702AE">
        <w:rPr>
          <w:rFonts w:eastAsia="Roboto Light" w:cs="Arial"/>
        </w:rPr>
        <w:t xml:space="preserve">                        </w:t>
      </w:r>
      <w:r w:rsidR="00886E53">
        <w:rPr>
          <w:rFonts w:eastAsia="Roboto Light" w:cs="Arial"/>
        </w:rPr>
        <w:t xml:space="preserve">   </w:t>
      </w:r>
      <w:r w:rsidRPr="00E10831">
        <w:rPr>
          <w:rFonts w:eastAsia="Roboto Light" w:cs="Arial"/>
        </w:rPr>
        <w:t>20%</w:t>
      </w:r>
    </w:p>
    <w:p w14:paraId="00000060" w14:textId="4E21A624" w:rsidR="00362E5B" w:rsidRPr="00E10831" w:rsidRDefault="00886E53">
      <w:pPr>
        <w:widowControl w:val="0"/>
        <w:rPr>
          <w:rFonts w:eastAsia="Roboto Light" w:cs="Arial"/>
        </w:rPr>
      </w:pPr>
      <w:r>
        <w:rPr>
          <w:rFonts w:eastAsia="Roboto Light" w:cs="Arial"/>
        </w:rPr>
        <w:t xml:space="preserve">Discussion </w:t>
      </w:r>
      <w:r w:rsidR="002D1E5A" w:rsidRPr="00E10831">
        <w:rPr>
          <w:rFonts w:eastAsia="Roboto Light" w:cs="Arial"/>
        </w:rPr>
        <w:t xml:space="preserve">(total of </w:t>
      </w:r>
      <w:r>
        <w:rPr>
          <w:rFonts w:eastAsia="Roboto Light" w:cs="Arial"/>
        </w:rPr>
        <w:t>10</w:t>
      </w:r>
      <w:r w:rsidR="002D1E5A" w:rsidRPr="00E10831">
        <w:rPr>
          <w:rFonts w:eastAsia="Roboto Light" w:cs="Arial"/>
        </w:rPr>
        <w:t>)</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Pr>
          <w:rFonts w:eastAsia="Roboto Light" w:cs="Arial"/>
        </w:rPr>
        <w:t xml:space="preserve">                               </w:t>
      </w:r>
      <w:r w:rsidR="001702AE">
        <w:rPr>
          <w:rFonts w:eastAsia="Roboto Light" w:cs="Arial"/>
        </w:rPr>
        <w:t xml:space="preserve">                        </w:t>
      </w:r>
      <w:r>
        <w:rPr>
          <w:rFonts w:eastAsia="Roboto Light" w:cs="Arial"/>
        </w:rPr>
        <w:t xml:space="preserve">     </w:t>
      </w:r>
      <w:r w:rsidR="002D1E5A" w:rsidRPr="00E10831">
        <w:rPr>
          <w:rFonts w:eastAsia="Roboto Light" w:cs="Arial"/>
        </w:rPr>
        <w:t>20%</w:t>
      </w:r>
    </w:p>
    <w:p w14:paraId="00000061" w14:textId="319BD26C" w:rsidR="00362E5B" w:rsidRPr="00E10831" w:rsidRDefault="001702AE">
      <w:pPr>
        <w:widowControl w:val="0"/>
        <w:rPr>
          <w:rFonts w:eastAsia="Roboto Light" w:cs="Arial"/>
        </w:rPr>
      </w:pPr>
      <w:r>
        <w:rPr>
          <w:rFonts w:eastAsia="Roboto Light" w:cs="Arial"/>
        </w:rPr>
        <w:t xml:space="preserve">Attendance, </w:t>
      </w:r>
      <w:r w:rsidR="002D1E5A" w:rsidRPr="00E10831">
        <w:rPr>
          <w:rFonts w:eastAsia="Roboto Light" w:cs="Arial"/>
        </w:rPr>
        <w:t>Participation</w:t>
      </w:r>
      <w:r>
        <w:rPr>
          <w:rFonts w:eastAsia="Roboto Light" w:cs="Arial"/>
        </w:rPr>
        <w:t xml:space="preserve">, and Ungraded Assignments </w:t>
      </w:r>
      <w:r w:rsidR="002D1E5A" w:rsidRPr="00E10831">
        <w:rPr>
          <w:rFonts w:eastAsia="Roboto Light" w:cs="Arial"/>
        </w:rPr>
        <w:tab/>
      </w:r>
      <w:r w:rsidR="00886E53">
        <w:rPr>
          <w:rFonts w:eastAsia="Roboto Light" w:cs="Arial"/>
        </w:rPr>
        <w:t xml:space="preserve">               </w:t>
      </w:r>
      <w:r>
        <w:rPr>
          <w:rFonts w:eastAsia="Roboto Light" w:cs="Arial"/>
        </w:rPr>
        <w:t xml:space="preserve"> </w:t>
      </w:r>
      <w:r w:rsidR="00886E53">
        <w:rPr>
          <w:rFonts w:eastAsia="Roboto Light" w:cs="Arial"/>
        </w:rPr>
        <w:t xml:space="preserve">           </w:t>
      </w:r>
      <w:r w:rsidR="002D1E5A" w:rsidRPr="00E10831">
        <w:rPr>
          <w:rFonts w:eastAsia="Roboto Light" w:cs="Arial"/>
        </w:rPr>
        <w:t>1</w:t>
      </w:r>
      <w:r w:rsidR="00886E53">
        <w:rPr>
          <w:rFonts w:eastAsia="Roboto Light" w:cs="Arial"/>
        </w:rPr>
        <w:t>0</w:t>
      </w:r>
      <w:r w:rsidR="002D1E5A" w:rsidRPr="00E10831">
        <w:rPr>
          <w:rFonts w:eastAsia="Roboto Light" w:cs="Arial"/>
        </w:rPr>
        <w:t>%</w:t>
      </w:r>
    </w:p>
    <w:p w14:paraId="00000062" w14:textId="2AC3E6D6" w:rsidR="00362E5B" w:rsidRPr="00E10831" w:rsidRDefault="00886E53">
      <w:pPr>
        <w:widowControl w:val="0"/>
        <w:rPr>
          <w:rFonts w:eastAsia="Roboto Light" w:cs="Arial"/>
        </w:rPr>
      </w:pPr>
      <w:r>
        <w:rPr>
          <w:rFonts w:eastAsia="Roboto Light" w:cs="Arial"/>
        </w:rPr>
        <w:t>Two Industry Case Studies (Team)</w:t>
      </w:r>
      <w:r w:rsidR="002D1E5A" w:rsidRPr="00E10831">
        <w:rPr>
          <w:rFonts w:eastAsia="Roboto Light" w:cs="Arial"/>
        </w:rPr>
        <w:tab/>
      </w:r>
      <w:r w:rsidR="002D1E5A" w:rsidRPr="00E10831">
        <w:rPr>
          <w:rFonts w:eastAsia="Roboto Light" w:cs="Arial"/>
        </w:rPr>
        <w:tab/>
      </w:r>
      <w:r>
        <w:rPr>
          <w:rFonts w:eastAsia="Roboto Light" w:cs="Arial"/>
        </w:rPr>
        <w:t xml:space="preserve">                       </w:t>
      </w:r>
      <w:r w:rsidR="001702AE">
        <w:rPr>
          <w:rFonts w:eastAsia="Roboto Light" w:cs="Arial"/>
        </w:rPr>
        <w:t xml:space="preserve">                        </w:t>
      </w:r>
      <w:r>
        <w:rPr>
          <w:rFonts w:eastAsia="Roboto Light" w:cs="Arial"/>
        </w:rPr>
        <w:t xml:space="preserve">  </w:t>
      </w:r>
      <w:r w:rsidR="002D1E5A" w:rsidRPr="00E10831">
        <w:rPr>
          <w:rFonts w:eastAsia="Roboto Light" w:cs="Arial"/>
        </w:rPr>
        <w:t>2</w:t>
      </w:r>
      <w:r>
        <w:rPr>
          <w:rFonts w:eastAsia="Roboto Light" w:cs="Arial"/>
        </w:rPr>
        <w:t>0</w:t>
      </w:r>
      <w:r w:rsidR="002D1E5A" w:rsidRPr="00E10831">
        <w:rPr>
          <w:rFonts w:eastAsia="Roboto Light" w:cs="Arial"/>
        </w:rPr>
        <w:t>%</w:t>
      </w:r>
      <w:r w:rsidR="001702AE">
        <w:rPr>
          <w:rFonts w:eastAsia="Roboto Light" w:cs="Arial"/>
        </w:rPr>
        <w:t xml:space="preserve"> </w:t>
      </w:r>
    </w:p>
    <w:p w14:paraId="4D49746C" w14:textId="5B253B09" w:rsidR="00886E53" w:rsidRPr="007C602A" w:rsidRDefault="00886E53" w:rsidP="00886E53">
      <w:pPr>
        <w:rPr>
          <w:rFonts w:eastAsia="Roboto Light" w:cs="Arial"/>
        </w:rPr>
      </w:pPr>
      <w:r w:rsidRPr="007C602A">
        <w:rPr>
          <w:rFonts w:eastAsia="Roboto Light" w:cs="Arial"/>
        </w:rPr>
        <w:t xml:space="preserve">Innovative Idea introduction (Individual) </w:t>
      </w:r>
      <w:r w:rsidRPr="007C602A">
        <w:rPr>
          <w:rFonts w:eastAsia="Roboto Light" w:cs="Arial"/>
        </w:rPr>
        <w:tab/>
      </w:r>
      <w:r>
        <w:rPr>
          <w:rFonts w:eastAsia="Roboto Light" w:cs="Arial"/>
        </w:rPr>
        <w:t xml:space="preserve">                       </w:t>
      </w:r>
      <w:r w:rsidR="001702AE">
        <w:rPr>
          <w:rFonts w:eastAsia="Roboto Light" w:cs="Arial"/>
        </w:rPr>
        <w:t xml:space="preserve">                          </w:t>
      </w:r>
      <w:r w:rsidRPr="007C602A">
        <w:rPr>
          <w:rFonts w:eastAsia="Roboto Light" w:cs="Arial"/>
        </w:rPr>
        <w:t>1</w:t>
      </w:r>
      <w:r w:rsidR="00CD1809">
        <w:rPr>
          <w:rFonts w:eastAsia="Roboto Light" w:cs="Arial"/>
        </w:rPr>
        <w:t>0</w:t>
      </w:r>
      <w:r w:rsidRPr="007C602A">
        <w:rPr>
          <w:rFonts w:eastAsia="Roboto Light" w:cs="Arial"/>
        </w:rPr>
        <w:t>%</w:t>
      </w:r>
    </w:p>
    <w:p w14:paraId="3DD15A26" w14:textId="77777777" w:rsidR="00886E53" w:rsidRDefault="00886E53" w:rsidP="00886E53">
      <w:pPr>
        <w:rPr>
          <w:rFonts w:eastAsia="Roboto Light" w:cs="Arial"/>
        </w:rPr>
      </w:pPr>
      <w:r w:rsidRPr="007C602A">
        <w:rPr>
          <w:rFonts w:eastAsia="Roboto Light" w:cs="Arial"/>
        </w:rPr>
        <w:t xml:space="preserve">(Why do it 5% Strategy 5%, </w:t>
      </w:r>
      <w:r>
        <w:rPr>
          <w:rFonts w:eastAsia="Roboto Light" w:cs="Arial"/>
        </w:rPr>
        <w:t xml:space="preserve">Timing </w:t>
      </w:r>
      <w:r w:rsidRPr="007C602A">
        <w:rPr>
          <w:rFonts w:eastAsia="Roboto Light" w:cs="Arial"/>
        </w:rPr>
        <w:t>ROI 5%)</w:t>
      </w:r>
      <w:r>
        <w:rPr>
          <w:rFonts w:eastAsia="Roboto Light" w:cs="Arial"/>
        </w:rPr>
        <w:t xml:space="preserve"> </w:t>
      </w:r>
    </w:p>
    <w:p w14:paraId="1E9CED71" w14:textId="1BA7C250" w:rsidR="00551872" w:rsidRDefault="00886E53" w:rsidP="00886E53">
      <w:pPr>
        <w:rPr>
          <w:rFonts w:eastAsia="Roboto Light" w:cs="Arial"/>
        </w:rPr>
      </w:pPr>
      <w:r w:rsidRPr="007C602A">
        <w:rPr>
          <w:rFonts w:eastAsia="Roboto Light" w:cs="Arial"/>
        </w:rPr>
        <w:t xml:space="preserve">Final Case </w:t>
      </w:r>
      <w:r w:rsidR="00551872" w:rsidRPr="007C602A">
        <w:rPr>
          <w:rFonts w:eastAsia="Roboto Light" w:cs="Arial"/>
        </w:rPr>
        <w:t>Study</w:t>
      </w:r>
      <w:r w:rsidR="00551872">
        <w:rPr>
          <w:rFonts w:eastAsia="Roboto Light" w:cs="Arial"/>
        </w:rPr>
        <w:t xml:space="preserve"> (Individual)</w:t>
      </w:r>
      <w:r w:rsidRPr="007C602A">
        <w:rPr>
          <w:rFonts w:eastAsia="Roboto Light" w:cs="Arial"/>
        </w:rPr>
        <w:t xml:space="preserve"> </w:t>
      </w:r>
      <w:r w:rsidR="00551872">
        <w:rPr>
          <w:rFonts w:eastAsia="Roboto Light" w:cs="Arial"/>
        </w:rPr>
        <w:t xml:space="preserve">                                            </w:t>
      </w:r>
      <w:r w:rsidR="001702AE">
        <w:rPr>
          <w:rFonts w:eastAsia="Roboto Light" w:cs="Arial"/>
        </w:rPr>
        <w:t xml:space="preserve">                       </w:t>
      </w:r>
      <w:r w:rsidR="00551872">
        <w:rPr>
          <w:rFonts w:eastAsia="Roboto Light" w:cs="Arial"/>
        </w:rPr>
        <w:t xml:space="preserve">     20% </w:t>
      </w:r>
    </w:p>
    <w:p w14:paraId="52E232A2" w14:textId="4C8D1F98" w:rsidR="00886E53" w:rsidRPr="007C602A" w:rsidRDefault="00551872" w:rsidP="00886E53">
      <w:pPr>
        <w:rPr>
          <w:rFonts w:eastAsia="Roboto Light" w:cs="Arial"/>
        </w:rPr>
      </w:pPr>
      <w:r>
        <w:rPr>
          <w:rFonts w:eastAsia="Roboto Light" w:cs="Arial"/>
        </w:rPr>
        <w:t>--------------------------</w:t>
      </w:r>
      <w:r w:rsidR="00886E53" w:rsidRPr="007C602A">
        <w:rPr>
          <w:rFonts w:eastAsia="Roboto Light" w:cs="Arial"/>
        </w:rPr>
        <w:t xml:space="preserve"> </w:t>
      </w:r>
      <w:r w:rsidR="00886E53" w:rsidRPr="007C602A">
        <w:rPr>
          <w:rFonts w:eastAsia="Roboto Light" w:cs="Arial"/>
        </w:rPr>
        <w:tab/>
      </w:r>
      <w:r w:rsidR="00886E53" w:rsidRPr="007C602A">
        <w:rPr>
          <w:rFonts w:eastAsia="Roboto Light" w:cs="Arial"/>
        </w:rPr>
        <w:tab/>
      </w:r>
      <w:r>
        <w:rPr>
          <w:rFonts w:eastAsia="Roboto Light" w:cs="Arial"/>
        </w:rPr>
        <w:t xml:space="preserve">                                            </w:t>
      </w:r>
      <w:r w:rsidR="001702AE">
        <w:rPr>
          <w:rFonts w:eastAsia="Roboto Light" w:cs="Arial"/>
        </w:rPr>
        <w:t xml:space="preserve">                       </w:t>
      </w:r>
      <w:r>
        <w:rPr>
          <w:rFonts w:eastAsia="Roboto Light" w:cs="Arial"/>
        </w:rPr>
        <w:t xml:space="preserve">   -------</w:t>
      </w:r>
      <w:r w:rsidR="00886E53" w:rsidRPr="007C602A">
        <w:rPr>
          <w:rFonts w:eastAsia="Roboto Light" w:cs="Arial"/>
        </w:rPr>
        <w:t xml:space="preserve"> </w:t>
      </w:r>
    </w:p>
    <w:p w14:paraId="00000065" w14:textId="56DE763A"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CD1809">
        <w:rPr>
          <w:rFonts w:eastAsia="Roboto Light" w:cs="Arial"/>
        </w:rPr>
        <w:t xml:space="preserve">                   </w:t>
      </w:r>
      <w:r w:rsidR="001702AE">
        <w:rPr>
          <w:rFonts w:eastAsia="Roboto Light" w:cs="Arial"/>
        </w:rPr>
        <w:t xml:space="preserve">                        </w:t>
      </w:r>
      <w:r w:rsidR="00CD1809">
        <w:rPr>
          <w:rFonts w:eastAsia="Roboto Light" w:cs="Arial"/>
        </w:rPr>
        <w:t xml:space="preserve">    </w:t>
      </w:r>
      <w:r w:rsidRPr="00E10831">
        <w:rPr>
          <w:rFonts w:eastAsia="Roboto Light" w:cs="Arial"/>
        </w:rPr>
        <w:t>100%</w:t>
      </w:r>
    </w:p>
    <w:permEnd w:id="1287064848"/>
    <w:p w14:paraId="00000066" w14:textId="77777777" w:rsidR="00362E5B" w:rsidRPr="00E10831" w:rsidRDefault="002D1E5A">
      <w:pPr>
        <w:rPr>
          <w:rFonts w:eastAsia="Roboto Light" w:cs="Arial"/>
        </w:rPr>
      </w:pPr>
      <w:r w:rsidRPr="00E10831">
        <w:rPr>
          <w:rFonts w:eastAsia="Roboto Light" w:cs="Arial"/>
        </w:rPr>
        <w:t xml:space="preserve">  </w:t>
      </w:r>
    </w:p>
    <w:p w14:paraId="72E1D857" w14:textId="3EF779A5" w:rsidR="0070564B" w:rsidRPr="003D1949" w:rsidRDefault="002D1E5A" w:rsidP="003D1949">
      <w:pPr>
        <w:rPr>
          <w:rFonts w:eastAsia="Roboto Light" w:cs="Arial"/>
          <w:color w:val="212121"/>
        </w:rPr>
      </w:pPr>
      <w:r w:rsidRPr="003D1949">
        <w:rPr>
          <w:rFonts w:eastAsia="Roboto Light" w:cs="Arial"/>
          <w:color w:val="212121"/>
        </w:rPr>
        <w:t xml:space="preserve">See the </w:t>
      </w:r>
      <w:hyperlink r:id="rId16" w:anchor="Graduate1">
        <w:r w:rsidRPr="003D1949">
          <w:rPr>
            <w:rFonts w:eastAsia="Roboto Light" w:cs="Arial"/>
            <w:color w:val="1155CC"/>
            <w:u w:val="single"/>
          </w:rPr>
          <w:t>“Grades” section of Academic Policies</w:t>
        </w:r>
      </w:hyperlink>
      <w:r w:rsidRPr="003D1949">
        <w:rPr>
          <w:rFonts w:eastAsia="Roboto Light" w:cs="Arial"/>
          <w:color w:val="212121"/>
        </w:rPr>
        <w:t xml:space="preserve"> for the complete grading policy, including the </w:t>
      </w:r>
      <w:sdt>
        <w:sdtPr>
          <w:rPr>
            <w:rFonts w:cs="Arial"/>
          </w:rPr>
          <w:tag w:val="goog_rdk_4"/>
          <w:id w:val="104001436"/>
        </w:sdtPr>
        <w:sdtEndPr/>
        <w:sdtContent/>
      </w:sdt>
      <w:r w:rsidRPr="003D1949">
        <w:rPr>
          <w:rFonts w:eastAsia="Roboto Light" w:cs="Arial"/>
          <w:color w:val="212121"/>
        </w:rPr>
        <w:t xml:space="preserve">letter grade conversion, and the criteria for a grade of incomplete, taking a course on a pass/fail basis, and withdrawing from a course. </w:t>
      </w:r>
    </w:p>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5" w:name="bookmark=kix.7d51gs32csi3" w:colFirst="0" w:colLast="0"/>
      <w:bookmarkEnd w:id="15"/>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5162CAEE" w14:textId="35DBFA09" w:rsidR="00661536" w:rsidRPr="00E10831" w:rsidRDefault="00661536" w:rsidP="00661536">
      <w:pPr>
        <w:rPr>
          <w:rFonts w:eastAsia="Roboto" w:cs="Arial"/>
          <w:bCs/>
          <w:color w:val="000000" w:themeColor="text1"/>
        </w:rPr>
      </w:pPr>
      <w:r w:rsidRPr="003D1949">
        <w:rPr>
          <w:rFonts w:eastAsia="Roboto" w:cs="Arial"/>
          <w:b/>
          <w:bCs/>
          <w:color w:val="000000" w:themeColor="text1"/>
        </w:rPr>
        <w:t xml:space="preserve">Start/End Dates: </w:t>
      </w:r>
      <w:r w:rsidR="00F12ADA">
        <w:rPr>
          <w:rFonts w:eastAsia="Roboto Light" w:cs="Arial"/>
          <w:bCs/>
        </w:rPr>
        <w:t>0</w:t>
      </w:r>
      <w:r w:rsidR="00D762AF">
        <w:rPr>
          <w:rFonts w:eastAsia="Roboto Light" w:cs="Arial"/>
          <w:bCs/>
        </w:rPr>
        <w:t>9</w:t>
      </w:r>
      <w:r w:rsidR="003D1949" w:rsidRPr="003D1949">
        <w:rPr>
          <w:rFonts w:eastAsia="Roboto Light" w:cs="Arial"/>
          <w:bCs/>
        </w:rPr>
        <w:t>/</w:t>
      </w:r>
      <w:r w:rsidR="00F12ADA">
        <w:rPr>
          <w:rFonts w:eastAsia="Roboto Light" w:cs="Arial"/>
          <w:bCs/>
        </w:rPr>
        <w:t>03</w:t>
      </w:r>
      <w:r w:rsidR="003D1949" w:rsidRPr="003D1949">
        <w:rPr>
          <w:rFonts w:eastAsia="Roboto Light" w:cs="Arial"/>
          <w:bCs/>
        </w:rPr>
        <w:t>/202</w:t>
      </w:r>
      <w:r w:rsidR="00F12ADA">
        <w:rPr>
          <w:rFonts w:eastAsia="Roboto Light" w:cs="Arial"/>
          <w:bCs/>
        </w:rPr>
        <w:t>4</w:t>
      </w:r>
      <w:r w:rsidR="003D1949" w:rsidRPr="003D1949">
        <w:rPr>
          <w:rFonts w:eastAsia="Roboto Light" w:cs="Arial"/>
          <w:bCs/>
        </w:rPr>
        <w:t xml:space="preserve"> - </w:t>
      </w:r>
      <w:r w:rsidR="00D762AF">
        <w:rPr>
          <w:rFonts w:eastAsia="Roboto Light" w:cs="Arial"/>
          <w:bCs/>
        </w:rPr>
        <w:t>12</w:t>
      </w:r>
      <w:r w:rsidR="003D1949" w:rsidRPr="003D1949">
        <w:rPr>
          <w:rFonts w:eastAsia="Roboto Light" w:cs="Arial"/>
          <w:bCs/>
        </w:rPr>
        <w:t>/1</w:t>
      </w:r>
      <w:r w:rsidR="00D762AF">
        <w:rPr>
          <w:rFonts w:eastAsia="Roboto Light" w:cs="Arial"/>
          <w:bCs/>
        </w:rPr>
        <w:t>0</w:t>
      </w:r>
      <w:r w:rsidR="003D1949" w:rsidRPr="003D1949">
        <w:rPr>
          <w:rFonts w:eastAsia="Roboto Light" w:cs="Arial"/>
          <w:bCs/>
        </w:rPr>
        <w:t>/202</w:t>
      </w:r>
      <w:r w:rsidR="00F12ADA">
        <w:rPr>
          <w:rFonts w:eastAsia="Roboto Light" w:cs="Arial"/>
          <w:bCs/>
        </w:rPr>
        <w:t>4</w:t>
      </w:r>
      <w:r w:rsidR="003D1949">
        <w:rPr>
          <w:rFonts w:eastAsia="Roboto Light" w:cs="Arial"/>
          <w:bCs/>
        </w:rPr>
        <w:t xml:space="preserve"> | </w:t>
      </w:r>
      <w:r w:rsidR="00D762AF">
        <w:rPr>
          <w:rFonts w:eastAsia="Roboto Light" w:cs="Arial"/>
          <w:bCs/>
        </w:rPr>
        <w:t>Tuesday</w:t>
      </w:r>
    </w:p>
    <w:p w14:paraId="5DF13B64" w14:textId="1C0D4090" w:rsidR="003D1949" w:rsidRDefault="00661536" w:rsidP="00661536">
      <w:pPr>
        <w:rPr>
          <w:rFonts w:eastAsia="Roboto" w:cs="Arial"/>
          <w:bCs/>
          <w:color w:val="000000" w:themeColor="text1"/>
        </w:rPr>
      </w:pPr>
      <w:r w:rsidRPr="003D1949">
        <w:rPr>
          <w:rFonts w:eastAsia="Roboto" w:cs="Arial"/>
          <w:b/>
          <w:bCs/>
          <w:color w:val="000000" w:themeColor="text1"/>
        </w:rPr>
        <w:t xml:space="preserve">Time: </w:t>
      </w:r>
      <w:r w:rsidR="003D1949" w:rsidRPr="003D1949">
        <w:rPr>
          <w:rFonts w:eastAsia="Roboto" w:cs="Arial"/>
        </w:rPr>
        <w:t>06:20pm - 0</w:t>
      </w:r>
      <w:r w:rsidR="00F12ADA">
        <w:rPr>
          <w:rFonts w:eastAsia="Roboto" w:cs="Arial"/>
        </w:rPr>
        <w:t>9</w:t>
      </w:r>
      <w:r w:rsidR="003D1949" w:rsidRPr="003D1949">
        <w:rPr>
          <w:rFonts w:eastAsia="Roboto" w:cs="Arial"/>
        </w:rPr>
        <w:t>:</w:t>
      </w:r>
      <w:r w:rsidR="00F12ADA">
        <w:rPr>
          <w:rFonts w:eastAsia="Roboto" w:cs="Arial"/>
        </w:rPr>
        <w:t>20</w:t>
      </w:r>
      <w:r w:rsidR="003D1949" w:rsidRPr="003D1949">
        <w:rPr>
          <w:rFonts w:eastAsia="Roboto" w:cs="Arial"/>
        </w:rPr>
        <w:t>pm</w:t>
      </w:r>
      <w:r w:rsidR="003D1949" w:rsidRPr="00E10831">
        <w:rPr>
          <w:rFonts w:eastAsia="Roboto" w:cs="Arial"/>
          <w:bCs/>
          <w:color w:val="000000" w:themeColor="text1"/>
        </w:rPr>
        <w:t xml:space="preserve"> </w:t>
      </w:r>
    </w:p>
    <w:p w14:paraId="3B0E6921" w14:textId="56FB88C5" w:rsidR="00661536" w:rsidRPr="00E10831" w:rsidRDefault="00661536" w:rsidP="00661536">
      <w:pPr>
        <w:rPr>
          <w:rFonts w:eastAsia="Roboto" w:cs="Arial"/>
          <w:bCs/>
          <w:color w:val="000000" w:themeColor="text1"/>
        </w:rPr>
      </w:pPr>
      <w:r w:rsidRPr="003D1949">
        <w:rPr>
          <w:rFonts w:eastAsia="Roboto" w:cs="Arial"/>
          <w:b/>
          <w:bCs/>
          <w:color w:val="000000" w:themeColor="text1"/>
        </w:rPr>
        <w:t xml:space="preserve">No Class Date(s): </w:t>
      </w:r>
      <w:r w:rsidR="00D762AF">
        <w:rPr>
          <w:rFonts w:eastAsia="Roboto" w:cs="Arial"/>
        </w:rPr>
        <w:t>Tuesday – 10/15/2024</w:t>
      </w:r>
    </w:p>
    <w:p w14:paraId="32E3DFE5" w14:textId="4CDE7C1A" w:rsidR="00661536" w:rsidRPr="00E10831" w:rsidRDefault="00661536" w:rsidP="00661536">
      <w:pPr>
        <w:rPr>
          <w:rFonts w:eastAsia="Roboto" w:cs="Arial"/>
          <w:bCs/>
          <w:color w:val="000000" w:themeColor="text1"/>
        </w:rPr>
      </w:pPr>
      <w:r w:rsidRPr="003D1949">
        <w:rPr>
          <w:rFonts w:eastAsia="Roboto" w:cs="Arial"/>
          <w:b/>
          <w:bCs/>
          <w:color w:val="000000" w:themeColor="text1"/>
        </w:rPr>
        <w:t xml:space="preserve">Special Notes: </w:t>
      </w:r>
      <w:r w:rsidR="00F12ADA">
        <w:rPr>
          <w:rFonts w:eastAsia="Roboto" w:cs="Arial"/>
          <w:bCs/>
          <w:color w:val="000000" w:themeColor="text1"/>
        </w:rPr>
        <w:t>N/A</w:t>
      </w:r>
    </w:p>
    <w:p w14:paraId="44164E67" w14:textId="5E04A561" w:rsidR="00661536" w:rsidRPr="00E10831" w:rsidRDefault="00661536">
      <w:pPr>
        <w:rPr>
          <w:rFonts w:eastAsia="Roboto" w:cs="Arial"/>
          <w:bCs/>
        </w:rPr>
      </w:pPr>
    </w:p>
    <w:p w14:paraId="481AECE4" w14:textId="7EA78B4D" w:rsidR="00D40283" w:rsidRPr="00FF75BE" w:rsidRDefault="00D40283" w:rsidP="00D40283">
      <w:pPr>
        <w:rPr>
          <w:rFonts w:eastAsia="Roboto Light" w:cs="Arial"/>
          <w:b/>
          <w:u w:val="single"/>
        </w:rPr>
      </w:pPr>
      <w:permStart w:id="1131221231" w:edGrp="everyone"/>
      <w:commentRangeStart w:id="16"/>
      <w:r w:rsidRPr="00FF75BE">
        <w:rPr>
          <w:rFonts w:eastAsia="Roboto Light" w:cs="Arial"/>
          <w:b/>
          <w:u w:val="single"/>
        </w:rPr>
        <w:t>Session 1</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656424993"/>
          <w:placeholder>
            <w:docPart w:val="623CABB4687D2A468E57F67D10B057E9"/>
          </w:placeholder>
          <w:date w:fullDate="2024-09-03T00:00:00Z">
            <w:dateFormat w:val="MM/dd/yy"/>
            <w:lid w:val="en-US"/>
            <w:storeMappedDataAs w:val="dateTime"/>
            <w:calendar w:val="gregorian"/>
          </w:date>
        </w:sdtPr>
        <w:sdtEndPr/>
        <w:sdtContent>
          <w:r w:rsidRPr="00FF75BE">
            <w:rPr>
              <w:rFonts w:eastAsia="Roboto Light" w:cs="Arial"/>
              <w:b/>
              <w:u w:val="single"/>
            </w:rPr>
            <w:t>09/0</w:t>
          </w:r>
          <w:r w:rsidR="001702AE">
            <w:rPr>
              <w:rFonts w:eastAsia="Roboto Light" w:cs="Arial"/>
              <w:b/>
              <w:u w:val="single"/>
            </w:rPr>
            <w:t>3</w:t>
          </w:r>
          <w:r w:rsidRPr="00FF75BE">
            <w:rPr>
              <w:rFonts w:eastAsia="Roboto Light" w:cs="Arial"/>
              <w:b/>
              <w:u w:val="single"/>
            </w:rPr>
            <w:t>/2</w:t>
          </w:r>
          <w:r w:rsidR="001702AE">
            <w:rPr>
              <w:rFonts w:eastAsia="Roboto Light" w:cs="Arial"/>
              <w:b/>
              <w:u w:val="single"/>
            </w:rPr>
            <w:t>4</w:t>
          </w:r>
        </w:sdtContent>
      </w:sdt>
      <w:commentRangeEnd w:id="16"/>
      <w:r w:rsidR="00F12ADA">
        <w:rPr>
          <w:rStyle w:val="CommentReference"/>
        </w:rPr>
        <w:commentReference w:id="16"/>
      </w:r>
    </w:p>
    <w:p w14:paraId="300FEBBA" w14:textId="77777777" w:rsidR="00FF75BE" w:rsidRPr="00C5478D" w:rsidRDefault="00FF75BE" w:rsidP="00FF75BE">
      <w:pPr>
        <w:rPr>
          <w:rFonts w:eastAsia="Roboto Light" w:cs="Arial"/>
          <w:b/>
          <w:bCs/>
        </w:rPr>
      </w:pPr>
      <w:r w:rsidRPr="00C5478D">
        <w:rPr>
          <w:rFonts w:eastAsia="Roboto Light" w:cs="Arial"/>
          <w:b/>
          <w:bCs/>
        </w:rPr>
        <w:t>Introduction:</w:t>
      </w:r>
    </w:p>
    <w:p w14:paraId="6DD2FDF5" w14:textId="77777777" w:rsidR="00FF75BE" w:rsidRPr="00C5478D" w:rsidRDefault="00FF75BE" w:rsidP="00FF75BE">
      <w:pPr>
        <w:numPr>
          <w:ilvl w:val="0"/>
          <w:numId w:val="15"/>
        </w:numPr>
        <w:rPr>
          <w:rFonts w:eastAsia="Roboto Light" w:cs="Arial"/>
        </w:rPr>
      </w:pPr>
      <w:r w:rsidRPr="00C5478D">
        <w:rPr>
          <w:rFonts w:eastAsia="Roboto Light" w:cs="Arial"/>
        </w:rPr>
        <w:t>Introductions of students and instructor</w:t>
      </w:r>
    </w:p>
    <w:p w14:paraId="52659378" w14:textId="77777777" w:rsidR="00FF75BE" w:rsidRPr="00C5478D" w:rsidRDefault="00FF75BE" w:rsidP="00FF75BE">
      <w:pPr>
        <w:numPr>
          <w:ilvl w:val="0"/>
          <w:numId w:val="15"/>
        </w:numPr>
        <w:rPr>
          <w:rFonts w:eastAsia="Roboto Light" w:cs="Arial"/>
        </w:rPr>
      </w:pPr>
      <w:r w:rsidRPr="00C5478D">
        <w:rPr>
          <w:rFonts w:eastAsia="Roboto Light" w:cs="Arial"/>
        </w:rPr>
        <w:t>Review of Syllabus</w:t>
      </w:r>
    </w:p>
    <w:p w14:paraId="1DD738FD" w14:textId="77777777" w:rsidR="00FF75BE" w:rsidRPr="00C5478D" w:rsidRDefault="00FF75BE" w:rsidP="00FF75BE">
      <w:pPr>
        <w:numPr>
          <w:ilvl w:val="0"/>
          <w:numId w:val="15"/>
        </w:numPr>
        <w:rPr>
          <w:rFonts w:eastAsia="Roboto Light" w:cs="Arial"/>
        </w:rPr>
      </w:pPr>
      <w:r w:rsidRPr="00C5478D">
        <w:rPr>
          <w:rFonts w:eastAsia="Roboto Light" w:cs="Arial"/>
        </w:rPr>
        <w:lastRenderedPageBreak/>
        <w:t>Introduction to the Course and Overview of Course Requirements and Assignments</w:t>
      </w:r>
    </w:p>
    <w:p w14:paraId="64B205F1" w14:textId="77777777" w:rsidR="00FF75BE" w:rsidRPr="00C5478D" w:rsidRDefault="00FF75BE" w:rsidP="00FF75BE">
      <w:pPr>
        <w:rPr>
          <w:rFonts w:eastAsia="Roboto Light" w:cs="Arial"/>
        </w:rPr>
      </w:pPr>
    </w:p>
    <w:p w14:paraId="1C9AEC0F" w14:textId="77777777" w:rsidR="00FF75BE" w:rsidRPr="00C5478D" w:rsidRDefault="00FF75BE" w:rsidP="00FF75BE">
      <w:pPr>
        <w:rPr>
          <w:rFonts w:eastAsia="Roboto Light" w:cs="Arial"/>
          <w:b/>
          <w:bCs/>
        </w:rPr>
      </w:pPr>
      <w:r w:rsidRPr="00C5478D">
        <w:rPr>
          <w:rFonts w:eastAsia="Roboto Light" w:cs="Arial"/>
          <w:b/>
          <w:bCs/>
        </w:rPr>
        <w:t xml:space="preserve">Topics: </w:t>
      </w:r>
    </w:p>
    <w:p w14:paraId="7E5EB870" w14:textId="77777777" w:rsidR="00FF75BE" w:rsidRPr="00C5478D" w:rsidRDefault="00FF75BE" w:rsidP="00FF75BE">
      <w:pPr>
        <w:rPr>
          <w:rFonts w:eastAsia="Roboto Light" w:cs="Arial"/>
        </w:rPr>
      </w:pPr>
      <w:r w:rsidRPr="00C5478D">
        <w:rPr>
          <w:rFonts w:eastAsia="Roboto Light" w:cs="Arial"/>
        </w:rPr>
        <w:t>Strategic Management of Technological Innovation – Chapter 1 - Introduction</w:t>
      </w:r>
    </w:p>
    <w:p w14:paraId="12D69B59" w14:textId="77777777" w:rsidR="00FF75BE" w:rsidRPr="00C5478D" w:rsidRDefault="00FF75BE" w:rsidP="00FF75BE">
      <w:pPr>
        <w:rPr>
          <w:rFonts w:eastAsia="Roboto Light" w:cs="Arial"/>
        </w:rPr>
      </w:pPr>
      <w:r w:rsidRPr="00C5478D">
        <w:rPr>
          <w:rFonts w:eastAsia="Roboto Light" w:cs="Arial"/>
        </w:rPr>
        <w:t>Introduction to Technological Innovation</w:t>
      </w:r>
    </w:p>
    <w:p w14:paraId="4E126625" w14:textId="77777777" w:rsidR="00FF75BE" w:rsidRPr="00C5478D" w:rsidRDefault="00FF75BE" w:rsidP="00FF75BE">
      <w:pPr>
        <w:rPr>
          <w:rFonts w:eastAsia="Roboto Light" w:cs="Arial"/>
        </w:rPr>
      </w:pPr>
      <w:r w:rsidRPr="00C5478D">
        <w:rPr>
          <w:rFonts w:eastAsia="Roboto Light" w:cs="Arial"/>
        </w:rPr>
        <w:t>Digital (R)evolution - Chapter 1 – Drivers of Change</w:t>
      </w:r>
    </w:p>
    <w:p w14:paraId="32E577DA" w14:textId="77777777" w:rsidR="00FF75BE" w:rsidRPr="00C5478D" w:rsidRDefault="00FF75BE" w:rsidP="00FF75BE">
      <w:pPr>
        <w:numPr>
          <w:ilvl w:val="0"/>
          <w:numId w:val="14"/>
        </w:numPr>
        <w:rPr>
          <w:rFonts w:eastAsia="Roboto Light" w:cs="Arial"/>
        </w:rPr>
      </w:pPr>
      <w:r w:rsidRPr="00C5478D">
        <w:rPr>
          <w:rFonts w:eastAsia="Roboto Light" w:cs="Arial"/>
        </w:rPr>
        <w:t xml:space="preserve">What is discovery-driven digital transformation? </w:t>
      </w:r>
    </w:p>
    <w:p w14:paraId="2833BAF1" w14:textId="77777777" w:rsidR="00FF75BE" w:rsidRPr="00C5478D" w:rsidRDefault="00FF75BE" w:rsidP="00FF75BE">
      <w:pPr>
        <w:numPr>
          <w:ilvl w:val="0"/>
          <w:numId w:val="14"/>
        </w:numPr>
        <w:rPr>
          <w:rFonts w:eastAsia="Roboto Light" w:cs="Arial"/>
        </w:rPr>
      </w:pPr>
      <w:r w:rsidRPr="00C5478D">
        <w:rPr>
          <w:rFonts w:eastAsia="Roboto Light" w:cs="Arial"/>
        </w:rPr>
        <w:t xml:space="preserve">What’s left for humans? </w:t>
      </w:r>
    </w:p>
    <w:p w14:paraId="639773BC" w14:textId="77777777" w:rsidR="00FF75BE" w:rsidRPr="00C5478D" w:rsidRDefault="00FF75BE" w:rsidP="00FF75BE">
      <w:pPr>
        <w:numPr>
          <w:ilvl w:val="0"/>
          <w:numId w:val="14"/>
        </w:numPr>
        <w:rPr>
          <w:rFonts w:eastAsia="Roboto Light" w:cs="Arial"/>
        </w:rPr>
      </w:pPr>
      <w:r w:rsidRPr="00C5478D">
        <w:rPr>
          <w:rFonts w:eastAsia="Roboto Light" w:cs="Arial"/>
        </w:rPr>
        <w:t>Is your company a candidate for digital disruption?</w:t>
      </w:r>
    </w:p>
    <w:p w14:paraId="443FD860" w14:textId="77777777" w:rsidR="00FF75BE" w:rsidRPr="00C5478D" w:rsidRDefault="00FF75BE" w:rsidP="00FF75BE">
      <w:pPr>
        <w:numPr>
          <w:ilvl w:val="0"/>
          <w:numId w:val="14"/>
        </w:numPr>
        <w:rPr>
          <w:rFonts w:eastAsia="Roboto Light" w:cs="Arial"/>
        </w:rPr>
      </w:pPr>
      <w:r w:rsidRPr="00C5478D">
        <w:rPr>
          <w:rFonts w:eastAsia="Roboto Light" w:cs="Arial"/>
        </w:rPr>
        <w:t xml:space="preserve">Why discovery-driven digital transformation is needed? </w:t>
      </w:r>
    </w:p>
    <w:p w14:paraId="213967FE" w14:textId="64860DF5" w:rsidR="00D40283" w:rsidRPr="00FF75BE" w:rsidRDefault="00FF75BE" w:rsidP="00FF75BE">
      <w:pPr>
        <w:pStyle w:val="ListParagraph"/>
        <w:numPr>
          <w:ilvl w:val="0"/>
          <w:numId w:val="14"/>
        </w:numPr>
        <w:rPr>
          <w:rFonts w:eastAsia="Roboto Light" w:cs="Arial"/>
          <w:bCs/>
        </w:rPr>
      </w:pPr>
      <w:r w:rsidRPr="00FF75BE">
        <w:rPr>
          <w:rFonts w:eastAsia="Roboto Light" w:cs="Arial"/>
        </w:rPr>
        <w:t>How to get from the current state to the digital level</w:t>
      </w:r>
      <w:r w:rsidRPr="00FF75BE">
        <w:rPr>
          <w:rFonts w:eastAsia="Roboto Light" w:cs="Arial"/>
        </w:rPr>
        <w:tab/>
      </w:r>
    </w:p>
    <w:p w14:paraId="54002D3E"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25D47A24" w14:textId="77777777" w:rsidR="00FF75BE" w:rsidRPr="00C5478D" w:rsidRDefault="00FF75BE" w:rsidP="00FF75BE">
      <w:pPr>
        <w:pStyle w:val="ListParagraph"/>
        <w:numPr>
          <w:ilvl w:val="0"/>
          <w:numId w:val="16"/>
        </w:numPr>
        <w:rPr>
          <w:rFonts w:eastAsia="Roboto Light" w:cs="Arial"/>
        </w:rPr>
      </w:pPr>
      <w:r w:rsidRPr="00C5478D">
        <w:rPr>
          <w:rFonts w:eastAsia="Roboto Light" w:cs="Arial"/>
        </w:rPr>
        <w:t>Strategic Management of Technological Innovation – Chapter 1 – Introduction</w:t>
      </w:r>
    </w:p>
    <w:p w14:paraId="635E9004" w14:textId="77777777" w:rsidR="00FF75BE" w:rsidRPr="00C5478D" w:rsidRDefault="00FF75BE" w:rsidP="00FF75BE">
      <w:pPr>
        <w:pStyle w:val="ListParagraph"/>
        <w:numPr>
          <w:ilvl w:val="0"/>
          <w:numId w:val="16"/>
        </w:numPr>
        <w:rPr>
          <w:rFonts w:eastAsia="Roboto Light" w:cs="Arial"/>
        </w:rPr>
      </w:pPr>
      <w:r w:rsidRPr="00C5478D">
        <w:rPr>
          <w:rFonts w:eastAsia="Roboto Light" w:cs="Arial"/>
        </w:rPr>
        <w:t>Digital (R)evolution - Chapter 1 – Drivers of Change</w:t>
      </w:r>
    </w:p>
    <w:p w14:paraId="5335DA2F" w14:textId="77777777" w:rsidR="00FF75BE" w:rsidRDefault="00FF75BE" w:rsidP="00D40283">
      <w:pPr>
        <w:rPr>
          <w:rFonts w:eastAsia="Roboto Light" w:cs="Arial"/>
          <w:b/>
        </w:rPr>
      </w:pPr>
    </w:p>
    <w:p w14:paraId="70ED38C2" w14:textId="6D4090B7" w:rsidR="00D40283" w:rsidRPr="00FF75BE" w:rsidRDefault="00D40283" w:rsidP="00D40283">
      <w:pPr>
        <w:rPr>
          <w:rFonts w:eastAsia="Roboto Light" w:cs="Arial"/>
          <w:b/>
          <w:u w:val="single"/>
        </w:rPr>
      </w:pPr>
      <w:r w:rsidRPr="00FF75BE">
        <w:rPr>
          <w:rFonts w:eastAsia="Roboto Light" w:cs="Arial"/>
          <w:b/>
          <w:u w:val="single"/>
        </w:rPr>
        <w:t>Session 2</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207843307"/>
          <w:placeholder>
            <w:docPart w:val="C8BCEB8404A54F4DA018A74F9E67B698"/>
          </w:placeholder>
          <w:date w:fullDate="2024-09-10T00:00:00Z">
            <w:dateFormat w:val="MM/dd/yy"/>
            <w:lid w:val="en-US"/>
            <w:storeMappedDataAs w:val="dateTime"/>
            <w:calendar w:val="gregorian"/>
          </w:date>
        </w:sdtPr>
        <w:sdtEndPr/>
        <w:sdtContent>
          <w:r w:rsidR="001702AE">
            <w:rPr>
              <w:rFonts w:eastAsia="Roboto Light" w:cs="Arial"/>
              <w:b/>
              <w:u w:val="single"/>
            </w:rPr>
            <w:t>09/10/24</w:t>
          </w:r>
        </w:sdtContent>
      </w:sdt>
      <w:r w:rsidRPr="00FF75BE">
        <w:rPr>
          <w:rFonts w:eastAsia="Roboto Light" w:cs="Arial"/>
          <w:b/>
          <w:u w:val="single"/>
        </w:rPr>
        <w:t xml:space="preserve"> </w:t>
      </w:r>
    </w:p>
    <w:p w14:paraId="60F523C6" w14:textId="77777777" w:rsidR="00FF75BE" w:rsidRPr="00C5478D" w:rsidRDefault="00FF75BE" w:rsidP="00FF75BE">
      <w:pPr>
        <w:rPr>
          <w:rFonts w:eastAsia="Roboto Light" w:cs="Arial"/>
          <w:b/>
          <w:bCs/>
        </w:rPr>
      </w:pPr>
      <w:r w:rsidRPr="00C5478D">
        <w:rPr>
          <w:rFonts w:eastAsia="Roboto Light" w:cs="Arial"/>
          <w:b/>
          <w:bCs/>
        </w:rPr>
        <w:t xml:space="preserve">Topics: </w:t>
      </w:r>
    </w:p>
    <w:p w14:paraId="376A4A4B" w14:textId="77777777" w:rsidR="00FF75BE" w:rsidRPr="00C5478D" w:rsidRDefault="00FF75BE" w:rsidP="00FF75BE">
      <w:pPr>
        <w:rPr>
          <w:rFonts w:eastAsia="Roboto Light" w:cs="Arial"/>
        </w:rPr>
      </w:pPr>
      <w:r w:rsidRPr="00C5478D">
        <w:rPr>
          <w:rFonts w:eastAsia="Roboto Light" w:cs="Arial"/>
        </w:rPr>
        <w:t>Strategic Management of Technological Innovation – Chapter 2 – Sources of Innovation</w:t>
      </w:r>
    </w:p>
    <w:p w14:paraId="03B0FBDD" w14:textId="77777777" w:rsidR="00FF75BE" w:rsidRPr="00C5478D" w:rsidRDefault="00FF75BE" w:rsidP="00FF75BE">
      <w:pPr>
        <w:numPr>
          <w:ilvl w:val="0"/>
          <w:numId w:val="18"/>
        </w:numPr>
        <w:rPr>
          <w:rFonts w:eastAsia="Roboto Light" w:cs="Arial"/>
        </w:rPr>
      </w:pPr>
      <w:r w:rsidRPr="00C5478D">
        <w:rPr>
          <w:rFonts w:eastAsia="Roboto Light" w:cs="Arial"/>
        </w:rPr>
        <w:t>Translating creativity into innovation</w:t>
      </w:r>
    </w:p>
    <w:p w14:paraId="37BAEDE1" w14:textId="77777777" w:rsidR="00FF75BE" w:rsidRPr="00C5478D" w:rsidRDefault="00FF75BE" w:rsidP="00FF75BE">
      <w:pPr>
        <w:numPr>
          <w:ilvl w:val="0"/>
          <w:numId w:val="18"/>
        </w:numPr>
        <w:rPr>
          <w:rFonts w:eastAsia="Roboto Light" w:cs="Arial"/>
        </w:rPr>
      </w:pPr>
      <w:r w:rsidRPr="00C5478D">
        <w:rPr>
          <w:rFonts w:eastAsia="Roboto Light" w:cs="Arial"/>
        </w:rPr>
        <w:t>Innovation in collaborative networks</w:t>
      </w:r>
    </w:p>
    <w:p w14:paraId="1944AB1B" w14:textId="77777777" w:rsidR="00FF75BE" w:rsidRPr="00C5478D" w:rsidRDefault="00FF75BE" w:rsidP="00FF75BE">
      <w:pPr>
        <w:rPr>
          <w:rFonts w:eastAsia="Roboto Light" w:cs="Arial"/>
        </w:rPr>
      </w:pPr>
    </w:p>
    <w:p w14:paraId="7A64E087" w14:textId="77777777" w:rsidR="00FF75BE" w:rsidRPr="00C5478D" w:rsidRDefault="00FF75BE" w:rsidP="00FF75BE">
      <w:pPr>
        <w:rPr>
          <w:rFonts w:eastAsia="Roboto Light" w:cs="Arial"/>
        </w:rPr>
      </w:pPr>
      <w:r w:rsidRPr="00C5478D">
        <w:rPr>
          <w:rFonts w:eastAsia="Roboto Light" w:cs="Arial"/>
        </w:rPr>
        <w:t>Digital (R)evolution - Chapter 2 – Focus and Discipline</w:t>
      </w:r>
    </w:p>
    <w:p w14:paraId="0B06A451" w14:textId="77777777" w:rsidR="00FF75BE" w:rsidRPr="00C5478D" w:rsidRDefault="00FF75BE" w:rsidP="00FF75BE">
      <w:pPr>
        <w:numPr>
          <w:ilvl w:val="0"/>
          <w:numId w:val="17"/>
        </w:numPr>
        <w:rPr>
          <w:rFonts w:eastAsia="Roboto Light" w:cs="Arial"/>
        </w:rPr>
      </w:pPr>
      <w:r w:rsidRPr="00C5478D">
        <w:rPr>
          <w:rFonts w:eastAsia="Roboto Light" w:cs="Arial"/>
        </w:rPr>
        <w:t>Who is responsible for transformation?</w:t>
      </w:r>
    </w:p>
    <w:p w14:paraId="18DA61EA" w14:textId="77777777" w:rsidR="00FF75BE" w:rsidRPr="00C5478D" w:rsidRDefault="00FF75BE" w:rsidP="00FF75BE">
      <w:pPr>
        <w:numPr>
          <w:ilvl w:val="0"/>
          <w:numId w:val="17"/>
        </w:numPr>
        <w:rPr>
          <w:rFonts w:eastAsia="Roboto Light" w:cs="Arial"/>
        </w:rPr>
      </w:pPr>
      <w:r w:rsidRPr="00C5478D">
        <w:rPr>
          <w:rFonts w:eastAsia="Roboto Light" w:cs="Arial"/>
        </w:rPr>
        <w:t xml:space="preserve">How to identify the opportunity to discover specific problems that can be addressed in a digital solution? </w:t>
      </w:r>
    </w:p>
    <w:p w14:paraId="0CEB011D" w14:textId="77777777" w:rsidR="00FF75BE" w:rsidRPr="00C5478D" w:rsidRDefault="00FF75BE" w:rsidP="00FF75BE">
      <w:pPr>
        <w:numPr>
          <w:ilvl w:val="0"/>
          <w:numId w:val="17"/>
        </w:numPr>
        <w:rPr>
          <w:rFonts w:eastAsia="Roboto Light" w:cs="Arial"/>
        </w:rPr>
      </w:pPr>
      <w:r w:rsidRPr="00C5478D">
        <w:rPr>
          <w:rFonts w:eastAsia="Roboto Light" w:cs="Arial"/>
        </w:rPr>
        <w:t>How different are the “Always-on” digital natives?</w:t>
      </w:r>
    </w:p>
    <w:p w14:paraId="2E96645E" w14:textId="77777777" w:rsidR="00FF75BE" w:rsidRPr="00C5478D" w:rsidRDefault="00FF75BE" w:rsidP="00FF75BE">
      <w:pPr>
        <w:numPr>
          <w:ilvl w:val="0"/>
          <w:numId w:val="17"/>
        </w:numPr>
        <w:rPr>
          <w:rFonts w:eastAsia="Roboto Light" w:cs="Arial"/>
        </w:rPr>
      </w:pPr>
      <w:r w:rsidRPr="00C5478D">
        <w:rPr>
          <w:rFonts w:eastAsia="Roboto Light" w:cs="Arial"/>
        </w:rPr>
        <w:t>What is needed for your immediate survival?</w:t>
      </w:r>
    </w:p>
    <w:p w14:paraId="5A9531C7" w14:textId="77777777" w:rsidR="00FF75BE" w:rsidRPr="00C5478D" w:rsidRDefault="00FF75BE" w:rsidP="00FF75BE">
      <w:pPr>
        <w:numPr>
          <w:ilvl w:val="0"/>
          <w:numId w:val="17"/>
        </w:numPr>
        <w:rPr>
          <w:rFonts w:eastAsia="Roboto Light" w:cs="Arial"/>
        </w:rPr>
      </w:pPr>
      <w:r w:rsidRPr="00C5478D">
        <w:rPr>
          <w:rFonts w:eastAsia="Roboto Light" w:cs="Arial"/>
        </w:rPr>
        <w:t>Does discovery-driven digital transformation need to be micromanaged?</w:t>
      </w:r>
    </w:p>
    <w:p w14:paraId="28A39203" w14:textId="77777777" w:rsidR="00FF75BE" w:rsidRPr="00C5478D" w:rsidRDefault="00FF75BE" w:rsidP="00FF75BE">
      <w:pPr>
        <w:rPr>
          <w:rFonts w:eastAsia="Roboto Light" w:cs="Arial"/>
        </w:rPr>
      </w:pPr>
    </w:p>
    <w:p w14:paraId="26253417"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7C4C1644" w14:textId="77777777" w:rsidR="00FF75BE" w:rsidRPr="00C5478D" w:rsidRDefault="00FF75BE" w:rsidP="00FF75BE">
      <w:pPr>
        <w:pStyle w:val="ListParagraph"/>
        <w:numPr>
          <w:ilvl w:val="0"/>
          <w:numId w:val="19"/>
        </w:numPr>
        <w:rPr>
          <w:rFonts w:eastAsia="Roboto Light" w:cs="Arial"/>
        </w:rPr>
      </w:pPr>
      <w:r w:rsidRPr="00C5478D">
        <w:rPr>
          <w:rFonts w:eastAsia="Roboto Light" w:cs="Arial"/>
        </w:rPr>
        <w:t>Strategic Management of Technological Innovation – Chapter 2 – Sources of Innovation</w:t>
      </w:r>
    </w:p>
    <w:p w14:paraId="0DFF2C96" w14:textId="77777777" w:rsidR="00FF75BE" w:rsidRPr="00C5478D" w:rsidRDefault="00FF75BE" w:rsidP="00FF75BE">
      <w:pPr>
        <w:pStyle w:val="ListParagraph"/>
        <w:numPr>
          <w:ilvl w:val="0"/>
          <w:numId w:val="19"/>
        </w:numPr>
        <w:rPr>
          <w:rFonts w:eastAsia="Roboto Light" w:cs="Arial"/>
        </w:rPr>
      </w:pPr>
      <w:r w:rsidRPr="00C5478D">
        <w:rPr>
          <w:rFonts w:eastAsia="Roboto Light" w:cs="Arial"/>
        </w:rPr>
        <w:t>Digital (R)evolution - Chapter 2 – Focus and Discipline</w:t>
      </w:r>
    </w:p>
    <w:p w14:paraId="53718DC4" w14:textId="77777777" w:rsidR="00FF75BE" w:rsidRPr="00E10831" w:rsidRDefault="00FF75BE" w:rsidP="00D40283">
      <w:pPr>
        <w:rPr>
          <w:rFonts w:eastAsia="Roboto Light" w:cs="Arial"/>
          <w:b/>
        </w:rPr>
      </w:pPr>
    </w:p>
    <w:p w14:paraId="708CB7D2" w14:textId="56788A04" w:rsidR="00D40283" w:rsidRPr="00FF75BE" w:rsidRDefault="00D40283" w:rsidP="00D40283">
      <w:pPr>
        <w:rPr>
          <w:rFonts w:eastAsia="Roboto Light" w:cs="Arial"/>
          <w:b/>
          <w:u w:val="single"/>
        </w:rPr>
      </w:pPr>
      <w:r w:rsidRPr="00FF75BE">
        <w:rPr>
          <w:rFonts w:eastAsia="Roboto Light" w:cs="Arial"/>
          <w:b/>
          <w:u w:val="single"/>
        </w:rPr>
        <w:t>Session 3</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2057391159"/>
          <w:placeholder>
            <w:docPart w:val="24BF62E6BF4996458FB4FA806909DB89"/>
          </w:placeholder>
          <w:date w:fullDate="2024-09-17T00:00:00Z">
            <w:dateFormat w:val="MM/dd/yy"/>
            <w:lid w:val="en-US"/>
            <w:storeMappedDataAs w:val="dateTime"/>
            <w:calendar w:val="gregorian"/>
          </w:date>
        </w:sdtPr>
        <w:sdtEndPr/>
        <w:sdtContent>
          <w:r w:rsidR="001702AE">
            <w:rPr>
              <w:rFonts w:eastAsia="Roboto Light" w:cs="Arial"/>
              <w:b/>
              <w:u w:val="single"/>
            </w:rPr>
            <w:t>09/17/24</w:t>
          </w:r>
        </w:sdtContent>
      </w:sdt>
    </w:p>
    <w:p w14:paraId="05230EB6" w14:textId="77777777" w:rsidR="00FF75BE" w:rsidRPr="00C5478D" w:rsidRDefault="00FF75BE" w:rsidP="00FF75BE">
      <w:pPr>
        <w:rPr>
          <w:rFonts w:eastAsia="Roboto Light" w:cs="Arial"/>
          <w:b/>
          <w:bCs/>
        </w:rPr>
      </w:pPr>
      <w:r w:rsidRPr="00C5478D">
        <w:rPr>
          <w:rFonts w:eastAsia="Roboto Light" w:cs="Arial"/>
          <w:b/>
          <w:bCs/>
        </w:rPr>
        <w:t xml:space="preserve">Topics: </w:t>
      </w:r>
    </w:p>
    <w:p w14:paraId="2CF81178" w14:textId="77777777" w:rsidR="00FF75BE" w:rsidRPr="00C5478D" w:rsidRDefault="00FF75BE" w:rsidP="00FF75BE">
      <w:pPr>
        <w:numPr>
          <w:ilvl w:val="0"/>
          <w:numId w:val="21"/>
        </w:numPr>
        <w:rPr>
          <w:rFonts w:eastAsia="Roboto Light" w:cs="Arial"/>
        </w:rPr>
      </w:pPr>
      <w:r w:rsidRPr="00C5478D">
        <w:rPr>
          <w:rFonts w:eastAsia="Roboto Light" w:cs="Arial"/>
        </w:rPr>
        <w:t>Strategic Management of Technological Innovation – Chapter 3 – Types and Patterns of Innovation</w:t>
      </w:r>
    </w:p>
    <w:p w14:paraId="43C2E8A8" w14:textId="77777777" w:rsidR="00FF75BE" w:rsidRPr="00C5478D" w:rsidRDefault="00FF75BE" w:rsidP="00FF75BE">
      <w:pPr>
        <w:numPr>
          <w:ilvl w:val="0"/>
          <w:numId w:val="21"/>
        </w:numPr>
        <w:rPr>
          <w:rFonts w:eastAsia="Roboto Light" w:cs="Arial"/>
        </w:rPr>
      </w:pPr>
      <w:r w:rsidRPr="00C5478D">
        <w:rPr>
          <w:rFonts w:eastAsia="Roboto Light" w:cs="Arial"/>
        </w:rPr>
        <w:t>Types of innovation</w:t>
      </w:r>
    </w:p>
    <w:p w14:paraId="27645A7C" w14:textId="77777777" w:rsidR="00FF75BE" w:rsidRPr="00C5478D" w:rsidRDefault="00FF75BE" w:rsidP="00FF75BE">
      <w:pPr>
        <w:numPr>
          <w:ilvl w:val="0"/>
          <w:numId w:val="21"/>
        </w:numPr>
        <w:rPr>
          <w:rFonts w:eastAsia="Roboto Light" w:cs="Arial"/>
        </w:rPr>
      </w:pPr>
      <w:r w:rsidRPr="00C5478D">
        <w:rPr>
          <w:rFonts w:eastAsia="Roboto Light" w:cs="Arial"/>
        </w:rPr>
        <w:t>Technology S-Curve</w:t>
      </w:r>
    </w:p>
    <w:p w14:paraId="4FF01EA3" w14:textId="77777777" w:rsidR="00FF75BE" w:rsidRPr="00C5478D" w:rsidRDefault="00FF75BE" w:rsidP="00FF75BE">
      <w:pPr>
        <w:numPr>
          <w:ilvl w:val="0"/>
          <w:numId w:val="21"/>
        </w:numPr>
        <w:rPr>
          <w:rFonts w:eastAsia="Roboto Light" w:cs="Arial"/>
        </w:rPr>
      </w:pPr>
      <w:r w:rsidRPr="00C5478D">
        <w:rPr>
          <w:rFonts w:eastAsia="Roboto Light" w:cs="Arial"/>
        </w:rPr>
        <w:t>Technology Cycles</w:t>
      </w:r>
    </w:p>
    <w:p w14:paraId="49D43A04" w14:textId="77777777" w:rsidR="00FF75BE" w:rsidRPr="00C5478D" w:rsidRDefault="00FF75BE" w:rsidP="00FF75BE">
      <w:pPr>
        <w:rPr>
          <w:rFonts w:eastAsia="Roboto Light" w:cs="Arial"/>
        </w:rPr>
      </w:pPr>
    </w:p>
    <w:p w14:paraId="6DC28D62" w14:textId="77777777" w:rsidR="00FF75BE" w:rsidRPr="00C5478D" w:rsidRDefault="00FF75BE" w:rsidP="00FF75BE">
      <w:pPr>
        <w:rPr>
          <w:rFonts w:eastAsia="Roboto Light" w:cs="Arial"/>
        </w:rPr>
      </w:pPr>
      <w:r w:rsidRPr="00C5478D">
        <w:rPr>
          <w:rFonts w:eastAsia="Roboto Light" w:cs="Arial"/>
        </w:rPr>
        <w:t>Digital (R)evolution - Chapter 3 – Idea Incubation</w:t>
      </w:r>
    </w:p>
    <w:p w14:paraId="5BB6D1F3" w14:textId="77777777" w:rsidR="00FF75BE" w:rsidRPr="00C5478D" w:rsidRDefault="00FF75BE" w:rsidP="00FF75BE">
      <w:pPr>
        <w:numPr>
          <w:ilvl w:val="0"/>
          <w:numId w:val="20"/>
        </w:numPr>
        <w:rPr>
          <w:rFonts w:eastAsia="Roboto Light" w:cs="Arial"/>
        </w:rPr>
      </w:pPr>
      <w:r w:rsidRPr="00C5478D">
        <w:rPr>
          <w:rFonts w:eastAsia="Roboto Light" w:cs="Arial"/>
        </w:rPr>
        <w:t xml:space="preserve">Why innovation is essential for success? </w:t>
      </w:r>
    </w:p>
    <w:p w14:paraId="0FA1401B" w14:textId="77777777" w:rsidR="00FF75BE" w:rsidRPr="00C5478D" w:rsidRDefault="00FF75BE" w:rsidP="00FF75BE">
      <w:pPr>
        <w:numPr>
          <w:ilvl w:val="0"/>
          <w:numId w:val="20"/>
        </w:numPr>
        <w:rPr>
          <w:rFonts w:eastAsia="Roboto Light" w:cs="Arial"/>
        </w:rPr>
      </w:pPr>
      <w:r w:rsidRPr="00C5478D">
        <w:rPr>
          <w:rFonts w:eastAsia="Roboto Light" w:cs="Arial"/>
        </w:rPr>
        <w:t>What’s the challenge with the digital transformation in high-performing organizations?</w:t>
      </w:r>
    </w:p>
    <w:p w14:paraId="382503B5" w14:textId="77777777" w:rsidR="00FF75BE" w:rsidRPr="00C5478D" w:rsidRDefault="00FF75BE" w:rsidP="00FF75BE">
      <w:pPr>
        <w:numPr>
          <w:ilvl w:val="0"/>
          <w:numId w:val="20"/>
        </w:numPr>
        <w:rPr>
          <w:rFonts w:eastAsia="Roboto Light" w:cs="Arial"/>
        </w:rPr>
      </w:pPr>
      <w:r w:rsidRPr="00C5478D">
        <w:rPr>
          <w:rFonts w:eastAsia="Roboto Light" w:cs="Arial"/>
        </w:rPr>
        <w:lastRenderedPageBreak/>
        <w:t>How to overcome inclination to risk avoidance?</w:t>
      </w:r>
    </w:p>
    <w:p w14:paraId="7F0BFD8F" w14:textId="77777777" w:rsidR="00FF75BE" w:rsidRPr="00C5478D" w:rsidRDefault="00FF75BE" w:rsidP="00FF75BE">
      <w:pPr>
        <w:numPr>
          <w:ilvl w:val="0"/>
          <w:numId w:val="20"/>
        </w:numPr>
        <w:rPr>
          <w:rFonts w:eastAsia="Roboto Light" w:cs="Arial"/>
        </w:rPr>
      </w:pPr>
      <w:r w:rsidRPr="00C5478D">
        <w:rPr>
          <w:rFonts w:eastAsia="Roboto Light" w:cs="Arial"/>
        </w:rPr>
        <w:t xml:space="preserve">Why organizations need empowered champions? </w:t>
      </w:r>
    </w:p>
    <w:p w14:paraId="0A0B49BE" w14:textId="77777777" w:rsidR="00FF75BE" w:rsidRPr="00C5478D" w:rsidRDefault="00FF75BE" w:rsidP="00FF75BE">
      <w:pPr>
        <w:numPr>
          <w:ilvl w:val="0"/>
          <w:numId w:val="20"/>
        </w:numPr>
        <w:rPr>
          <w:rFonts w:eastAsia="Roboto Light" w:cs="Arial"/>
        </w:rPr>
      </w:pPr>
      <w:r w:rsidRPr="00C5478D">
        <w:rPr>
          <w:rFonts w:eastAsia="Roboto Light" w:cs="Arial"/>
        </w:rPr>
        <w:t>Why most of the organizations struggle with the transformation?</w:t>
      </w:r>
    </w:p>
    <w:p w14:paraId="6E18BBFD" w14:textId="77777777" w:rsidR="00FF75BE" w:rsidRPr="00C5478D" w:rsidRDefault="00FF75BE" w:rsidP="00FF75BE">
      <w:pPr>
        <w:numPr>
          <w:ilvl w:val="0"/>
          <w:numId w:val="20"/>
        </w:numPr>
        <w:rPr>
          <w:rFonts w:eastAsia="Roboto Light" w:cs="Arial"/>
        </w:rPr>
      </w:pPr>
      <w:r w:rsidRPr="00C5478D">
        <w:rPr>
          <w:rFonts w:eastAsia="Roboto Light" w:cs="Arial"/>
        </w:rPr>
        <w:t>How to approach and propose the transformation?</w:t>
      </w:r>
    </w:p>
    <w:p w14:paraId="45F0BB11" w14:textId="77777777" w:rsidR="00FF75BE" w:rsidRPr="00C5478D" w:rsidRDefault="00FF75BE" w:rsidP="00FF75BE">
      <w:pPr>
        <w:rPr>
          <w:rFonts w:eastAsia="Roboto Light" w:cs="Arial"/>
        </w:rPr>
      </w:pPr>
    </w:p>
    <w:p w14:paraId="3F455338"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61964F3A" w14:textId="77777777" w:rsidR="00FF75BE" w:rsidRPr="00C5478D" w:rsidRDefault="00FF75BE" w:rsidP="00FF75BE">
      <w:pPr>
        <w:pStyle w:val="ListParagraph"/>
        <w:numPr>
          <w:ilvl w:val="0"/>
          <w:numId w:val="22"/>
        </w:numPr>
        <w:rPr>
          <w:rFonts w:eastAsia="Roboto Light" w:cs="Arial"/>
        </w:rPr>
      </w:pPr>
      <w:r w:rsidRPr="00C5478D">
        <w:rPr>
          <w:rFonts w:eastAsia="Roboto Light" w:cs="Arial"/>
        </w:rPr>
        <w:t>Strategic Management of Technological Innovation – Chapter 3 – Types and Patterns of Innovation</w:t>
      </w:r>
    </w:p>
    <w:p w14:paraId="5E6A53A3" w14:textId="77777777" w:rsidR="00FF75BE" w:rsidRPr="00C5478D" w:rsidRDefault="00FF75BE" w:rsidP="00FF75BE">
      <w:pPr>
        <w:pStyle w:val="ListParagraph"/>
        <w:numPr>
          <w:ilvl w:val="0"/>
          <w:numId w:val="22"/>
        </w:numPr>
        <w:rPr>
          <w:rFonts w:eastAsia="Roboto Light" w:cs="Arial"/>
        </w:rPr>
      </w:pPr>
      <w:r w:rsidRPr="00C5478D">
        <w:rPr>
          <w:rFonts w:eastAsia="Roboto Light" w:cs="Arial"/>
        </w:rPr>
        <w:t>Digital (R)evolution - Chapter 3 – Idea Incubation</w:t>
      </w:r>
    </w:p>
    <w:p w14:paraId="65F12E5E" w14:textId="77777777" w:rsidR="00D40283" w:rsidRPr="00E10831" w:rsidRDefault="00D40283" w:rsidP="00D40283">
      <w:pPr>
        <w:rPr>
          <w:rFonts w:eastAsia="Roboto Light" w:cs="Arial"/>
          <w:b/>
        </w:rPr>
      </w:pPr>
    </w:p>
    <w:p w14:paraId="45DBB3EE" w14:textId="482E3D6D" w:rsidR="00D40283" w:rsidRPr="00FF75BE" w:rsidRDefault="00D40283" w:rsidP="00D40283">
      <w:pPr>
        <w:rPr>
          <w:rFonts w:eastAsia="Roboto Light" w:cs="Arial"/>
          <w:b/>
          <w:u w:val="single"/>
        </w:rPr>
      </w:pPr>
      <w:r w:rsidRPr="00FF75BE">
        <w:rPr>
          <w:rFonts w:eastAsia="Roboto Light" w:cs="Arial"/>
          <w:b/>
          <w:u w:val="single"/>
        </w:rPr>
        <w:t>Session 4</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559980217"/>
          <w:placeholder>
            <w:docPart w:val="BB0947C27D9F2B4588E28C1D7D80CAE4"/>
          </w:placeholder>
          <w:date w:fullDate="2024-09-24T00:00:00Z">
            <w:dateFormat w:val="MM/dd/yy"/>
            <w:lid w:val="en-US"/>
            <w:storeMappedDataAs w:val="dateTime"/>
            <w:calendar w:val="gregorian"/>
          </w:date>
        </w:sdtPr>
        <w:sdtEndPr/>
        <w:sdtContent>
          <w:r w:rsidR="001702AE">
            <w:rPr>
              <w:rFonts w:eastAsia="Roboto Light" w:cs="Arial"/>
              <w:b/>
              <w:u w:val="single"/>
            </w:rPr>
            <w:t>09/24/24</w:t>
          </w:r>
        </w:sdtContent>
      </w:sdt>
    </w:p>
    <w:p w14:paraId="3317189B" w14:textId="77777777" w:rsidR="00FF75BE" w:rsidRPr="00C5478D" w:rsidRDefault="00FF75BE" w:rsidP="00FF75BE">
      <w:pPr>
        <w:rPr>
          <w:rFonts w:eastAsia="Roboto Light" w:cs="Arial"/>
          <w:b/>
          <w:bCs/>
        </w:rPr>
      </w:pPr>
      <w:r w:rsidRPr="00C5478D">
        <w:rPr>
          <w:rFonts w:eastAsia="Roboto Light" w:cs="Arial"/>
          <w:b/>
          <w:bCs/>
        </w:rPr>
        <w:t xml:space="preserve">Topics: </w:t>
      </w:r>
    </w:p>
    <w:p w14:paraId="1817C5C8" w14:textId="77777777" w:rsidR="00FF75BE" w:rsidRPr="00C5478D" w:rsidRDefault="00FF75BE" w:rsidP="00FF75BE">
      <w:pPr>
        <w:rPr>
          <w:rFonts w:eastAsia="Roboto Light" w:cs="Arial"/>
        </w:rPr>
      </w:pPr>
      <w:r w:rsidRPr="00C5478D">
        <w:rPr>
          <w:rFonts w:eastAsia="Roboto Light" w:cs="Arial"/>
        </w:rPr>
        <w:t>Strategic Management of Technological Innovation – Chapter 4 – Standard Battles, Modularity, and Platform Competition</w:t>
      </w:r>
    </w:p>
    <w:p w14:paraId="630B4A78" w14:textId="77777777" w:rsidR="00FF75BE" w:rsidRPr="00C5478D" w:rsidRDefault="00FF75BE" w:rsidP="00FF75BE">
      <w:pPr>
        <w:numPr>
          <w:ilvl w:val="0"/>
          <w:numId w:val="24"/>
        </w:numPr>
        <w:rPr>
          <w:rFonts w:eastAsia="Roboto Light" w:cs="Arial"/>
        </w:rPr>
      </w:pPr>
      <w:r w:rsidRPr="00C5478D">
        <w:rPr>
          <w:rFonts w:eastAsia="Roboto Light" w:cs="Arial"/>
        </w:rPr>
        <w:t>Why dominant designs are selected?</w:t>
      </w:r>
    </w:p>
    <w:p w14:paraId="4334BC01" w14:textId="77777777" w:rsidR="00FF75BE" w:rsidRPr="00C5478D" w:rsidRDefault="00FF75BE" w:rsidP="00FF75BE">
      <w:pPr>
        <w:numPr>
          <w:ilvl w:val="0"/>
          <w:numId w:val="24"/>
        </w:numPr>
        <w:rPr>
          <w:rFonts w:eastAsia="Roboto Light" w:cs="Arial"/>
        </w:rPr>
      </w:pPr>
      <w:r w:rsidRPr="00C5478D">
        <w:rPr>
          <w:rFonts w:eastAsia="Roboto Light" w:cs="Arial"/>
        </w:rPr>
        <w:t>Multiple dimensions of value</w:t>
      </w:r>
    </w:p>
    <w:p w14:paraId="591D471B" w14:textId="77777777" w:rsidR="00FF75BE" w:rsidRPr="00C5478D" w:rsidRDefault="00FF75BE" w:rsidP="00FF75BE">
      <w:pPr>
        <w:numPr>
          <w:ilvl w:val="0"/>
          <w:numId w:val="24"/>
        </w:numPr>
        <w:rPr>
          <w:rFonts w:eastAsia="Roboto Light" w:cs="Arial"/>
        </w:rPr>
      </w:pPr>
      <w:r w:rsidRPr="00C5478D">
        <w:rPr>
          <w:rFonts w:eastAsia="Roboto Light" w:cs="Arial"/>
        </w:rPr>
        <w:t>Modularity and platform competition</w:t>
      </w:r>
    </w:p>
    <w:p w14:paraId="533DC15B" w14:textId="77777777" w:rsidR="00FF75BE" w:rsidRPr="00C5478D" w:rsidRDefault="00FF75BE" w:rsidP="00FF75BE">
      <w:pPr>
        <w:rPr>
          <w:rFonts w:eastAsia="Roboto Light" w:cs="Arial"/>
        </w:rPr>
      </w:pPr>
    </w:p>
    <w:p w14:paraId="032FA524" w14:textId="77777777" w:rsidR="00FF75BE" w:rsidRPr="00C5478D" w:rsidRDefault="00FF75BE" w:rsidP="00FF75BE">
      <w:pPr>
        <w:rPr>
          <w:rFonts w:eastAsia="Roboto Light" w:cs="Arial"/>
        </w:rPr>
      </w:pPr>
      <w:r w:rsidRPr="00C5478D">
        <w:rPr>
          <w:rFonts w:eastAsia="Roboto Light" w:cs="Arial"/>
        </w:rPr>
        <w:t>Digital (R)evolution - Chapter 4 – Operational Excellence</w:t>
      </w:r>
    </w:p>
    <w:p w14:paraId="55DF0AD4" w14:textId="77777777" w:rsidR="00FF75BE" w:rsidRPr="00C5478D" w:rsidRDefault="00FF75BE" w:rsidP="00FF75BE">
      <w:pPr>
        <w:numPr>
          <w:ilvl w:val="0"/>
          <w:numId w:val="23"/>
        </w:numPr>
        <w:rPr>
          <w:rFonts w:eastAsia="Roboto Light" w:cs="Arial"/>
        </w:rPr>
      </w:pPr>
      <w:r w:rsidRPr="00C5478D">
        <w:rPr>
          <w:rFonts w:eastAsia="Roboto Light" w:cs="Arial"/>
        </w:rPr>
        <w:t>What’s the relationship between operational excellence and customer experience?</w:t>
      </w:r>
    </w:p>
    <w:p w14:paraId="68AF3C0F" w14:textId="77777777" w:rsidR="00FF75BE" w:rsidRPr="00C5478D" w:rsidRDefault="00FF75BE" w:rsidP="00FF75BE">
      <w:pPr>
        <w:numPr>
          <w:ilvl w:val="0"/>
          <w:numId w:val="23"/>
        </w:numPr>
        <w:rPr>
          <w:rFonts w:eastAsia="Roboto Light" w:cs="Arial"/>
        </w:rPr>
      </w:pPr>
      <w:r w:rsidRPr="00C5478D">
        <w:rPr>
          <w:rFonts w:eastAsia="Roboto Light" w:cs="Arial"/>
        </w:rPr>
        <w:t>Who are your customers in the “service” economy?</w:t>
      </w:r>
    </w:p>
    <w:p w14:paraId="25A00283" w14:textId="77777777" w:rsidR="00FF75BE" w:rsidRPr="00C5478D" w:rsidRDefault="00FF75BE" w:rsidP="00FF75BE">
      <w:pPr>
        <w:numPr>
          <w:ilvl w:val="0"/>
          <w:numId w:val="23"/>
        </w:numPr>
        <w:rPr>
          <w:rFonts w:eastAsia="Roboto Light" w:cs="Arial"/>
        </w:rPr>
      </w:pPr>
      <w:r w:rsidRPr="00C5478D">
        <w:rPr>
          <w:rFonts w:eastAsia="Roboto Light" w:cs="Arial"/>
        </w:rPr>
        <w:t>How to use data and analytics to make a case to executives and others?</w:t>
      </w:r>
    </w:p>
    <w:p w14:paraId="068D271F" w14:textId="77777777" w:rsidR="00FF75BE" w:rsidRPr="00C5478D" w:rsidRDefault="00FF75BE" w:rsidP="00FF75BE">
      <w:pPr>
        <w:numPr>
          <w:ilvl w:val="0"/>
          <w:numId w:val="23"/>
        </w:numPr>
        <w:rPr>
          <w:rFonts w:eastAsia="Roboto Light" w:cs="Arial"/>
        </w:rPr>
      </w:pPr>
      <w:r w:rsidRPr="00C5478D">
        <w:rPr>
          <w:rFonts w:eastAsia="Roboto Light" w:cs="Arial"/>
        </w:rPr>
        <w:t>Where to look for the problems and pain points?</w:t>
      </w:r>
    </w:p>
    <w:p w14:paraId="70228755" w14:textId="77777777" w:rsidR="00FF75BE" w:rsidRPr="00C5478D" w:rsidRDefault="00FF75BE" w:rsidP="00FF75BE">
      <w:pPr>
        <w:numPr>
          <w:ilvl w:val="0"/>
          <w:numId w:val="23"/>
        </w:numPr>
        <w:rPr>
          <w:rFonts w:eastAsia="Roboto Light" w:cs="Arial"/>
        </w:rPr>
      </w:pPr>
      <w:r w:rsidRPr="00C5478D">
        <w:rPr>
          <w:rFonts w:eastAsia="Roboto Light" w:cs="Arial"/>
        </w:rPr>
        <w:t>Is the response time or solution time that matter?</w:t>
      </w:r>
    </w:p>
    <w:p w14:paraId="77AEB51F" w14:textId="77777777" w:rsidR="00FF75BE" w:rsidRPr="00C5478D" w:rsidRDefault="00FF75BE" w:rsidP="00FF75BE">
      <w:pPr>
        <w:rPr>
          <w:rFonts w:eastAsia="Roboto Light" w:cs="Arial"/>
        </w:rPr>
      </w:pPr>
    </w:p>
    <w:p w14:paraId="0467602D"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0CE13FD8" w14:textId="77777777" w:rsidR="00FF75BE" w:rsidRPr="00C5478D" w:rsidRDefault="00FF75BE" w:rsidP="00FF75BE">
      <w:pPr>
        <w:pStyle w:val="ListParagraph"/>
        <w:numPr>
          <w:ilvl w:val="0"/>
          <w:numId w:val="25"/>
        </w:numPr>
        <w:rPr>
          <w:rFonts w:eastAsia="Roboto Light" w:cs="Arial"/>
        </w:rPr>
      </w:pPr>
      <w:r w:rsidRPr="00C5478D">
        <w:rPr>
          <w:rFonts w:eastAsia="Roboto Light" w:cs="Arial"/>
        </w:rPr>
        <w:t>Strategic Management of Technological Innovation – Chapter 4 – Standard Battles, Modularity, and Platform Competition</w:t>
      </w:r>
    </w:p>
    <w:p w14:paraId="385AFC5D" w14:textId="77777777" w:rsidR="00FF75BE" w:rsidRPr="00C5478D" w:rsidRDefault="00FF75BE" w:rsidP="00FF75BE">
      <w:pPr>
        <w:pStyle w:val="ListParagraph"/>
        <w:numPr>
          <w:ilvl w:val="0"/>
          <w:numId w:val="25"/>
        </w:numPr>
        <w:rPr>
          <w:rFonts w:eastAsia="Roboto Light" w:cs="Arial"/>
        </w:rPr>
      </w:pPr>
      <w:r w:rsidRPr="00C5478D">
        <w:rPr>
          <w:rFonts w:eastAsia="Roboto Light" w:cs="Arial"/>
        </w:rPr>
        <w:t>Digital (R)evolution - Chapter 4 – Operational Excellence</w:t>
      </w:r>
    </w:p>
    <w:p w14:paraId="78AB7002" w14:textId="77777777" w:rsidR="00D40283" w:rsidRPr="00E10831" w:rsidRDefault="00D40283" w:rsidP="00D40283">
      <w:pPr>
        <w:rPr>
          <w:rFonts w:eastAsia="Roboto Light" w:cs="Arial"/>
          <w:bCs/>
        </w:rPr>
      </w:pPr>
    </w:p>
    <w:p w14:paraId="43CDA209" w14:textId="19E38B10" w:rsidR="00D40283" w:rsidRPr="00FF75BE" w:rsidRDefault="00D40283" w:rsidP="00D40283">
      <w:pPr>
        <w:rPr>
          <w:rFonts w:eastAsia="Roboto Light" w:cs="Arial"/>
          <w:b/>
          <w:u w:val="single"/>
        </w:rPr>
      </w:pPr>
      <w:r w:rsidRPr="00FF75BE">
        <w:rPr>
          <w:rFonts w:eastAsia="Roboto Light" w:cs="Arial"/>
          <w:b/>
          <w:u w:val="single"/>
        </w:rPr>
        <w:t>Session 5</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371997233"/>
          <w:placeholder>
            <w:docPart w:val="C821487AA7EA0B4C8AD414C55292A9F1"/>
          </w:placeholder>
          <w:date w:fullDate="2024-10-01T00:00:00Z">
            <w:dateFormat w:val="MM/dd/yy"/>
            <w:lid w:val="en-US"/>
            <w:storeMappedDataAs w:val="dateTime"/>
            <w:calendar w:val="gregorian"/>
          </w:date>
        </w:sdtPr>
        <w:sdtEndPr/>
        <w:sdtContent>
          <w:r w:rsidR="001702AE">
            <w:rPr>
              <w:rFonts w:eastAsia="Roboto Light" w:cs="Arial"/>
              <w:b/>
              <w:u w:val="single"/>
            </w:rPr>
            <w:t>10/01/24</w:t>
          </w:r>
        </w:sdtContent>
      </w:sdt>
    </w:p>
    <w:p w14:paraId="50B352BC" w14:textId="77777777" w:rsidR="00FF75BE" w:rsidRPr="00C5478D" w:rsidRDefault="00FF75BE" w:rsidP="00FF75BE">
      <w:pPr>
        <w:rPr>
          <w:b/>
        </w:rPr>
      </w:pPr>
      <w:r w:rsidRPr="00C5478D">
        <w:rPr>
          <w:rFonts w:eastAsia="Roboto Light" w:cs="Arial"/>
          <w:b/>
          <w:bCs/>
        </w:rPr>
        <w:t>Topics:</w:t>
      </w:r>
      <w:r w:rsidRPr="00C5478D">
        <w:rPr>
          <w:b/>
        </w:rPr>
        <w:t xml:space="preserve"> </w:t>
      </w:r>
    </w:p>
    <w:p w14:paraId="0A79E75E" w14:textId="77777777" w:rsidR="00FF75BE" w:rsidRPr="00C5478D" w:rsidRDefault="00FF75BE" w:rsidP="00FF75BE">
      <w:pPr>
        <w:rPr>
          <w:rFonts w:eastAsia="Roboto Light" w:cs="Arial"/>
        </w:rPr>
      </w:pPr>
      <w:r w:rsidRPr="00C5478D">
        <w:rPr>
          <w:rFonts w:eastAsia="Roboto Light" w:cs="Arial"/>
        </w:rPr>
        <w:t>Strategic Management of Technological Innovation – Chapter 5 – Timing of Entry</w:t>
      </w:r>
    </w:p>
    <w:p w14:paraId="01ADB84D" w14:textId="77777777" w:rsidR="00FF75BE" w:rsidRPr="00C5478D" w:rsidRDefault="00FF75BE" w:rsidP="00FF75BE">
      <w:pPr>
        <w:numPr>
          <w:ilvl w:val="0"/>
          <w:numId w:val="23"/>
        </w:numPr>
        <w:rPr>
          <w:rFonts w:eastAsia="Roboto Light" w:cs="Arial"/>
        </w:rPr>
      </w:pPr>
      <w:r w:rsidRPr="00C5478D">
        <w:rPr>
          <w:rFonts w:eastAsia="Roboto Light" w:cs="Arial"/>
        </w:rPr>
        <w:t>First-mover advantages</w:t>
      </w:r>
    </w:p>
    <w:p w14:paraId="00840977" w14:textId="77777777" w:rsidR="00FF75BE" w:rsidRPr="00C5478D" w:rsidRDefault="00FF75BE" w:rsidP="00FF75BE">
      <w:pPr>
        <w:numPr>
          <w:ilvl w:val="0"/>
          <w:numId w:val="23"/>
        </w:numPr>
        <w:rPr>
          <w:rFonts w:eastAsia="Roboto Light" w:cs="Arial"/>
        </w:rPr>
      </w:pPr>
      <w:r w:rsidRPr="00C5478D">
        <w:rPr>
          <w:rFonts w:eastAsia="Roboto Light" w:cs="Arial"/>
        </w:rPr>
        <w:t>First-mover disadvantages</w:t>
      </w:r>
    </w:p>
    <w:p w14:paraId="646BC324" w14:textId="77777777" w:rsidR="00FF75BE" w:rsidRPr="00C5478D" w:rsidRDefault="00FF75BE" w:rsidP="00FF75BE">
      <w:pPr>
        <w:numPr>
          <w:ilvl w:val="0"/>
          <w:numId w:val="23"/>
        </w:numPr>
        <w:rPr>
          <w:rFonts w:eastAsia="Roboto Light" w:cs="Arial"/>
        </w:rPr>
      </w:pPr>
      <w:r w:rsidRPr="00C5478D">
        <w:rPr>
          <w:rFonts w:eastAsia="Roboto Light" w:cs="Arial"/>
        </w:rPr>
        <w:t>Strategies to improve timing options</w:t>
      </w:r>
    </w:p>
    <w:p w14:paraId="152A33A9" w14:textId="77777777" w:rsidR="00FF75BE" w:rsidRPr="00C5478D" w:rsidRDefault="00FF75BE" w:rsidP="00FF75BE">
      <w:pPr>
        <w:rPr>
          <w:rFonts w:eastAsia="Roboto Light" w:cs="Arial"/>
        </w:rPr>
      </w:pPr>
      <w:r w:rsidRPr="00C5478D">
        <w:rPr>
          <w:rFonts w:eastAsia="Roboto Light" w:cs="Arial"/>
        </w:rPr>
        <w:t>Digital (R)evolution - Chapter 5 – Customer-Driven Change</w:t>
      </w:r>
    </w:p>
    <w:p w14:paraId="0F0C9D3C" w14:textId="77777777" w:rsidR="00FF75BE" w:rsidRPr="00C5478D" w:rsidRDefault="00FF75BE" w:rsidP="00FF75BE">
      <w:pPr>
        <w:numPr>
          <w:ilvl w:val="0"/>
          <w:numId w:val="23"/>
        </w:numPr>
        <w:rPr>
          <w:rFonts w:eastAsia="Roboto Light" w:cs="Arial"/>
        </w:rPr>
      </w:pPr>
      <w:r w:rsidRPr="00C5478D">
        <w:rPr>
          <w:rFonts w:eastAsia="Roboto Light" w:cs="Arial"/>
        </w:rPr>
        <w:t>What’s more important: People or Technology?</w:t>
      </w:r>
    </w:p>
    <w:p w14:paraId="71F8BB2B" w14:textId="77777777" w:rsidR="00FF75BE" w:rsidRPr="00C5478D" w:rsidRDefault="00FF75BE" w:rsidP="00FF75BE">
      <w:pPr>
        <w:numPr>
          <w:ilvl w:val="0"/>
          <w:numId w:val="23"/>
        </w:numPr>
        <w:rPr>
          <w:rFonts w:eastAsia="Roboto Light" w:cs="Arial"/>
        </w:rPr>
      </w:pPr>
      <w:r w:rsidRPr="00C5478D">
        <w:rPr>
          <w:rFonts w:eastAsia="Roboto Light" w:cs="Arial"/>
        </w:rPr>
        <w:t>Why organizations struggle and become irrelevant?</w:t>
      </w:r>
    </w:p>
    <w:p w14:paraId="6E315F8C" w14:textId="77777777" w:rsidR="00FF75BE" w:rsidRPr="00C5478D" w:rsidRDefault="00FF75BE" w:rsidP="00FF75BE">
      <w:pPr>
        <w:numPr>
          <w:ilvl w:val="0"/>
          <w:numId w:val="23"/>
        </w:numPr>
        <w:rPr>
          <w:rFonts w:eastAsia="Roboto Light" w:cs="Arial"/>
        </w:rPr>
      </w:pPr>
      <w:r w:rsidRPr="00C5478D">
        <w:rPr>
          <w:rFonts w:eastAsia="Roboto Light" w:cs="Arial"/>
        </w:rPr>
        <w:t>What are the principles of successful transformation?</w:t>
      </w:r>
    </w:p>
    <w:p w14:paraId="772B72AB" w14:textId="77777777" w:rsidR="00FF75BE" w:rsidRPr="00C5478D" w:rsidRDefault="00FF75BE" w:rsidP="00FF75BE">
      <w:pPr>
        <w:numPr>
          <w:ilvl w:val="0"/>
          <w:numId w:val="23"/>
        </w:numPr>
      </w:pPr>
      <w:r w:rsidRPr="00C5478D">
        <w:rPr>
          <w:rFonts w:eastAsia="Roboto Light" w:cs="Arial"/>
        </w:rPr>
        <w:t>Is your digital workforce digitally proficient?</w:t>
      </w:r>
      <w:r w:rsidRPr="00C5478D">
        <w:t xml:space="preserve"> </w:t>
      </w:r>
    </w:p>
    <w:p w14:paraId="58DB1137" w14:textId="77777777" w:rsidR="00FF75BE" w:rsidRPr="00C5478D" w:rsidRDefault="00FF75BE" w:rsidP="00FF75BE"/>
    <w:p w14:paraId="67305800"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44ACDCDB" w14:textId="77777777" w:rsidR="00FF75BE" w:rsidRPr="00C5478D" w:rsidRDefault="00FF75BE" w:rsidP="00FF75BE">
      <w:pPr>
        <w:pStyle w:val="ListParagraph"/>
        <w:numPr>
          <w:ilvl w:val="0"/>
          <w:numId w:val="25"/>
        </w:numPr>
        <w:rPr>
          <w:rFonts w:eastAsia="Roboto Light" w:cs="Arial"/>
        </w:rPr>
      </w:pPr>
      <w:r w:rsidRPr="00C5478D">
        <w:rPr>
          <w:rFonts w:eastAsia="Roboto Light" w:cs="Arial"/>
        </w:rPr>
        <w:t>Strategic Management of Technological Innovation – Chapter 5 – Timing of Entry</w:t>
      </w:r>
    </w:p>
    <w:p w14:paraId="36A183C4" w14:textId="77777777" w:rsidR="00FF75BE" w:rsidRPr="00C5478D" w:rsidRDefault="00FF75BE" w:rsidP="00FF75BE">
      <w:pPr>
        <w:pStyle w:val="ListParagraph"/>
        <w:numPr>
          <w:ilvl w:val="0"/>
          <w:numId w:val="25"/>
        </w:numPr>
        <w:rPr>
          <w:rFonts w:eastAsia="Roboto Light" w:cs="Arial"/>
        </w:rPr>
      </w:pPr>
      <w:r w:rsidRPr="00C5478D">
        <w:rPr>
          <w:rFonts w:eastAsia="Roboto Light" w:cs="Arial"/>
        </w:rPr>
        <w:lastRenderedPageBreak/>
        <w:t>Digital (R)evolution - Chapter 5 – Customer-Driven Change</w:t>
      </w:r>
    </w:p>
    <w:p w14:paraId="6D48D79C" w14:textId="77777777" w:rsidR="00FF75BE" w:rsidRPr="00C5478D" w:rsidRDefault="00FF75BE" w:rsidP="00FF75BE">
      <w:pPr>
        <w:pStyle w:val="ListParagraph"/>
        <w:numPr>
          <w:ilvl w:val="0"/>
          <w:numId w:val="25"/>
        </w:numPr>
        <w:rPr>
          <w:rFonts w:eastAsia="Roboto Light" w:cs="Arial"/>
        </w:rPr>
      </w:pPr>
      <w:r w:rsidRPr="00C5478D">
        <w:rPr>
          <w:rFonts w:eastAsia="Roboto Light" w:cs="Arial"/>
        </w:rPr>
        <w:t>Rita McGrath and Ryan McManus (2020). Harvard Business Review: Discovery-Driven Digital Transformation, Reprint: R2002J, May-June 2020</w:t>
      </w:r>
    </w:p>
    <w:p w14:paraId="1E845A9C" w14:textId="77777777" w:rsidR="00FF75BE" w:rsidRDefault="00FF75BE" w:rsidP="00FF75BE">
      <w:pPr>
        <w:rPr>
          <w:rFonts w:eastAsia="Roboto Light" w:cs="Arial"/>
          <w:b/>
          <w:bCs/>
        </w:rPr>
      </w:pPr>
    </w:p>
    <w:p w14:paraId="5F1F298F" w14:textId="77777777" w:rsidR="001702AE" w:rsidRPr="00C5478D" w:rsidRDefault="001702AE" w:rsidP="00FF75BE">
      <w:pPr>
        <w:rPr>
          <w:rFonts w:eastAsia="Roboto Light" w:cs="Arial"/>
          <w:b/>
          <w:bCs/>
        </w:rPr>
      </w:pPr>
    </w:p>
    <w:p w14:paraId="131850A8" w14:textId="77777777" w:rsidR="00D40283" w:rsidRPr="00E10831" w:rsidRDefault="00D40283" w:rsidP="00D40283">
      <w:pPr>
        <w:rPr>
          <w:rFonts w:eastAsia="Roboto Light" w:cs="Arial"/>
          <w:b/>
        </w:rPr>
      </w:pPr>
    </w:p>
    <w:p w14:paraId="494B5312" w14:textId="36799F0F" w:rsidR="00D40283" w:rsidRPr="00FF75BE" w:rsidRDefault="00D40283" w:rsidP="00D40283">
      <w:pPr>
        <w:rPr>
          <w:rFonts w:eastAsia="Roboto Light" w:cs="Arial"/>
          <w:b/>
          <w:u w:val="single"/>
        </w:rPr>
      </w:pPr>
      <w:r w:rsidRPr="00FF75BE">
        <w:rPr>
          <w:rFonts w:eastAsia="Roboto Light" w:cs="Arial"/>
          <w:b/>
          <w:u w:val="single"/>
        </w:rPr>
        <w:t>Session 6</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402259709"/>
          <w:placeholder>
            <w:docPart w:val="2CB20CF7EDDF0347B6511ACADB007DB8"/>
          </w:placeholder>
          <w:date w:fullDate="2024-10-08T00:00:00Z">
            <w:dateFormat w:val="MM/dd/yy"/>
            <w:lid w:val="en-US"/>
            <w:storeMappedDataAs w:val="dateTime"/>
            <w:calendar w:val="gregorian"/>
          </w:date>
        </w:sdtPr>
        <w:sdtEndPr/>
        <w:sdtContent>
          <w:r w:rsidR="001702AE">
            <w:rPr>
              <w:rFonts w:eastAsia="Roboto Light" w:cs="Arial"/>
              <w:b/>
              <w:u w:val="single"/>
            </w:rPr>
            <w:t>10/08/24</w:t>
          </w:r>
        </w:sdtContent>
      </w:sdt>
    </w:p>
    <w:p w14:paraId="465FF80D" w14:textId="77777777" w:rsidR="00FF75BE" w:rsidRPr="00C5478D" w:rsidRDefault="00FF75BE" w:rsidP="00FF75BE">
      <w:pPr>
        <w:rPr>
          <w:rFonts w:eastAsia="Roboto Light" w:cs="Arial"/>
          <w:b/>
          <w:bCs/>
        </w:rPr>
      </w:pPr>
      <w:r w:rsidRPr="00C5478D">
        <w:rPr>
          <w:rFonts w:eastAsia="Roboto Light" w:cs="Arial"/>
          <w:b/>
          <w:bCs/>
        </w:rPr>
        <w:t xml:space="preserve">Topics: </w:t>
      </w:r>
    </w:p>
    <w:p w14:paraId="6ABBE60F" w14:textId="77777777" w:rsidR="00FF75BE" w:rsidRPr="00C5478D" w:rsidRDefault="00FF75BE" w:rsidP="00FF75BE">
      <w:pPr>
        <w:rPr>
          <w:rFonts w:eastAsia="Roboto Light" w:cs="Arial"/>
        </w:rPr>
      </w:pPr>
      <w:r w:rsidRPr="00C5478D">
        <w:rPr>
          <w:rFonts w:eastAsia="Roboto Light" w:cs="Arial"/>
        </w:rPr>
        <w:t>Strategic Management of Technological Innovation – Chapter 6 – Defining the Organization’s Strategic Direction</w:t>
      </w:r>
    </w:p>
    <w:p w14:paraId="4575B766" w14:textId="77777777" w:rsidR="00FF75BE" w:rsidRPr="00C5478D" w:rsidRDefault="00FF75BE" w:rsidP="00FF75BE">
      <w:pPr>
        <w:numPr>
          <w:ilvl w:val="0"/>
          <w:numId w:val="26"/>
        </w:numPr>
        <w:rPr>
          <w:rFonts w:eastAsia="Roboto Light" w:cs="Arial"/>
        </w:rPr>
      </w:pPr>
      <w:r w:rsidRPr="00C5478D">
        <w:rPr>
          <w:rFonts w:eastAsia="Roboto Light" w:cs="Arial"/>
        </w:rPr>
        <w:t>Assessing the firm’s current position</w:t>
      </w:r>
    </w:p>
    <w:p w14:paraId="500997C0" w14:textId="77777777" w:rsidR="00FF75BE" w:rsidRPr="00C5478D" w:rsidRDefault="00FF75BE" w:rsidP="00FF75BE">
      <w:pPr>
        <w:numPr>
          <w:ilvl w:val="0"/>
          <w:numId w:val="26"/>
        </w:numPr>
        <w:rPr>
          <w:rFonts w:eastAsia="Roboto Light" w:cs="Arial"/>
        </w:rPr>
      </w:pPr>
      <w:r w:rsidRPr="00C5478D">
        <w:rPr>
          <w:rFonts w:eastAsia="Roboto Light" w:cs="Arial"/>
        </w:rPr>
        <w:t>Identifying core competencies and dynamic capabilities</w:t>
      </w:r>
    </w:p>
    <w:p w14:paraId="1B0F7678" w14:textId="77777777" w:rsidR="00FF75BE" w:rsidRPr="00C5478D" w:rsidRDefault="00FF75BE" w:rsidP="00FF75BE">
      <w:pPr>
        <w:numPr>
          <w:ilvl w:val="0"/>
          <w:numId w:val="26"/>
        </w:numPr>
        <w:rPr>
          <w:rFonts w:eastAsia="Roboto Light" w:cs="Arial"/>
        </w:rPr>
      </w:pPr>
      <w:r w:rsidRPr="00C5478D">
        <w:rPr>
          <w:rFonts w:eastAsia="Roboto Light" w:cs="Arial"/>
        </w:rPr>
        <w:t>Strategic Intent</w:t>
      </w:r>
    </w:p>
    <w:p w14:paraId="3B40ABA4" w14:textId="77777777" w:rsidR="00FF75BE" w:rsidRPr="00C5478D" w:rsidRDefault="00FF75BE" w:rsidP="00FF75BE">
      <w:pPr>
        <w:rPr>
          <w:rFonts w:eastAsia="Roboto Light" w:cs="Arial"/>
        </w:rPr>
      </w:pPr>
    </w:p>
    <w:p w14:paraId="3B058872" w14:textId="77777777" w:rsidR="00FF75BE" w:rsidRPr="00C5478D" w:rsidRDefault="00FF75BE" w:rsidP="00FF75BE">
      <w:pPr>
        <w:rPr>
          <w:rFonts w:eastAsia="Roboto Light" w:cs="Arial"/>
        </w:rPr>
      </w:pPr>
      <w:r w:rsidRPr="00C5478D">
        <w:rPr>
          <w:rFonts w:eastAsia="Roboto Light" w:cs="Arial"/>
        </w:rPr>
        <w:t>Digital (R)evolution - Chapter 6 – Strategy vs. Execution</w:t>
      </w:r>
    </w:p>
    <w:p w14:paraId="5E505D65" w14:textId="77777777" w:rsidR="00FF75BE" w:rsidRPr="00C5478D" w:rsidRDefault="00FF75BE" w:rsidP="00FF75BE">
      <w:pPr>
        <w:numPr>
          <w:ilvl w:val="0"/>
          <w:numId w:val="27"/>
        </w:numPr>
        <w:rPr>
          <w:rFonts w:eastAsia="Roboto Light" w:cs="Arial"/>
        </w:rPr>
      </w:pPr>
      <w:r w:rsidRPr="00C5478D">
        <w:rPr>
          <w:rFonts w:eastAsia="Roboto Light" w:cs="Arial"/>
        </w:rPr>
        <w:t>When is the last time you have communicated the digital strategy?</w:t>
      </w:r>
    </w:p>
    <w:p w14:paraId="4C1BDFAE" w14:textId="77777777" w:rsidR="00FF75BE" w:rsidRPr="00C5478D" w:rsidRDefault="00FF75BE" w:rsidP="00FF75BE">
      <w:pPr>
        <w:numPr>
          <w:ilvl w:val="0"/>
          <w:numId w:val="27"/>
        </w:numPr>
        <w:rPr>
          <w:rFonts w:eastAsia="Roboto Light" w:cs="Arial"/>
        </w:rPr>
      </w:pPr>
      <w:r w:rsidRPr="00C5478D">
        <w:rPr>
          <w:rFonts w:eastAsia="Roboto Light" w:cs="Arial"/>
        </w:rPr>
        <w:t>What does it mean to be a transformational leader?</w:t>
      </w:r>
    </w:p>
    <w:p w14:paraId="6460F6F1" w14:textId="77777777" w:rsidR="00FF75BE" w:rsidRPr="00C5478D" w:rsidRDefault="00FF75BE" w:rsidP="00FF75BE">
      <w:pPr>
        <w:numPr>
          <w:ilvl w:val="0"/>
          <w:numId w:val="27"/>
        </w:numPr>
        <w:rPr>
          <w:rFonts w:eastAsia="Roboto Light" w:cs="Arial"/>
        </w:rPr>
      </w:pPr>
      <w:r w:rsidRPr="00C5478D">
        <w:rPr>
          <w:rFonts w:eastAsia="Roboto Light" w:cs="Arial"/>
        </w:rPr>
        <w:t>How to set a winning transformation strategy?</w:t>
      </w:r>
    </w:p>
    <w:p w14:paraId="76EE687E" w14:textId="77777777" w:rsidR="00FF75BE" w:rsidRPr="00C5478D" w:rsidRDefault="00FF75BE" w:rsidP="00FF75BE">
      <w:pPr>
        <w:numPr>
          <w:ilvl w:val="0"/>
          <w:numId w:val="27"/>
        </w:numPr>
        <w:rPr>
          <w:rFonts w:eastAsia="Roboto Light" w:cs="Arial"/>
        </w:rPr>
      </w:pPr>
      <w:r w:rsidRPr="00C5478D">
        <w:rPr>
          <w:rFonts w:eastAsia="Roboto Light" w:cs="Arial"/>
        </w:rPr>
        <w:t>What could and will derail the transformation initiatives?</w:t>
      </w:r>
    </w:p>
    <w:p w14:paraId="332BAE06" w14:textId="77777777" w:rsidR="00FF75BE" w:rsidRPr="00C5478D" w:rsidRDefault="00FF75BE" w:rsidP="00FF75BE">
      <w:pPr>
        <w:numPr>
          <w:ilvl w:val="0"/>
          <w:numId w:val="27"/>
        </w:numPr>
        <w:rPr>
          <w:rFonts w:eastAsia="Roboto Light" w:cs="Arial"/>
        </w:rPr>
      </w:pPr>
      <w:r w:rsidRPr="00C5478D">
        <w:rPr>
          <w:rFonts w:eastAsia="Roboto Light" w:cs="Arial"/>
        </w:rPr>
        <w:t>How to get the “wagon” back on the track?</w:t>
      </w:r>
    </w:p>
    <w:p w14:paraId="2DBFE696" w14:textId="77777777" w:rsidR="00FF75BE" w:rsidRPr="00C5478D" w:rsidRDefault="00FF75BE" w:rsidP="00FF75BE">
      <w:pPr>
        <w:rPr>
          <w:rFonts w:eastAsia="Roboto Light" w:cs="Arial"/>
        </w:rPr>
      </w:pPr>
    </w:p>
    <w:p w14:paraId="35FDCA21"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64403252" w14:textId="77777777" w:rsidR="00FF75BE" w:rsidRPr="00C5478D" w:rsidRDefault="00FF75BE" w:rsidP="00FF75BE">
      <w:pPr>
        <w:pStyle w:val="ListParagraph"/>
        <w:numPr>
          <w:ilvl w:val="0"/>
          <w:numId w:val="28"/>
        </w:numPr>
        <w:rPr>
          <w:rFonts w:eastAsia="Roboto Light" w:cs="Arial"/>
        </w:rPr>
      </w:pPr>
      <w:r w:rsidRPr="00C5478D">
        <w:rPr>
          <w:rFonts w:eastAsia="Roboto Light" w:cs="Arial"/>
        </w:rPr>
        <w:t>Strategic Management of Technological Innovation – Chapter 6 – Defining the Organization’s Strategic Direction</w:t>
      </w:r>
    </w:p>
    <w:p w14:paraId="0DD767EE" w14:textId="77777777" w:rsidR="00FF75BE" w:rsidRPr="00C5478D" w:rsidRDefault="00FF75BE" w:rsidP="00FF75BE">
      <w:pPr>
        <w:pStyle w:val="ListParagraph"/>
        <w:numPr>
          <w:ilvl w:val="0"/>
          <w:numId w:val="28"/>
        </w:numPr>
        <w:rPr>
          <w:rFonts w:eastAsia="Roboto Light" w:cs="Arial"/>
        </w:rPr>
      </w:pPr>
      <w:r w:rsidRPr="00C5478D">
        <w:rPr>
          <w:rFonts w:eastAsia="Roboto Light" w:cs="Arial"/>
        </w:rPr>
        <w:t>Digital (R)evolution - Chapter 6 – Strategy vs. Execution</w:t>
      </w:r>
    </w:p>
    <w:p w14:paraId="4E5081D3" w14:textId="77777777" w:rsidR="00D40283" w:rsidRPr="00E10831" w:rsidRDefault="00D40283" w:rsidP="00D40283">
      <w:pPr>
        <w:rPr>
          <w:rFonts w:eastAsia="Roboto Light" w:cs="Arial"/>
          <w:b/>
        </w:rPr>
      </w:pPr>
    </w:p>
    <w:p w14:paraId="74FD3765" w14:textId="2285B6C3" w:rsidR="00D40283" w:rsidRPr="00FF75BE" w:rsidRDefault="00D40283" w:rsidP="00D40283">
      <w:pPr>
        <w:rPr>
          <w:rFonts w:eastAsia="Roboto Light" w:cs="Arial"/>
          <w:b/>
          <w:u w:val="single"/>
        </w:rPr>
      </w:pPr>
      <w:r w:rsidRPr="00FF75BE">
        <w:rPr>
          <w:rFonts w:eastAsia="Roboto Light" w:cs="Arial"/>
          <w:b/>
          <w:u w:val="single"/>
        </w:rPr>
        <w:t>Session 7</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58549884"/>
          <w:placeholder>
            <w:docPart w:val="09958AA7CD20A04FBD22690D08827A9E"/>
          </w:placeholder>
          <w:date w:fullDate="2024-10-22T00:00:00Z">
            <w:dateFormat w:val="MM/dd/yy"/>
            <w:lid w:val="en-US"/>
            <w:storeMappedDataAs w:val="dateTime"/>
            <w:calendar w:val="gregorian"/>
          </w:date>
        </w:sdtPr>
        <w:sdtEndPr/>
        <w:sdtContent>
          <w:r w:rsidR="001702AE">
            <w:rPr>
              <w:rFonts w:eastAsia="Roboto Light" w:cs="Arial"/>
              <w:b/>
              <w:u w:val="single"/>
            </w:rPr>
            <w:t>10/22/24</w:t>
          </w:r>
        </w:sdtContent>
      </w:sdt>
    </w:p>
    <w:p w14:paraId="179ADDF8" w14:textId="77777777" w:rsidR="00FF75BE" w:rsidRPr="00C5478D" w:rsidRDefault="00FF75BE" w:rsidP="00FF75BE">
      <w:pPr>
        <w:rPr>
          <w:rFonts w:eastAsia="Roboto Light" w:cs="Arial"/>
          <w:b/>
          <w:bCs/>
        </w:rPr>
      </w:pPr>
      <w:r w:rsidRPr="00C5478D">
        <w:rPr>
          <w:rFonts w:eastAsia="Roboto Light" w:cs="Arial"/>
          <w:b/>
          <w:bCs/>
        </w:rPr>
        <w:t xml:space="preserve">Topics: </w:t>
      </w:r>
    </w:p>
    <w:p w14:paraId="2B423EC6" w14:textId="77777777" w:rsidR="00FF75BE" w:rsidRPr="00C5478D" w:rsidRDefault="00FF75BE" w:rsidP="00FF75BE">
      <w:pPr>
        <w:rPr>
          <w:rFonts w:eastAsia="Roboto Light" w:cs="Arial"/>
        </w:rPr>
      </w:pPr>
      <w:r w:rsidRPr="00C5478D">
        <w:rPr>
          <w:rFonts w:eastAsia="Roboto Light" w:cs="Arial"/>
        </w:rPr>
        <w:t>Strategic Management of Technological Innovation – Chapter 7 – Choosing Innovation Projects</w:t>
      </w:r>
    </w:p>
    <w:p w14:paraId="276EF6F1" w14:textId="77777777" w:rsidR="00FF75BE" w:rsidRPr="00C5478D" w:rsidRDefault="00FF75BE" w:rsidP="00FF75BE">
      <w:pPr>
        <w:numPr>
          <w:ilvl w:val="0"/>
          <w:numId w:val="29"/>
        </w:numPr>
        <w:rPr>
          <w:rFonts w:eastAsia="Roboto Light" w:cs="Arial"/>
        </w:rPr>
      </w:pPr>
      <w:r w:rsidRPr="00C5478D">
        <w:rPr>
          <w:rFonts w:eastAsia="Roboto Light" w:cs="Arial"/>
        </w:rPr>
        <w:t>The development budget</w:t>
      </w:r>
    </w:p>
    <w:p w14:paraId="67043A30" w14:textId="77777777" w:rsidR="00FF75BE" w:rsidRPr="00C5478D" w:rsidRDefault="00FF75BE" w:rsidP="00FF75BE">
      <w:pPr>
        <w:numPr>
          <w:ilvl w:val="0"/>
          <w:numId w:val="29"/>
        </w:numPr>
        <w:rPr>
          <w:rFonts w:eastAsia="Roboto Light" w:cs="Arial"/>
        </w:rPr>
      </w:pPr>
      <w:r w:rsidRPr="00C5478D">
        <w:rPr>
          <w:rFonts w:eastAsia="Roboto Light" w:cs="Arial"/>
        </w:rPr>
        <w:t>Quantitative methods for choosing projects</w:t>
      </w:r>
    </w:p>
    <w:p w14:paraId="28393DF2" w14:textId="77777777" w:rsidR="00FF75BE" w:rsidRPr="00C5478D" w:rsidRDefault="00FF75BE" w:rsidP="00FF75BE">
      <w:pPr>
        <w:numPr>
          <w:ilvl w:val="0"/>
          <w:numId w:val="29"/>
        </w:numPr>
        <w:rPr>
          <w:rFonts w:eastAsia="Roboto Light" w:cs="Arial"/>
        </w:rPr>
      </w:pPr>
      <w:r w:rsidRPr="00C5478D">
        <w:rPr>
          <w:rFonts w:eastAsia="Roboto Light" w:cs="Arial"/>
        </w:rPr>
        <w:t>Disadvantages of quantitative methods</w:t>
      </w:r>
    </w:p>
    <w:p w14:paraId="370A4614" w14:textId="77777777" w:rsidR="00FF75BE" w:rsidRPr="00C5478D" w:rsidRDefault="00FF75BE" w:rsidP="00FF75BE">
      <w:pPr>
        <w:numPr>
          <w:ilvl w:val="0"/>
          <w:numId w:val="29"/>
        </w:numPr>
        <w:rPr>
          <w:rFonts w:eastAsia="Roboto Light" w:cs="Arial"/>
        </w:rPr>
      </w:pPr>
      <w:r w:rsidRPr="00C5478D">
        <w:rPr>
          <w:rFonts w:eastAsia="Roboto Light" w:cs="Arial"/>
        </w:rPr>
        <w:t>Qualitative methods for choosing projects</w:t>
      </w:r>
    </w:p>
    <w:p w14:paraId="202F4CF4" w14:textId="77777777" w:rsidR="00FF75BE" w:rsidRPr="00C5478D" w:rsidRDefault="00FF75BE" w:rsidP="00FF75BE">
      <w:pPr>
        <w:numPr>
          <w:ilvl w:val="0"/>
          <w:numId w:val="29"/>
        </w:numPr>
        <w:rPr>
          <w:rFonts w:eastAsia="Roboto Light" w:cs="Arial"/>
        </w:rPr>
      </w:pPr>
      <w:r w:rsidRPr="00C5478D">
        <w:rPr>
          <w:rFonts w:eastAsia="Roboto Light" w:cs="Arial"/>
        </w:rPr>
        <w:t>Combining quantitative and qualitative information</w:t>
      </w:r>
    </w:p>
    <w:p w14:paraId="51A7DE64" w14:textId="77777777" w:rsidR="00FF75BE" w:rsidRPr="00C5478D" w:rsidRDefault="00FF75BE" w:rsidP="00FF75BE">
      <w:pPr>
        <w:rPr>
          <w:rFonts w:eastAsia="Roboto Light" w:cs="Arial"/>
        </w:rPr>
      </w:pPr>
    </w:p>
    <w:p w14:paraId="300B938C" w14:textId="77777777" w:rsidR="00FF75BE" w:rsidRPr="00C5478D" w:rsidRDefault="00FF75BE" w:rsidP="00FF75BE">
      <w:pPr>
        <w:rPr>
          <w:rFonts w:eastAsia="Roboto Light" w:cs="Arial"/>
        </w:rPr>
      </w:pPr>
      <w:r w:rsidRPr="00C5478D">
        <w:rPr>
          <w:rFonts w:eastAsia="Roboto Light" w:cs="Arial"/>
        </w:rPr>
        <w:t>Digital (R)evolution - Chapter 7 – Hire Captains, Not Kings, or Queens</w:t>
      </w:r>
    </w:p>
    <w:p w14:paraId="472826F1" w14:textId="77777777" w:rsidR="00FF75BE" w:rsidRPr="00C5478D" w:rsidRDefault="00FF75BE" w:rsidP="00FF75BE">
      <w:pPr>
        <w:numPr>
          <w:ilvl w:val="0"/>
          <w:numId w:val="30"/>
        </w:numPr>
        <w:rPr>
          <w:rFonts w:eastAsia="Roboto Light" w:cs="Arial"/>
        </w:rPr>
      </w:pPr>
      <w:r w:rsidRPr="00C5478D">
        <w:rPr>
          <w:rFonts w:eastAsia="Roboto Light" w:cs="Arial"/>
        </w:rPr>
        <w:t>Why hiring is so difficult?</w:t>
      </w:r>
    </w:p>
    <w:p w14:paraId="6A6AD785" w14:textId="77777777" w:rsidR="00FF75BE" w:rsidRPr="00C5478D" w:rsidRDefault="00FF75BE" w:rsidP="00FF75BE">
      <w:pPr>
        <w:numPr>
          <w:ilvl w:val="0"/>
          <w:numId w:val="30"/>
        </w:numPr>
        <w:rPr>
          <w:rFonts w:eastAsia="Roboto Light" w:cs="Arial"/>
        </w:rPr>
      </w:pPr>
      <w:r w:rsidRPr="00C5478D">
        <w:rPr>
          <w:rFonts w:eastAsia="Roboto Light" w:cs="Arial"/>
        </w:rPr>
        <w:t>Are people assets or liabilities?</w:t>
      </w:r>
    </w:p>
    <w:p w14:paraId="1FDAFFB5" w14:textId="77777777" w:rsidR="00FF75BE" w:rsidRPr="00C5478D" w:rsidRDefault="00FF75BE" w:rsidP="00FF75BE">
      <w:pPr>
        <w:numPr>
          <w:ilvl w:val="0"/>
          <w:numId w:val="30"/>
        </w:numPr>
        <w:rPr>
          <w:rFonts w:eastAsia="Roboto Light" w:cs="Arial"/>
        </w:rPr>
      </w:pPr>
      <w:r w:rsidRPr="00C5478D">
        <w:rPr>
          <w:rFonts w:eastAsia="Roboto Light" w:cs="Arial"/>
        </w:rPr>
        <w:t>Who are the most valuable players?</w:t>
      </w:r>
    </w:p>
    <w:p w14:paraId="2F9075EE" w14:textId="77777777" w:rsidR="00FF75BE" w:rsidRPr="00C5478D" w:rsidRDefault="00FF75BE" w:rsidP="00FF75BE">
      <w:pPr>
        <w:numPr>
          <w:ilvl w:val="0"/>
          <w:numId w:val="30"/>
        </w:numPr>
        <w:rPr>
          <w:rFonts w:eastAsia="Roboto Light" w:cs="Arial"/>
        </w:rPr>
      </w:pPr>
      <w:r w:rsidRPr="00C5478D">
        <w:rPr>
          <w:rFonts w:eastAsia="Roboto Light" w:cs="Arial"/>
        </w:rPr>
        <w:t>Is reverse mentoring beneficial to companies?</w:t>
      </w:r>
    </w:p>
    <w:p w14:paraId="5409079F" w14:textId="77777777" w:rsidR="00FF75BE" w:rsidRPr="00C5478D" w:rsidRDefault="00FF75BE" w:rsidP="00FF75BE">
      <w:pPr>
        <w:numPr>
          <w:ilvl w:val="0"/>
          <w:numId w:val="30"/>
        </w:numPr>
        <w:rPr>
          <w:rFonts w:eastAsia="Roboto Light" w:cs="Arial"/>
        </w:rPr>
      </w:pPr>
      <w:r w:rsidRPr="00C5478D">
        <w:rPr>
          <w:rFonts w:eastAsia="Roboto Light" w:cs="Arial"/>
        </w:rPr>
        <w:t>Can you teach passion?</w:t>
      </w:r>
    </w:p>
    <w:p w14:paraId="797648A2" w14:textId="77777777" w:rsidR="00FF75BE" w:rsidRPr="00C5478D" w:rsidRDefault="00FF75BE" w:rsidP="00FF75BE">
      <w:pPr>
        <w:rPr>
          <w:rFonts w:eastAsia="Roboto Light" w:cs="Arial"/>
        </w:rPr>
      </w:pPr>
    </w:p>
    <w:p w14:paraId="49CD61F1" w14:textId="77777777" w:rsidR="00FF75BE" w:rsidRPr="00C5478D" w:rsidRDefault="00FF75BE" w:rsidP="00FF75BE">
      <w:pPr>
        <w:rPr>
          <w:rFonts w:eastAsia="Roboto Light" w:cs="Arial"/>
        </w:rPr>
      </w:pPr>
      <w:r w:rsidRPr="00C5478D">
        <w:rPr>
          <w:rFonts w:eastAsia="Roboto Light" w:cs="Arial"/>
          <w:b/>
          <w:bCs/>
        </w:rPr>
        <w:t>Reading</w:t>
      </w:r>
      <w:r w:rsidRPr="00C5478D">
        <w:rPr>
          <w:rFonts w:eastAsia="Roboto Light" w:cs="Arial"/>
        </w:rPr>
        <w:t xml:space="preserve">: </w:t>
      </w:r>
    </w:p>
    <w:p w14:paraId="67333463" w14:textId="77777777" w:rsidR="00FF75BE" w:rsidRPr="00C5478D" w:rsidRDefault="00FF75BE" w:rsidP="00FF75BE">
      <w:pPr>
        <w:pStyle w:val="ListParagraph"/>
        <w:numPr>
          <w:ilvl w:val="0"/>
          <w:numId w:val="31"/>
        </w:numPr>
        <w:rPr>
          <w:rFonts w:eastAsia="Roboto Light" w:cs="Arial"/>
        </w:rPr>
      </w:pPr>
      <w:r w:rsidRPr="00C5478D">
        <w:rPr>
          <w:rFonts w:eastAsia="Roboto Light" w:cs="Arial"/>
        </w:rPr>
        <w:lastRenderedPageBreak/>
        <w:t>Strategic Management of Technological Innovation – Chapter 7 – Choosing Innovation Projects</w:t>
      </w:r>
    </w:p>
    <w:p w14:paraId="326DB200" w14:textId="77777777" w:rsidR="00FF75BE" w:rsidRPr="00C5478D" w:rsidRDefault="00FF75BE" w:rsidP="00FF75BE">
      <w:pPr>
        <w:pStyle w:val="ListParagraph"/>
        <w:numPr>
          <w:ilvl w:val="0"/>
          <w:numId w:val="31"/>
        </w:numPr>
        <w:rPr>
          <w:rFonts w:eastAsia="Roboto Light" w:cs="Arial"/>
        </w:rPr>
      </w:pPr>
      <w:r w:rsidRPr="00C5478D">
        <w:rPr>
          <w:rFonts w:eastAsia="Roboto Light" w:cs="Arial"/>
        </w:rPr>
        <w:t>Digital (R)evolution - Chapter 7 – Hire Captains, Not Kings, or Queens</w:t>
      </w:r>
    </w:p>
    <w:p w14:paraId="66935F20" w14:textId="77777777" w:rsidR="00D40283" w:rsidRDefault="00D40283" w:rsidP="00D40283">
      <w:pPr>
        <w:rPr>
          <w:rFonts w:eastAsia="Roboto Light" w:cs="Arial"/>
          <w:b/>
        </w:rPr>
      </w:pPr>
    </w:p>
    <w:p w14:paraId="48096624" w14:textId="77777777" w:rsidR="001702AE" w:rsidRDefault="001702AE" w:rsidP="00D40283">
      <w:pPr>
        <w:rPr>
          <w:rFonts w:eastAsia="Roboto Light" w:cs="Arial"/>
          <w:b/>
        </w:rPr>
      </w:pPr>
    </w:p>
    <w:p w14:paraId="287156C9" w14:textId="77777777" w:rsidR="001702AE" w:rsidRDefault="001702AE" w:rsidP="00D40283">
      <w:pPr>
        <w:rPr>
          <w:rFonts w:eastAsia="Roboto Light" w:cs="Arial"/>
          <w:b/>
        </w:rPr>
      </w:pPr>
    </w:p>
    <w:p w14:paraId="71736ED5" w14:textId="77777777" w:rsidR="001702AE" w:rsidRPr="00E10831" w:rsidRDefault="001702AE" w:rsidP="00D40283">
      <w:pPr>
        <w:rPr>
          <w:rFonts w:eastAsia="Roboto Light" w:cs="Arial"/>
          <w:b/>
        </w:rPr>
      </w:pPr>
    </w:p>
    <w:p w14:paraId="67412C32" w14:textId="0F0608C5" w:rsidR="00D40283" w:rsidRPr="00FF75BE" w:rsidRDefault="00D40283" w:rsidP="00D40283">
      <w:pPr>
        <w:rPr>
          <w:rFonts w:eastAsia="Roboto Light" w:cs="Arial"/>
          <w:b/>
          <w:u w:val="single"/>
        </w:rPr>
      </w:pPr>
      <w:r w:rsidRPr="00FF75BE">
        <w:rPr>
          <w:rFonts w:eastAsia="Roboto Light" w:cs="Arial"/>
          <w:b/>
          <w:u w:val="single"/>
        </w:rPr>
        <w:t>Session 8</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962388328"/>
          <w:placeholder>
            <w:docPart w:val="18207B3D2411984BBAE388FBBFF03C5C"/>
          </w:placeholder>
          <w:date w:fullDate="2024-10-29T00:00:00Z">
            <w:dateFormat w:val="MM/dd/yy"/>
            <w:lid w:val="en-US"/>
            <w:storeMappedDataAs w:val="dateTime"/>
            <w:calendar w:val="gregorian"/>
          </w:date>
        </w:sdtPr>
        <w:sdtEndPr/>
        <w:sdtContent>
          <w:r w:rsidR="001702AE">
            <w:rPr>
              <w:rFonts w:eastAsia="Roboto Light" w:cs="Arial"/>
              <w:b/>
              <w:u w:val="single"/>
            </w:rPr>
            <w:t>10/29/24</w:t>
          </w:r>
        </w:sdtContent>
      </w:sdt>
    </w:p>
    <w:p w14:paraId="5936105D" w14:textId="77777777" w:rsidR="00FF75BE" w:rsidRPr="00C5478D" w:rsidRDefault="00FF75BE" w:rsidP="00FF75BE">
      <w:pPr>
        <w:rPr>
          <w:rFonts w:eastAsia="Roboto Light" w:cs="Arial"/>
          <w:b/>
          <w:bCs/>
        </w:rPr>
      </w:pPr>
      <w:r w:rsidRPr="00C5478D">
        <w:rPr>
          <w:rFonts w:eastAsia="Roboto Light" w:cs="Arial"/>
          <w:b/>
          <w:bCs/>
        </w:rPr>
        <w:t xml:space="preserve">Topics: </w:t>
      </w:r>
    </w:p>
    <w:p w14:paraId="0A1E9B5A" w14:textId="77777777" w:rsidR="00FF75BE" w:rsidRPr="00C5478D" w:rsidRDefault="00FF75BE" w:rsidP="00FF75BE">
      <w:pPr>
        <w:rPr>
          <w:rFonts w:eastAsia="Roboto Light" w:cs="Arial"/>
        </w:rPr>
      </w:pPr>
      <w:r w:rsidRPr="00C5478D">
        <w:rPr>
          <w:rFonts w:eastAsia="Roboto Light" w:cs="Arial"/>
        </w:rPr>
        <w:t>Strategic Management of Technological Innovation – Chapter 8 – Collaboration Strategy</w:t>
      </w:r>
    </w:p>
    <w:p w14:paraId="533A7DD2" w14:textId="77777777" w:rsidR="00FF75BE" w:rsidRPr="00C5478D" w:rsidRDefault="00FF75BE" w:rsidP="00FF75BE">
      <w:pPr>
        <w:numPr>
          <w:ilvl w:val="0"/>
          <w:numId w:val="32"/>
        </w:numPr>
        <w:rPr>
          <w:rFonts w:eastAsia="Roboto Light" w:cs="Arial"/>
        </w:rPr>
      </w:pPr>
      <w:r w:rsidRPr="00C5478D">
        <w:rPr>
          <w:rFonts w:eastAsia="Roboto Light" w:cs="Arial"/>
        </w:rPr>
        <w:t>Reasons for going solo</w:t>
      </w:r>
    </w:p>
    <w:p w14:paraId="05F9CEFD" w14:textId="77777777" w:rsidR="00FF75BE" w:rsidRPr="00C5478D" w:rsidRDefault="00FF75BE" w:rsidP="00FF75BE">
      <w:pPr>
        <w:numPr>
          <w:ilvl w:val="0"/>
          <w:numId w:val="32"/>
        </w:numPr>
        <w:rPr>
          <w:rFonts w:eastAsia="Roboto Light" w:cs="Arial"/>
        </w:rPr>
      </w:pPr>
      <w:r w:rsidRPr="00C5478D">
        <w:rPr>
          <w:rFonts w:eastAsia="Roboto Light" w:cs="Arial"/>
        </w:rPr>
        <w:t>Advantages of collaborating</w:t>
      </w:r>
    </w:p>
    <w:p w14:paraId="5B867063" w14:textId="77777777" w:rsidR="00FF75BE" w:rsidRPr="00C5478D" w:rsidRDefault="00FF75BE" w:rsidP="00FF75BE">
      <w:pPr>
        <w:numPr>
          <w:ilvl w:val="0"/>
          <w:numId w:val="32"/>
        </w:numPr>
        <w:rPr>
          <w:rFonts w:eastAsia="Roboto Light" w:cs="Arial"/>
        </w:rPr>
      </w:pPr>
      <w:r w:rsidRPr="00C5478D">
        <w:rPr>
          <w:rFonts w:eastAsia="Roboto Light" w:cs="Arial"/>
        </w:rPr>
        <w:t>Types of collaborative arrangements</w:t>
      </w:r>
    </w:p>
    <w:p w14:paraId="4F9273CF" w14:textId="77777777" w:rsidR="00FF75BE" w:rsidRPr="00C5478D" w:rsidRDefault="00FF75BE" w:rsidP="00FF75BE">
      <w:pPr>
        <w:numPr>
          <w:ilvl w:val="0"/>
          <w:numId w:val="32"/>
        </w:numPr>
        <w:rPr>
          <w:rFonts w:eastAsia="Roboto Light" w:cs="Arial"/>
        </w:rPr>
      </w:pPr>
      <w:r w:rsidRPr="00C5478D">
        <w:rPr>
          <w:rFonts w:eastAsia="Roboto Light" w:cs="Arial"/>
        </w:rPr>
        <w:t>Choosing a mode of collaboration</w:t>
      </w:r>
    </w:p>
    <w:p w14:paraId="4071B0FA" w14:textId="77777777" w:rsidR="00FF75BE" w:rsidRPr="00C5478D" w:rsidRDefault="00FF75BE" w:rsidP="00FF75BE">
      <w:pPr>
        <w:numPr>
          <w:ilvl w:val="0"/>
          <w:numId w:val="32"/>
        </w:numPr>
        <w:rPr>
          <w:rFonts w:eastAsia="Roboto Light" w:cs="Arial"/>
        </w:rPr>
      </w:pPr>
      <w:r w:rsidRPr="00C5478D">
        <w:rPr>
          <w:rFonts w:eastAsia="Roboto Light" w:cs="Arial"/>
        </w:rPr>
        <w:t>Choosing and monitoring partners</w:t>
      </w:r>
    </w:p>
    <w:p w14:paraId="649F4C6C" w14:textId="77777777" w:rsidR="00FF75BE" w:rsidRPr="00C5478D" w:rsidRDefault="00FF75BE" w:rsidP="00FF75BE">
      <w:pPr>
        <w:rPr>
          <w:rFonts w:eastAsia="Roboto Light" w:cs="Arial"/>
        </w:rPr>
      </w:pPr>
    </w:p>
    <w:p w14:paraId="4E43B0C3" w14:textId="77777777" w:rsidR="00FF75BE" w:rsidRPr="00C5478D" w:rsidRDefault="00FF75BE" w:rsidP="00FF75BE">
      <w:pPr>
        <w:rPr>
          <w:rFonts w:eastAsia="Roboto Light" w:cs="Arial"/>
        </w:rPr>
      </w:pPr>
      <w:r w:rsidRPr="00C5478D">
        <w:rPr>
          <w:rFonts w:eastAsia="Roboto Light" w:cs="Arial"/>
        </w:rPr>
        <w:t>Digital (R)evolution - Chapter 8 – Integrated Ecosystems</w:t>
      </w:r>
    </w:p>
    <w:p w14:paraId="15E10767" w14:textId="77777777" w:rsidR="00FF75BE" w:rsidRPr="00C5478D" w:rsidRDefault="00FF75BE" w:rsidP="00FF75BE">
      <w:pPr>
        <w:numPr>
          <w:ilvl w:val="0"/>
          <w:numId w:val="33"/>
        </w:numPr>
        <w:rPr>
          <w:rFonts w:eastAsia="Roboto Light" w:cs="Arial"/>
        </w:rPr>
      </w:pPr>
      <w:r w:rsidRPr="00C5478D">
        <w:rPr>
          <w:rFonts w:eastAsia="Roboto Light" w:cs="Arial"/>
        </w:rPr>
        <w:t>Why people think of Digital Transformation as back office processes?</w:t>
      </w:r>
    </w:p>
    <w:p w14:paraId="74E5B6BB" w14:textId="77777777" w:rsidR="00FF75BE" w:rsidRPr="00C5478D" w:rsidRDefault="00FF75BE" w:rsidP="00FF75BE">
      <w:pPr>
        <w:numPr>
          <w:ilvl w:val="0"/>
          <w:numId w:val="33"/>
        </w:numPr>
        <w:rPr>
          <w:rFonts w:eastAsia="Roboto Light" w:cs="Arial"/>
        </w:rPr>
      </w:pPr>
      <w:r w:rsidRPr="00C5478D">
        <w:rPr>
          <w:rFonts w:eastAsia="Roboto Light" w:cs="Arial"/>
        </w:rPr>
        <w:t>Why social collaboration is a prerequisite to digital transformation?</w:t>
      </w:r>
    </w:p>
    <w:p w14:paraId="2BA02C9B" w14:textId="77777777" w:rsidR="00FF75BE" w:rsidRPr="00C5478D" w:rsidRDefault="00FF75BE" w:rsidP="00FF75BE">
      <w:pPr>
        <w:numPr>
          <w:ilvl w:val="0"/>
          <w:numId w:val="33"/>
        </w:numPr>
        <w:rPr>
          <w:rFonts w:eastAsia="Roboto Light" w:cs="Arial"/>
        </w:rPr>
      </w:pPr>
      <w:r w:rsidRPr="00C5478D">
        <w:rPr>
          <w:rFonts w:eastAsia="Roboto Light" w:cs="Arial"/>
        </w:rPr>
        <w:t>Why it is so difficult for users to adopt new technologies?</w:t>
      </w:r>
    </w:p>
    <w:p w14:paraId="3ADBF5C6" w14:textId="77777777" w:rsidR="00FF75BE" w:rsidRPr="00C5478D" w:rsidRDefault="00FF75BE" w:rsidP="00FF75BE">
      <w:pPr>
        <w:numPr>
          <w:ilvl w:val="0"/>
          <w:numId w:val="33"/>
        </w:numPr>
        <w:rPr>
          <w:rFonts w:eastAsia="Roboto Light" w:cs="Arial"/>
        </w:rPr>
      </w:pPr>
      <w:r w:rsidRPr="00C5478D">
        <w:rPr>
          <w:rFonts w:eastAsia="Roboto Light" w:cs="Arial"/>
        </w:rPr>
        <w:t>What’s the strategy to deal with knowledge workers?</w:t>
      </w:r>
    </w:p>
    <w:p w14:paraId="23708100" w14:textId="77777777" w:rsidR="00FF75BE" w:rsidRPr="00C5478D" w:rsidRDefault="00FF75BE" w:rsidP="00FF75BE">
      <w:pPr>
        <w:numPr>
          <w:ilvl w:val="0"/>
          <w:numId w:val="33"/>
        </w:numPr>
        <w:rPr>
          <w:rFonts w:eastAsia="Roboto Light" w:cs="Arial"/>
        </w:rPr>
      </w:pPr>
      <w:r w:rsidRPr="00C5478D">
        <w:rPr>
          <w:rFonts w:eastAsia="Roboto Light" w:cs="Arial"/>
        </w:rPr>
        <w:t>How to solve the information overload challenge?</w:t>
      </w:r>
    </w:p>
    <w:p w14:paraId="2E11AF33" w14:textId="77777777" w:rsidR="00FF75BE" w:rsidRPr="00C5478D" w:rsidRDefault="00FF75BE" w:rsidP="00FF75BE">
      <w:pPr>
        <w:rPr>
          <w:rFonts w:eastAsia="Roboto Light" w:cs="Arial"/>
        </w:rPr>
      </w:pPr>
    </w:p>
    <w:p w14:paraId="777AF4F7" w14:textId="77777777" w:rsidR="00FF75BE" w:rsidRPr="00C5478D" w:rsidRDefault="00FF75BE" w:rsidP="00FF75BE">
      <w:pPr>
        <w:rPr>
          <w:rFonts w:eastAsia="Roboto Light" w:cs="Arial"/>
        </w:rPr>
      </w:pPr>
      <w:r w:rsidRPr="00C5478D">
        <w:rPr>
          <w:rFonts w:eastAsia="Roboto Light" w:cs="Arial"/>
          <w:b/>
          <w:bCs/>
        </w:rPr>
        <w:t>Reading</w:t>
      </w:r>
      <w:r w:rsidRPr="00C5478D">
        <w:rPr>
          <w:rFonts w:eastAsia="Roboto Light" w:cs="Arial"/>
        </w:rPr>
        <w:t xml:space="preserve">: </w:t>
      </w:r>
    </w:p>
    <w:p w14:paraId="4314A5D6" w14:textId="77777777" w:rsidR="00FF75BE" w:rsidRPr="00C5478D" w:rsidRDefault="00FF75BE" w:rsidP="00FF75BE">
      <w:pPr>
        <w:pStyle w:val="ListParagraph"/>
        <w:numPr>
          <w:ilvl w:val="0"/>
          <w:numId w:val="34"/>
        </w:numPr>
        <w:rPr>
          <w:rFonts w:eastAsia="Roboto Light" w:cs="Arial"/>
        </w:rPr>
      </w:pPr>
      <w:r w:rsidRPr="00C5478D">
        <w:rPr>
          <w:rFonts w:eastAsia="Roboto Light" w:cs="Arial"/>
        </w:rPr>
        <w:t>Strategic Management of Technological Innovation – Chapter 8 – Collaboration Strategy</w:t>
      </w:r>
    </w:p>
    <w:p w14:paraId="0A2AD132" w14:textId="77777777" w:rsidR="00FF75BE" w:rsidRPr="00C5478D" w:rsidRDefault="00FF75BE" w:rsidP="00FF75BE">
      <w:pPr>
        <w:pStyle w:val="ListParagraph"/>
        <w:numPr>
          <w:ilvl w:val="0"/>
          <w:numId w:val="34"/>
        </w:numPr>
        <w:rPr>
          <w:rFonts w:eastAsia="Roboto Light" w:cs="Arial"/>
        </w:rPr>
      </w:pPr>
      <w:r w:rsidRPr="00C5478D">
        <w:rPr>
          <w:rFonts w:eastAsia="Roboto Light" w:cs="Arial"/>
        </w:rPr>
        <w:t>Digital (R)evolution - Chapter 8 – Integrated Ecosystems</w:t>
      </w:r>
    </w:p>
    <w:p w14:paraId="7AF2AC7D" w14:textId="77777777" w:rsidR="00D40283" w:rsidRPr="00E10831" w:rsidRDefault="00D40283" w:rsidP="00D40283">
      <w:pPr>
        <w:rPr>
          <w:rFonts w:eastAsia="Roboto Light" w:cs="Arial"/>
          <w:bCs/>
        </w:rPr>
      </w:pPr>
    </w:p>
    <w:p w14:paraId="53F15AD4" w14:textId="51A4FC2C" w:rsidR="00D40283" w:rsidRPr="00FF75BE" w:rsidRDefault="00D40283" w:rsidP="00D40283">
      <w:pPr>
        <w:rPr>
          <w:rFonts w:eastAsia="Roboto Light" w:cs="Arial"/>
          <w:b/>
          <w:u w:val="single"/>
        </w:rPr>
      </w:pPr>
      <w:r w:rsidRPr="00FF75BE">
        <w:rPr>
          <w:rFonts w:eastAsia="Roboto Light" w:cs="Arial"/>
          <w:b/>
          <w:u w:val="single"/>
        </w:rPr>
        <w:t>Session 9</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2105029810"/>
          <w:placeholder>
            <w:docPart w:val="8026A560BF11364D98A84DE2B60E3901"/>
          </w:placeholder>
          <w:date w:fullDate="2024-11-05T00:00:00Z">
            <w:dateFormat w:val="MM/dd/yy"/>
            <w:lid w:val="en-US"/>
            <w:storeMappedDataAs w:val="dateTime"/>
            <w:calendar w:val="gregorian"/>
          </w:date>
        </w:sdtPr>
        <w:sdtEndPr/>
        <w:sdtContent>
          <w:r w:rsidR="001702AE">
            <w:rPr>
              <w:rFonts w:eastAsia="Roboto Light" w:cs="Arial"/>
              <w:b/>
              <w:u w:val="single"/>
            </w:rPr>
            <w:t>11/05/24</w:t>
          </w:r>
        </w:sdtContent>
      </w:sdt>
    </w:p>
    <w:p w14:paraId="20AC49AF" w14:textId="77777777" w:rsidR="00FF75BE" w:rsidRPr="00C5478D" w:rsidRDefault="00FF75BE" w:rsidP="00FF75BE">
      <w:pPr>
        <w:rPr>
          <w:rFonts w:eastAsia="Roboto Light" w:cs="Arial"/>
        </w:rPr>
      </w:pPr>
      <w:r w:rsidRPr="00C5478D">
        <w:rPr>
          <w:rFonts w:eastAsia="Roboto Light" w:cs="Arial"/>
        </w:rPr>
        <w:t>Strategic Management of Technological Innovation – Chapter 9 – Protecting Innovation</w:t>
      </w:r>
    </w:p>
    <w:p w14:paraId="0C937C18" w14:textId="77777777" w:rsidR="00FF75BE" w:rsidRPr="00C5478D" w:rsidRDefault="00FF75BE" w:rsidP="00FF75BE">
      <w:pPr>
        <w:numPr>
          <w:ilvl w:val="0"/>
          <w:numId w:val="35"/>
        </w:numPr>
        <w:rPr>
          <w:rFonts w:eastAsia="Roboto Light" w:cs="Arial"/>
        </w:rPr>
      </w:pPr>
      <w:r w:rsidRPr="00C5478D">
        <w:rPr>
          <w:rFonts w:eastAsia="Roboto Light" w:cs="Arial"/>
        </w:rPr>
        <w:t>Appropriability</w:t>
      </w:r>
    </w:p>
    <w:p w14:paraId="110C5D11" w14:textId="77777777" w:rsidR="00FF75BE" w:rsidRPr="00C5478D" w:rsidRDefault="00FF75BE" w:rsidP="00FF75BE">
      <w:pPr>
        <w:numPr>
          <w:ilvl w:val="0"/>
          <w:numId w:val="35"/>
        </w:numPr>
        <w:rPr>
          <w:rFonts w:eastAsia="Roboto Light" w:cs="Arial"/>
        </w:rPr>
      </w:pPr>
      <w:r w:rsidRPr="00C5478D">
        <w:rPr>
          <w:rFonts w:eastAsia="Roboto Light" w:cs="Arial"/>
        </w:rPr>
        <w:t>Patents, trademarks, and copyrights</w:t>
      </w:r>
    </w:p>
    <w:p w14:paraId="225B1F6F" w14:textId="77777777" w:rsidR="00FF75BE" w:rsidRPr="00C5478D" w:rsidRDefault="00FF75BE" w:rsidP="00FF75BE">
      <w:pPr>
        <w:numPr>
          <w:ilvl w:val="0"/>
          <w:numId w:val="35"/>
        </w:numPr>
        <w:rPr>
          <w:rFonts w:eastAsia="Roboto Light" w:cs="Arial"/>
        </w:rPr>
      </w:pPr>
      <w:r w:rsidRPr="00C5478D">
        <w:rPr>
          <w:rFonts w:eastAsia="Roboto Light" w:cs="Arial"/>
        </w:rPr>
        <w:t>The effectiveness and use of protection mechanisms</w:t>
      </w:r>
    </w:p>
    <w:p w14:paraId="1CD19907" w14:textId="77777777" w:rsidR="00FF75BE" w:rsidRPr="00C5478D" w:rsidRDefault="00FF75BE" w:rsidP="00FF75BE">
      <w:pPr>
        <w:rPr>
          <w:rFonts w:eastAsia="Roboto Light" w:cs="Arial"/>
        </w:rPr>
      </w:pPr>
    </w:p>
    <w:p w14:paraId="2FE861C2" w14:textId="77777777" w:rsidR="00FF75BE" w:rsidRPr="00C5478D" w:rsidRDefault="00FF75BE" w:rsidP="00FF75BE">
      <w:pPr>
        <w:rPr>
          <w:rFonts w:eastAsia="Roboto Light" w:cs="Arial"/>
        </w:rPr>
      </w:pPr>
      <w:r w:rsidRPr="00C5478D">
        <w:rPr>
          <w:rFonts w:eastAsia="Roboto Light" w:cs="Arial"/>
        </w:rPr>
        <w:t>Digital (R)evolution - Chapter 9 – Digital Proficiency and Innovation</w:t>
      </w:r>
    </w:p>
    <w:p w14:paraId="00FB1C82" w14:textId="77777777" w:rsidR="00FF75BE" w:rsidRPr="00C5478D" w:rsidRDefault="00FF75BE" w:rsidP="00FF75BE">
      <w:pPr>
        <w:numPr>
          <w:ilvl w:val="0"/>
          <w:numId w:val="36"/>
        </w:numPr>
        <w:rPr>
          <w:rFonts w:eastAsia="Roboto Light" w:cs="Arial"/>
        </w:rPr>
      </w:pPr>
      <w:r w:rsidRPr="00C5478D">
        <w:rPr>
          <w:rFonts w:eastAsia="Roboto Light" w:cs="Arial"/>
        </w:rPr>
        <w:t>Has the advanced technology become commodity?</w:t>
      </w:r>
    </w:p>
    <w:p w14:paraId="3C815036" w14:textId="77777777" w:rsidR="00FF75BE" w:rsidRPr="00C5478D" w:rsidRDefault="00FF75BE" w:rsidP="00FF75BE">
      <w:pPr>
        <w:numPr>
          <w:ilvl w:val="0"/>
          <w:numId w:val="36"/>
        </w:numPr>
        <w:rPr>
          <w:rFonts w:eastAsia="Roboto Light" w:cs="Arial"/>
        </w:rPr>
      </w:pPr>
      <w:r w:rsidRPr="00C5478D">
        <w:rPr>
          <w:rFonts w:eastAsia="Roboto Light" w:cs="Arial"/>
        </w:rPr>
        <w:t>Why digital proficiency is more important than transformational technologies?</w:t>
      </w:r>
    </w:p>
    <w:p w14:paraId="47EF0F2B" w14:textId="77777777" w:rsidR="00FF75BE" w:rsidRPr="00C5478D" w:rsidRDefault="00FF75BE" w:rsidP="00FF75BE">
      <w:pPr>
        <w:numPr>
          <w:ilvl w:val="0"/>
          <w:numId w:val="36"/>
        </w:numPr>
        <w:rPr>
          <w:rFonts w:eastAsia="Roboto Light" w:cs="Arial"/>
        </w:rPr>
      </w:pPr>
      <w:r w:rsidRPr="00C5478D">
        <w:rPr>
          <w:rFonts w:eastAsia="Roboto Light" w:cs="Arial"/>
        </w:rPr>
        <w:t>How to lead discovery-driven digital transformation?</w:t>
      </w:r>
    </w:p>
    <w:p w14:paraId="3925CAF9" w14:textId="77777777" w:rsidR="00FF75BE" w:rsidRPr="00C5478D" w:rsidRDefault="00FF75BE" w:rsidP="00FF75BE">
      <w:pPr>
        <w:numPr>
          <w:ilvl w:val="0"/>
          <w:numId w:val="36"/>
        </w:numPr>
        <w:rPr>
          <w:rFonts w:eastAsia="Roboto Light" w:cs="Arial"/>
        </w:rPr>
      </w:pPr>
      <w:r w:rsidRPr="00C5478D">
        <w:rPr>
          <w:rFonts w:eastAsia="Roboto Light" w:cs="Arial"/>
        </w:rPr>
        <w:t>Are the robots taking the world over?</w:t>
      </w:r>
    </w:p>
    <w:p w14:paraId="79E890F0" w14:textId="77777777" w:rsidR="00FF75BE" w:rsidRPr="00C5478D" w:rsidRDefault="00FF75BE" w:rsidP="00FF75BE">
      <w:pPr>
        <w:numPr>
          <w:ilvl w:val="0"/>
          <w:numId w:val="36"/>
        </w:numPr>
        <w:rPr>
          <w:rFonts w:eastAsia="Roboto Light" w:cs="Arial"/>
        </w:rPr>
      </w:pPr>
      <w:r w:rsidRPr="00C5478D">
        <w:rPr>
          <w:rFonts w:eastAsia="Roboto Light" w:cs="Arial"/>
        </w:rPr>
        <w:t>Where do humans fit in the digital revolution?</w:t>
      </w:r>
    </w:p>
    <w:p w14:paraId="6A0D4943" w14:textId="77777777" w:rsidR="00FF75BE" w:rsidRPr="00C5478D" w:rsidRDefault="00FF75BE" w:rsidP="00FF75BE">
      <w:pPr>
        <w:rPr>
          <w:rFonts w:eastAsia="Roboto Light" w:cs="Arial"/>
        </w:rPr>
      </w:pPr>
    </w:p>
    <w:p w14:paraId="1AC075C5"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6472C5A7" w14:textId="77777777" w:rsidR="00FF75BE" w:rsidRPr="00C5478D" w:rsidRDefault="00FF75BE" w:rsidP="00FF75BE">
      <w:pPr>
        <w:pStyle w:val="ListParagraph"/>
        <w:numPr>
          <w:ilvl w:val="0"/>
          <w:numId w:val="37"/>
        </w:numPr>
        <w:rPr>
          <w:rFonts w:eastAsia="Roboto Light" w:cs="Arial"/>
        </w:rPr>
      </w:pPr>
      <w:r w:rsidRPr="00C5478D">
        <w:rPr>
          <w:rFonts w:eastAsia="Roboto Light" w:cs="Arial"/>
        </w:rPr>
        <w:t>Strategic Management of Technological Innovation – Chapter 9 – Protecting Innovation</w:t>
      </w:r>
    </w:p>
    <w:p w14:paraId="221595A0" w14:textId="77777777" w:rsidR="00FF75BE" w:rsidRPr="00C5478D" w:rsidRDefault="00FF75BE" w:rsidP="00FF75BE">
      <w:pPr>
        <w:pStyle w:val="ListParagraph"/>
        <w:numPr>
          <w:ilvl w:val="0"/>
          <w:numId w:val="37"/>
        </w:numPr>
        <w:rPr>
          <w:rFonts w:eastAsia="Roboto Light" w:cs="Arial"/>
        </w:rPr>
      </w:pPr>
      <w:r w:rsidRPr="00C5478D">
        <w:rPr>
          <w:rFonts w:eastAsia="Roboto Light" w:cs="Arial"/>
        </w:rPr>
        <w:t>Digital (R)evolution - Chapter 9 – Digital Proficiency and Innovation</w:t>
      </w:r>
    </w:p>
    <w:p w14:paraId="253F917C" w14:textId="77777777" w:rsidR="00D40283" w:rsidRPr="00E10831" w:rsidRDefault="00D40283" w:rsidP="00D40283">
      <w:pPr>
        <w:rPr>
          <w:rFonts w:eastAsia="Roboto Light" w:cs="Arial"/>
          <w:b/>
        </w:rPr>
      </w:pPr>
    </w:p>
    <w:p w14:paraId="0C9CDD56" w14:textId="3FAF83CD" w:rsidR="00D40283" w:rsidRPr="00FF75BE" w:rsidRDefault="00D40283" w:rsidP="00D40283">
      <w:pPr>
        <w:rPr>
          <w:rFonts w:eastAsia="Roboto Light" w:cs="Arial"/>
          <w:b/>
          <w:u w:val="single"/>
        </w:rPr>
      </w:pPr>
      <w:r w:rsidRPr="00FF75BE">
        <w:rPr>
          <w:rFonts w:eastAsia="Roboto Light" w:cs="Arial"/>
          <w:b/>
          <w:u w:val="single"/>
        </w:rPr>
        <w:lastRenderedPageBreak/>
        <w:t>Session 10</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353069816"/>
          <w:placeholder>
            <w:docPart w:val="EE0970AEF8259F46B1441E85E3B0872F"/>
          </w:placeholder>
          <w:date w:fullDate="2024-11-12T00:00:00Z">
            <w:dateFormat w:val="MM/dd/yy"/>
            <w:lid w:val="en-US"/>
            <w:storeMappedDataAs w:val="dateTime"/>
            <w:calendar w:val="gregorian"/>
          </w:date>
        </w:sdtPr>
        <w:sdtEndPr/>
        <w:sdtContent>
          <w:r w:rsidR="001702AE">
            <w:rPr>
              <w:rFonts w:eastAsia="Roboto Light" w:cs="Arial"/>
              <w:b/>
              <w:u w:val="single"/>
            </w:rPr>
            <w:t>11/12/24</w:t>
          </w:r>
        </w:sdtContent>
      </w:sdt>
    </w:p>
    <w:p w14:paraId="3DF29E7C" w14:textId="77777777" w:rsidR="00FF75BE" w:rsidRPr="00C5478D" w:rsidRDefault="00FF75BE" w:rsidP="00FF75BE">
      <w:pPr>
        <w:rPr>
          <w:rFonts w:eastAsia="Roboto Light" w:cs="Arial"/>
          <w:b/>
          <w:bCs/>
        </w:rPr>
      </w:pPr>
      <w:r w:rsidRPr="00C5478D">
        <w:rPr>
          <w:rFonts w:eastAsia="Roboto Light" w:cs="Arial"/>
          <w:b/>
          <w:bCs/>
        </w:rPr>
        <w:t xml:space="preserve">Topics: </w:t>
      </w:r>
    </w:p>
    <w:p w14:paraId="1FB6C740" w14:textId="77777777" w:rsidR="00FF75BE" w:rsidRPr="00C5478D" w:rsidRDefault="00FF75BE" w:rsidP="00FF75BE">
      <w:pPr>
        <w:rPr>
          <w:rFonts w:eastAsia="Roboto Light" w:cs="Arial"/>
        </w:rPr>
      </w:pPr>
      <w:r w:rsidRPr="00C5478D">
        <w:rPr>
          <w:rFonts w:eastAsia="Roboto Light" w:cs="Arial"/>
        </w:rPr>
        <w:t>Strategic Management of Technological Innovation – Chapter 10 – Organizing for Innovation</w:t>
      </w:r>
    </w:p>
    <w:p w14:paraId="4206B1AD" w14:textId="77777777" w:rsidR="00FF75BE" w:rsidRPr="00C5478D" w:rsidRDefault="00FF75BE" w:rsidP="00FF75BE">
      <w:pPr>
        <w:numPr>
          <w:ilvl w:val="0"/>
          <w:numId w:val="38"/>
        </w:numPr>
        <w:rPr>
          <w:rFonts w:eastAsia="Roboto Light" w:cs="Arial"/>
        </w:rPr>
      </w:pPr>
      <w:r w:rsidRPr="00C5478D">
        <w:rPr>
          <w:rFonts w:eastAsia="Roboto Light" w:cs="Arial"/>
        </w:rPr>
        <w:t>Size and structural dimensions of the firm</w:t>
      </w:r>
    </w:p>
    <w:p w14:paraId="15DB0202" w14:textId="77777777" w:rsidR="00FF75BE" w:rsidRPr="00C5478D" w:rsidRDefault="00FF75BE" w:rsidP="00FF75BE">
      <w:pPr>
        <w:numPr>
          <w:ilvl w:val="0"/>
          <w:numId w:val="38"/>
        </w:numPr>
        <w:rPr>
          <w:rFonts w:eastAsia="Roboto Light" w:cs="Arial"/>
        </w:rPr>
      </w:pPr>
      <w:r w:rsidRPr="00C5478D">
        <w:rPr>
          <w:rFonts w:eastAsia="Roboto Light" w:cs="Arial"/>
        </w:rPr>
        <w:t>Structural dimensions of the firm</w:t>
      </w:r>
    </w:p>
    <w:p w14:paraId="0DE8B722" w14:textId="77777777" w:rsidR="00FF75BE" w:rsidRPr="00C5478D" w:rsidRDefault="00FF75BE" w:rsidP="00FF75BE">
      <w:pPr>
        <w:numPr>
          <w:ilvl w:val="0"/>
          <w:numId w:val="38"/>
        </w:numPr>
        <w:rPr>
          <w:rFonts w:eastAsia="Roboto Light" w:cs="Arial"/>
        </w:rPr>
      </w:pPr>
      <w:r w:rsidRPr="00C5478D">
        <w:rPr>
          <w:rFonts w:eastAsia="Roboto Light" w:cs="Arial"/>
        </w:rPr>
        <w:t>Modularity and “Loosely Coupled” organizations</w:t>
      </w:r>
    </w:p>
    <w:p w14:paraId="33C653DE" w14:textId="77777777" w:rsidR="00FF75BE" w:rsidRPr="00C5478D" w:rsidRDefault="00FF75BE" w:rsidP="00FF75BE">
      <w:pPr>
        <w:numPr>
          <w:ilvl w:val="0"/>
          <w:numId w:val="38"/>
        </w:numPr>
        <w:rPr>
          <w:rFonts w:eastAsia="Roboto Light" w:cs="Arial"/>
        </w:rPr>
      </w:pPr>
      <w:r w:rsidRPr="00C5478D">
        <w:rPr>
          <w:rFonts w:eastAsia="Roboto Light" w:cs="Arial"/>
        </w:rPr>
        <w:t>Managing innovation across borders</w:t>
      </w:r>
    </w:p>
    <w:p w14:paraId="5A8C2E2F" w14:textId="77777777" w:rsidR="00FF75BE" w:rsidRPr="00C5478D" w:rsidRDefault="00FF75BE" w:rsidP="00FF75BE">
      <w:pPr>
        <w:rPr>
          <w:rFonts w:eastAsia="Roboto Light" w:cs="Arial"/>
        </w:rPr>
      </w:pPr>
    </w:p>
    <w:p w14:paraId="4ED4A64D" w14:textId="77777777" w:rsidR="00FF75BE" w:rsidRPr="00C5478D" w:rsidRDefault="00FF75BE" w:rsidP="00FF75BE">
      <w:pPr>
        <w:rPr>
          <w:rFonts w:eastAsia="Roboto Light" w:cs="Arial"/>
        </w:rPr>
      </w:pPr>
      <w:r w:rsidRPr="00C5478D">
        <w:rPr>
          <w:rFonts w:eastAsia="Roboto Light" w:cs="Arial"/>
        </w:rPr>
        <w:t>Digital (R)evolution - Chapter 10 – Are you” Digitally Determined” or “Digitally Distraught”?</w:t>
      </w:r>
    </w:p>
    <w:p w14:paraId="4EFCC106" w14:textId="77777777" w:rsidR="00FF75BE" w:rsidRPr="00C5478D" w:rsidRDefault="00FF75BE" w:rsidP="00FF75BE">
      <w:pPr>
        <w:numPr>
          <w:ilvl w:val="0"/>
          <w:numId w:val="39"/>
        </w:numPr>
        <w:rPr>
          <w:rFonts w:eastAsia="Roboto Light" w:cs="Arial"/>
        </w:rPr>
      </w:pPr>
      <w:r w:rsidRPr="00C5478D">
        <w:rPr>
          <w:rFonts w:eastAsia="Roboto Light" w:cs="Arial"/>
        </w:rPr>
        <w:t>What’s your digital strategy?</w:t>
      </w:r>
    </w:p>
    <w:p w14:paraId="5185CFFB" w14:textId="77777777" w:rsidR="00FF75BE" w:rsidRPr="00C5478D" w:rsidRDefault="00FF75BE" w:rsidP="00FF75BE">
      <w:pPr>
        <w:numPr>
          <w:ilvl w:val="0"/>
          <w:numId w:val="39"/>
        </w:numPr>
        <w:rPr>
          <w:rFonts w:eastAsia="Roboto Light" w:cs="Arial"/>
        </w:rPr>
      </w:pPr>
      <w:r w:rsidRPr="00C5478D">
        <w:rPr>
          <w:rFonts w:eastAsia="Roboto Light" w:cs="Arial"/>
        </w:rPr>
        <w:t>Why digital transformation seems to be confusing?</w:t>
      </w:r>
    </w:p>
    <w:p w14:paraId="1588B0FE" w14:textId="77777777" w:rsidR="00FF75BE" w:rsidRPr="00C5478D" w:rsidRDefault="00FF75BE" w:rsidP="00FF75BE">
      <w:pPr>
        <w:numPr>
          <w:ilvl w:val="0"/>
          <w:numId w:val="39"/>
        </w:numPr>
        <w:rPr>
          <w:rFonts w:eastAsia="Roboto Light" w:cs="Arial"/>
        </w:rPr>
      </w:pPr>
      <w:r w:rsidRPr="00C5478D">
        <w:rPr>
          <w:rFonts w:eastAsia="Roboto Light" w:cs="Arial"/>
        </w:rPr>
        <w:t>What is your definition of digital transformation?</w:t>
      </w:r>
    </w:p>
    <w:p w14:paraId="37FACDD3" w14:textId="77777777" w:rsidR="00FF75BE" w:rsidRPr="00C5478D" w:rsidRDefault="00FF75BE" w:rsidP="00FF75BE">
      <w:pPr>
        <w:numPr>
          <w:ilvl w:val="0"/>
          <w:numId w:val="39"/>
        </w:numPr>
        <w:rPr>
          <w:rFonts w:eastAsia="Roboto Light" w:cs="Arial"/>
        </w:rPr>
      </w:pPr>
      <w:r w:rsidRPr="00C5478D">
        <w:rPr>
          <w:rFonts w:eastAsia="Roboto Light" w:cs="Arial"/>
        </w:rPr>
        <w:t>What are your fundamental digital transformation objectives?</w:t>
      </w:r>
    </w:p>
    <w:p w14:paraId="2BB6F16B" w14:textId="77777777" w:rsidR="00FF75BE" w:rsidRPr="00C5478D" w:rsidRDefault="00FF75BE" w:rsidP="00FF75BE">
      <w:pPr>
        <w:numPr>
          <w:ilvl w:val="0"/>
          <w:numId w:val="39"/>
        </w:numPr>
        <w:rPr>
          <w:rFonts w:eastAsia="Roboto Light" w:cs="Arial"/>
        </w:rPr>
      </w:pPr>
      <w:r w:rsidRPr="00C5478D">
        <w:rPr>
          <w:rFonts w:eastAsia="Roboto Light" w:cs="Arial"/>
        </w:rPr>
        <w:t>Determined or distraught?</w:t>
      </w:r>
    </w:p>
    <w:p w14:paraId="24586094" w14:textId="77777777" w:rsidR="00FF75BE" w:rsidRPr="00C5478D" w:rsidRDefault="00FF75BE" w:rsidP="00FF75BE">
      <w:pPr>
        <w:rPr>
          <w:rFonts w:eastAsia="Roboto Light" w:cs="Arial"/>
        </w:rPr>
      </w:pPr>
    </w:p>
    <w:p w14:paraId="6D7DC4E9"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0CF812DD" w14:textId="77777777" w:rsidR="00FF75BE" w:rsidRPr="00C5478D" w:rsidRDefault="00FF75BE" w:rsidP="00FF75BE">
      <w:pPr>
        <w:pStyle w:val="ListParagraph"/>
        <w:numPr>
          <w:ilvl w:val="0"/>
          <w:numId w:val="40"/>
        </w:numPr>
        <w:rPr>
          <w:rFonts w:eastAsia="Roboto Light" w:cs="Arial"/>
        </w:rPr>
      </w:pPr>
      <w:r w:rsidRPr="00C5478D">
        <w:rPr>
          <w:rFonts w:eastAsia="Roboto Light" w:cs="Arial"/>
        </w:rPr>
        <w:t>Strategic Management of Technological Innovation – Chapter 10 – Organizing for Innovation</w:t>
      </w:r>
    </w:p>
    <w:p w14:paraId="23F85146" w14:textId="77777777" w:rsidR="00FF75BE" w:rsidRPr="00C5478D" w:rsidRDefault="00FF75BE" w:rsidP="00FF75BE">
      <w:pPr>
        <w:pStyle w:val="ListParagraph"/>
        <w:numPr>
          <w:ilvl w:val="0"/>
          <w:numId w:val="40"/>
        </w:numPr>
        <w:rPr>
          <w:rFonts w:eastAsia="Roboto Light" w:cs="Arial"/>
        </w:rPr>
      </w:pPr>
      <w:r w:rsidRPr="00C5478D">
        <w:rPr>
          <w:rFonts w:eastAsia="Roboto Light" w:cs="Arial"/>
        </w:rPr>
        <w:t>Digital (R)evolution - Chapter 10 – Are you” Digitally Determined” or “Digitally Distraught”?</w:t>
      </w:r>
    </w:p>
    <w:p w14:paraId="43E0FD9F" w14:textId="77777777" w:rsidR="00D40283" w:rsidRPr="00E10831" w:rsidRDefault="00D40283" w:rsidP="00D40283">
      <w:pPr>
        <w:rPr>
          <w:rFonts w:eastAsia="Roboto Light" w:cs="Arial"/>
          <w:bCs/>
        </w:rPr>
      </w:pPr>
    </w:p>
    <w:p w14:paraId="1ED78313" w14:textId="4154A84C" w:rsidR="00D40283" w:rsidRPr="00FF75BE" w:rsidRDefault="00D40283" w:rsidP="00D40283">
      <w:pPr>
        <w:rPr>
          <w:rFonts w:eastAsia="Roboto Light" w:cs="Arial"/>
          <w:b/>
          <w:u w:val="single"/>
        </w:rPr>
      </w:pPr>
      <w:r w:rsidRPr="00FF75BE">
        <w:rPr>
          <w:rFonts w:eastAsia="Roboto Light" w:cs="Arial"/>
          <w:b/>
          <w:u w:val="single"/>
        </w:rPr>
        <w:t>Session 11</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3590075"/>
          <w:placeholder>
            <w:docPart w:val="9D3C16786DEB2542949872A6EC8E8872"/>
          </w:placeholder>
          <w:date w:fullDate="2024-11-19T00:00:00Z">
            <w:dateFormat w:val="MM/dd/yy"/>
            <w:lid w:val="en-US"/>
            <w:storeMappedDataAs w:val="dateTime"/>
            <w:calendar w:val="gregorian"/>
          </w:date>
        </w:sdtPr>
        <w:sdtEndPr/>
        <w:sdtContent>
          <w:r w:rsidR="001702AE">
            <w:rPr>
              <w:rFonts w:eastAsia="Roboto Light" w:cs="Arial"/>
              <w:b/>
              <w:u w:val="single"/>
            </w:rPr>
            <w:t>11/19/24</w:t>
          </w:r>
        </w:sdtContent>
      </w:sdt>
    </w:p>
    <w:p w14:paraId="6E67430D" w14:textId="77777777" w:rsidR="00FF75BE" w:rsidRPr="00C5478D" w:rsidRDefault="00FF75BE" w:rsidP="00FF75BE">
      <w:pPr>
        <w:rPr>
          <w:rFonts w:eastAsia="Roboto Light" w:cs="Arial"/>
          <w:b/>
          <w:bCs/>
        </w:rPr>
      </w:pPr>
      <w:r w:rsidRPr="00C5478D">
        <w:rPr>
          <w:rFonts w:eastAsia="Roboto Light" w:cs="Arial"/>
          <w:b/>
          <w:bCs/>
        </w:rPr>
        <w:t xml:space="preserve">Topics: </w:t>
      </w:r>
    </w:p>
    <w:p w14:paraId="0A842C55" w14:textId="77777777" w:rsidR="00FF75BE" w:rsidRPr="00C5478D" w:rsidRDefault="00FF75BE" w:rsidP="00FF75BE">
      <w:pPr>
        <w:rPr>
          <w:rFonts w:eastAsia="Roboto Light" w:cs="Arial"/>
        </w:rPr>
      </w:pPr>
      <w:r w:rsidRPr="00C5478D">
        <w:rPr>
          <w:rFonts w:eastAsia="Roboto Light" w:cs="Arial"/>
        </w:rPr>
        <w:t>Strategic Management of Technological Innovation – Chapter 11 – Managing the New Product Development Process</w:t>
      </w:r>
    </w:p>
    <w:p w14:paraId="0BA56DDB" w14:textId="77777777" w:rsidR="00FF75BE" w:rsidRPr="00C5478D" w:rsidRDefault="00FF75BE" w:rsidP="00FF75BE">
      <w:pPr>
        <w:numPr>
          <w:ilvl w:val="0"/>
          <w:numId w:val="41"/>
        </w:numPr>
        <w:rPr>
          <w:rFonts w:eastAsia="Roboto Light" w:cs="Arial"/>
        </w:rPr>
      </w:pPr>
      <w:r w:rsidRPr="00C5478D">
        <w:rPr>
          <w:rFonts w:eastAsia="Roboto Light" w:cs="Arial"/>
        </w:rPr>
        <w:t>Objectives of the new product development process</w:t>
      </w:r>
    </w:p>
    <w:p w14:paraId="64742E24" w14:textId="77777777" w:rsidR="00FF75BE" w:rsidRPr="00C5478D" w:rsidRDefault="00FF75BE" w:rsidP="00FF75BE">
      <w:pPr>
        <w:numPr>
          <w:ilvl w:val="0"/>
          <w:numId w:val="41"/>
        </w:numPr>
        <w:rPr>
          <w:rFonts w:eastAsia="Roboto Light" w:cs="Arial"/>
        </w:rPr>
      </w:pPr>
      <w:r w:rsidRPr="00C5478D">
        <w:rPr>
          <w:rFonts w:eastAsia="Roboto Light" w:cs="Arial"/>
        </w:rPr>
        <w:t>Sequential versus partly parallel development process</w:t>
      </w:r>
    </w:p>
    <w:p w14:paraId="581B1523" w14:textId="77777777" w:rsidR="00FF75BE" w:rsidRPr="00C5478D" w:rsidRDefault="00FF75BE" w:rsidP="00FF75BE">
      <w:pPr>
        <w:numPr>
          <w:ilvl w:val="0"/>
          <w:numId w:val="41"/>
        </w:numPr>
        <w:rPr>
          <w:rFonts w:eastAsia="Roboto Light" w:cs="Arial"/>
        </w:rPr>
      </w:pPr>
      <w:r w:rsidRPr="00C5478D">
        <w:rPr>
          <w:rFonts w:eastAsia="Roboto Light" w:cs="Arial"/>
        </w:rPr>
        <w:t>Product champions</w:t>
      </w:r>
    </w:p>
    <w:p w14:paraId="2206B56F" w14:textId="77777777" w:rsidR="00FF75BE" w:rsidRPr="00C5478D" w:rsidRDefault="00FF75BE" w:rsidP="00FF75BE">
      <w:pPr>
        <w:numPr>
          <w:ilvl w:val="0"/>
          <w:numId w:val="41"/>
        </w:numPr>
        <w:rPr>
          <w:rFonts w:eastAsia="Roboto Light" w:cs="Arial"/>
        </w:rPr>
      </w:pPr>
      <w:r w:rsidRPr="00C5478D">
        <w:rPr>
          <w:rFonts w:eastAsia="Roboto Light" w:cs="Arial"/>
        </w:rPr>
        <w:t>Involving customers and suppliers in the development process</w:t>
      </w:r>
    </w:p>
    <w:p w14:paraId="766B355E" w14:textId="77777777" w:rsidR="00FF75BE" w:rsidRPr="00C5478D" w:rsidRDefault="00FF75BE" w:rsidP="00FF75BE">
      <w:pPr>
        <w:numPr>
          <w:ilvl w:val="0"/>
          <w:numId w:val="41"/>
        </w:numPr>
        <w:rPr>
          <w:rFonts w:eastAsia="Roboto Light" w:cs="Arial"/>
        </w:rPr>
      </w:pPr>
      <w:r w:rsidRPr="00C5478D">
        <w:rPr>
          <w:rFonts w:eastAsia="Roboto Light" w:cs="Arial"/>
        </w:rPr>
        <w:t>Tools for improving the new product development process</w:t>
      </w:r>
    </w:p>
    <w:p w14:paraId="09EB5362" w14:textId="77777777" w:rsidR="00FF75BE" w:rsidRPr="00C5478D" w:rsidRDefault="00FF75BE" w:rsidP="00FF75BE">
      <w:pPr>
        <w:numPr>
          <w:ilvl w:val="0"/>
          <w:numId w:val="41"/>
        </w:numPr>
        <w:rPr>
          <w:rFonts w:eastAsia="Roboto Light" w:cs="Arial"/>
        </w:rPr>
      </w:pPr>
      <w:r w:rsidRPr="00C5478D">
        <w:rPr>
          <w:rFonts w:eastAsia="Roboto Light" w:cs="Arial"/>
        </w:rPr>
        <w:t>Tools for measuring new product development performance</w:t>
      </w:r>
    </w:p>
    <w:p w14:paraId="23EA9060" w14:textId="77777777" w:rsidR="00FF75BE" w:rsidRPr="00C5478D" w:rsidRDefault="00FF75BE" w:rsidP="00FF75BE">
      <w:pPr>
        <w:rPr>
          <w:rFonts w:eastAsia="Roboto Light" w:cs="Arial"/>
        </w:rPr>
      </w:pPr>
    </w:p>
    <w:p w14:paraId="78B16812" w14:textId="77777777" w:rsidR="00FF75BE" w:rsidRPr="00C5478D" w:rsidRDefault="00FF75BE" w:rsidP="00FF75BE">
      <w:pPr>
        <w:rPr>
          <w:rFonts w:eastAsia="Roboto Light" w:cs="Arial"/>
        </w:rPr>
      </w:pPr>
      <w:r w:rsidRPr="00C5478D">
        <w:rPr>
          <w:rFonts w:eastAsia="Roboto Light" w:cs="Arial"/>
        </w:rPr>
        <w:t>Digital (R)evolution - Chapter 11 – Use Case: The Smart City</w:t>
      </w:r>
    </w:p>
    <w:p w14:paraId="48F27964" w14:textId="77777777" w:rsidR="00FF75BE" w:rsidRPr="00C5478D" w:rsidRDefault="00FF75BE" w:rsidP="00FF75BE">
      <w:pPr>
        <w:numPr>
          <w:ilvl w:val="0"/>
          <w:numId w:val="42"/>
        </w:numPr>
        <w:rPr>
          <w:rFonts w:eastAsia="Roboto Light" w:cs="Arial"/>
        </w:rPr>
      </w:pPr>
      <w:r w:rsidRPr="00C5478D">
        <w:rPr>
          <w:rFonts w:eastAsia="Roboto Light" w:cs="Arial"/>
        </w:rPr>
        <w:t>What are the boundaries of digital transformation?</w:t>
      </w:r>
    </w:p>
    <w:p w14:paraId="1927DF1A" w14:textId="77777777" w:rsidR="00FF75BE" w:rsidRPr="00C5478D" w:rsidRDefault="00FF75BE" w:rsidP="00FF75BE">
      <w:pPr>
        <w:numPr>
          <w:ilvl w:val="0"/>
          <w:numId w:val="42"/>
        </w:numPr>
        <w:rPr>
          <w:rFonts w:eastAsia="Roboto Light" w:cs="Arial"/>
        </w:rPr>
      </w:pPr>
      <w:r w:rsidRPr="00C5478D">
        <w:rPr>
          <w:rFonts w:eastAsia="Roboto Light" w:cs="Arial"/>
        </w:rPr>
        <w:t>Why system of systems needs digital connectivity?</w:t>
      </w:r>
    </w:p>
    <w:p w14:paraId="29A69FE5" w14:textId="77777777" w:rsidR="00FF75BE" w:rsidRPr="00C5478D" w:rsidRDefault="00FF75BE" w:rsidP="00FF75BE">
      <w:pPr>
        <w:numPr>
          <w:ilvl w:val="0"/>
          <w:numId w:val="42"/>
        </w:numPr>
        <w:rPr>
          <w:rFonts w:eastAsia="Roboto Light" w:cs="Arial"/>
        </w:rPr>
      </w:pPr>
      <w:r w:rsidRPr="00C5478D">
        <w:rPr>
          <w:rFonts w:eastAsia="Roboto Light" w:cs="Arial"/>
        </w:rPr>
        <w:t>What are the areas of smartness?</w:t>
      </w:r>
    </w:p>
    <w:p w14:paraId="7850D78D" w14:textId="77777777" w:rsidR="00FF75BE" w:rsidRPr="00C5478D" w:rsidRDefault="00FF75BE" w:rsidP="00FF75BE">
      <w:pPr>
        <w:numPr>
          <w:ilvl w:val="0"/>
          <w:numId w:val="42"/>
        </w:numPr>
        <w:rPr>
          <w:rFonts w:eastAsia="Roboto Light" w:cs="Arial"/>
        </w:rPr>
      </w:pPr>
      <w:r w:rsidRPr="00C5478D">
        <w:rPr>
          <w:rFonts w:eastAsia="Roboto Light" w:cs="Arial"/>
        </w:rPr>
        <w:t>Why changing people’s habits is more important than changing the technology?</w:t>
      </w:r>
    </w:p>
    <w:p w14:paraId="506A2160" w14:textId="77777777" w:rsidR="00FF75BE" w:rsidRPr="00C5478D" w:rsidRDefault="00FF75BE" w:rsidP="00FF75BE">
      <w:pPr>
        <w:rPr>
          <w:rFonts w:eastAsia="Roboto Light" w:cs="Arial"/>
        </w:rPr>
      </w:pPr>
    </w:p>
    <w:p w14:paraId="128F421C"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1CE7E4AC" w14:textId="77777777" w:rsidR="00FF75BE" w:rsidRPr="00C5478D" w:rsidRDefault="00FF75BE" w:rsidP="00FF75BE">
      <w:pPr>
        <w:pStyle w:val="ListParagraph"/>
        <w:numPr>
          <w:ilvl w:val="0"/>
          <w:numId w:val="43"/>
        </w:numPr>
        <w:rPr>
          <w:rFonts w:eastAsia="Roboto Light" w:cs="Arial"/>
        </w:rPr>
      </w:pPr>
      <w:r w:rsidRPr="00C5478D">
        <w:rPr>
          <w:rFonts w:eastAsia="Roboto Light" w:cs="Arial"/>
        </w:rPr>
        <w:t>Strategic Management of Technological Innovation – Chapter 11 – Managing the New Product Development Process</w:t>
      </w:r>
    </w:p>
    <w:p w14:paraId="073C4C51" w14:textId="77777777" w:rsidR="00FF75BE" w:rsidRPr="00C5478D" w:rsidRDefault="00FF75BE" w:rsidP="00FF75BE">
      <w:pPr>
        <w:pStyle w:val="ListParagraph"/>
        <w:numPr>
          <w:ilvl w:val="0"/>
          <w:numId w:val="43"/>
        </w:numPr>
        <w:rPr>
          <w:rFonts w:eastAsia="Roboto Light" w:cs="Arial"/>
        </w:rPr>
      </w:pPr>
      <w:r w:rsidRPr="00C5478D">
        <w:rPr>
          <w:rFonts w:eastAsia="Roboto Light" w:cs="Arial"/>
        </w:rPr>
        <w:t>Digital (R)evolution - Chapter 11 – Use Case: The Smart City</w:t>
      </w:r>
    </w:p>
    <w:p w14:paraId="68D371C0" w14:textId="77777777" w:rsidR="00D40283" w:rsidRPr="00E10831" w:rsidRDefault="00D40283" w:rsidP="00D40283">
      <w:pPr>
        <w:rPr>
          <w:rFonts w:eastAsia="Roboto Light" w:cs="Arial"/>
          <w:bCs/>
        </w:rPr>
      </w:pPr>
    </w:p>
    <w:p w14:paraId="72DAE1DE" w14:textId="2FDEB9ED" w:rsidR="00D40283" w:rsidRPr="00FF75BE" w:rsidRDefault="00D40283" w:rsidP="00D40283">
      <w:pPr>
        <w:rPr>
          <w:rFonts w:eastAsia="Roboto Light" w:cs="Arial"/>
          <w:b/>
          <w:u w:val="single"/>
        </w:rPr>
      </w:pPr>
      <w:r w:rsidRPr="00FF75BE">
        <w:rPr>
          <w:rFonts w:eastAsia="Roboto Light" w:cs="Arial"/>
          <w:b/>
          <w:u w:val="single"/>
        </w:rPr>
        <w:t>Session 12</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1553738869"/>
          <w:placeholder>
            <w:docPart w:val="7C06FAD85CB4D84AA85A8E97C16110ED"/>
          </w:placeholder>
          <w:date w:fullDate="2024-11-26T00:00:00Z">
            <w:dateFormat w:val="MM/dd/yy"/>
            <w:lid w:val="en-US"/>
            <w:storeMappedDataAs w:val="dateTime"/>
            <w:calendar w:val="gregorian"/>
          </w:date>
        </w:sdtPr>
        <w:sdtEndPr/>
        <w:sdtContent>
          <w:r w:rsidR="001702AE">
            <w:rPr>
              <w:rFonts w:eastAsia="Roboto Light" w:cs="Arial"/>
              <w:b/>
              <w:u w:val="single"/>
            </w:rPr>
            <w:t>11/26/24</w:t>
          </w:r>
        </w:sdtContent>
      </w:sdt>
    </w:p>
    <w:p w14:paraId="1D7EB418" w14:textId="77777777" w:rsidR="00FF75BE" w:rsidRPr="00C5478D" w:rsidRDefault="00FF75BE" w:rsidP="00FF75BE">
      <w:pPr>
        <w:rPr>
          <w:rFonts w:eastAsia="Roboto Light" w:cs="Arial"/>
        </w:rPr>
      </w:pPr>
      <w:r w:rsidRPr="00C5478D">
        <w:rPr>
          <w:rFonts w:eastAsia="Roboto Light" w:cs="Arial"/>
        </w:rPr>
        <w:lastRenderedPageBreak/>
        <w:t>Strategic Management of Technological Innovation – Chapter 12 – Managing New Product Development Teams</w:t>
      </w:r>
    </w:p>
    <w:p w14:paraId="20CFBBA9" w14:textId="77777777" w:rsidR="00FF75BE" w:rsidRPr="00C5478D" w:rsidRDefault="00FF75BE" w:rsidP="00FF75BE">
      <w:pPr>
        <w:numPr>
          <w:ilvl w:val="0"/>
          <w:numId w:val="44"/>
        </w:numPr>
        <w:rPr>
          <w:rFonts w:eastAsia="Roboto Light" w:cs="Arial"/>
        </w:rPr>
      </w:pPr>
      <w:r w:rsidRPr="00C5478D">
        <w:rPr>
          <w:rFonts w:eastAsia="Roboto Light" w:cs="Arial"/>
        </w:rPr>
        <w:t>Constructing new product development teams</w:t>
      </w:r>
    </w:p>
    <w:p w14:paraId="5C5F0C0C" w14:textId="77777777" w:rsidR="00FF75BE" w:rsidRPr="00C5478D" w:rsidRDefault="00FF75BE" w:rsidP="00FF75BE">
      <w:pPr>
        <w:numPr>
          <w:ilvl w:val="0"/>
          <w:numId w:val="44"/>
        </w:numPr>
        <w:rPr>
          <w:rFonts w:eastAsia="Roboto Light" w:cs="Arial"/>
        </w:rPr>
      </w:pPr>
      <w:r w:rsidRPr="00C5478D">
        <w:rPr>
          <w:rFonts w:eastAsia="Roboto Light" w:cs="Arial"/>
        </w:rPr>
        <w:t>The structure of new product development teams</w:t>
      </w:r>
    </w:p>
    <w:p w14:paraId="455E1767" w14:textId="77777777" w:rsidR="00FF75BE" w:rsidRPr="00C5478D" w:rsidRDefault="00FF75BE" w:rsidP="00FF75BE">
      <w:pPr>
        <w:numPr>
          <w:ilvl w:val="0"/>
          <w:numId w:val="44"/>
        </w:numPr>
        <w:rPr>
          <w:rFonts w:eastAsia="Roboto Light" w:cs="Arial"/>
        </w:rPr>
      </w:pPr>
      <w:r w:rsidRPr="00C5478D">
        <w:rPr>
          <w:rFonts w:eastAsia="Roboto Light" w:cs="Arial"/>
        </w:rPr>
        <w:t>The management of new product development teams</w:t>
      </w:r>
    </w:p>
    <w:p w14:paraId="45B4AB9A" w14:textId="77777777" w:rsidR="00FF75BE" w:rsidRPr="00C5478D" w:rsidRDefault="00FF75BE" w:rsidP="00FF75BE">
      <w:pPr>
        <w:rPr>
          <w:rFonts w:eastAsia="Roboto Light" w:cs="Arial"/>
        </w:rPr>
      </w:pPr>
    </w:p>
    <w:p w14:paraId="3F27FCFA" w14:textId="77777777" w:rsidR="00FF75BE" w:rsidRPr="00C5478D" w:rsidRDefault="00FF75BE" w:rsidP="00FF75BE">
      <w:pPr>
        <w:rPr>
          <w:rFonts w:eastAsia="Roboto Light" w:cs="Arial"/>
        </w:rPr>
      </w:pPr>
      <w:r w:rsidRPr="00C5478D">
        <w:rPr>
          <w:rFonts w:eastAsia="Roboto Light" w:cs="Arial"/>
        </w:rPr>
        <w:t>Digital (R)evolution - Chapter 12 – Looking Ahead: Runway or Precipice?</w:t>
      </w:r>
    </w:p>
    <w:p w14:paraId="7C20C7FA" w14:textId="77777777" w:rsidR="00FF75BE" w:rsidRPr="00C5478D" w:rsidRDefault="00FF75BE" w:rsidP="00FF75BE">
      <w:pPr>
        <w:numPr>
          <w:ilvl w:val="0"/>
          <w:numId w:val="45"/>
        </w:numPr>
        <w:rPr>
          <w:rFonts w:eastAsia="Roboto Light" w:cs="Arial"/>
        </w:rPr>
      </w:pPr>
      <w:r w:rsidRPr="00C5478D">
        <w:rPr>
          <w:rFonts w:eastAsia="Roboto Light" w:cs="Arial"/>
        </w:rPr>
        <w:t>How intelligent is Artificial Intelligence?</w:t>
      </w:r>
    </w:p>
    <w:p w14:paraId="10A4B4C3" w14:textId="77777777" w:rsidR="00FF75BE" w:rsidRPr="00C5478D" w:rsidRDefault="00FF75BE" w:rsidP="00FF75BE">
      <w:pPr>
        <w:numPr>
          <w:ilvl w:val="0"/>
          <w:numId w:val="45"/>
        </w:numPr>
        <w:rPr>
          <w:rFonts w:eastAsia="Roboto Light" w:cs="Arial"/>
        </w:rPr>
      </w:pPr>
      <w:r w:rsidRPr="00C5478D">
        <w:rPr>
          <w:rFonts w:eastAsia="Roboto Light" w:cs="Arial"/>
        </w:rPr>
        <w:t>Why will robots not take your job?</w:t>
      </w:r>
    </w:p>
    <w:p w14:paraId="19B768E5" w14:textId="77777777" w:rsidR="00FF75BE" w:rsidRPr="00C5478D" w:rsidRDefault="00FF75BE" w:rsidP="00FF75BE">
      <w:pPr>
        <w:numPr>
          <w:ilvl w:val="0"/>
          <w:numId w:val="45"/>
        </w:numPr>
        <w:rPr>
          <w:rFonts w:eastAsia="Roboto Light" w:cs="Arial"/>
        </w:rPr>
      </w:pPr>
      <w:r w:rsidRPr="00C5478D">
        <w:rPr>
          <w:rFonts w:eastAsia="Roboto Light" w:cs="Arial"/>
        </w:rPr>
        <w:t>What does “User Experience” mean to humans and robots?</w:t>
      </w:r>
    </w:p>
    <w:p w14:paraId="2C3FDAAE" w14:textId="77777777" w:rsidR="00FF75BE" w:rsidRPr="00C5478D" w:rsidRDefault="00FF75BE" w:rsidP="00FF75BE">
      <w:pPr>
        <w:numPr>
          <w:ilvl w:val="0"/>
          <w:numId w:val="45"/>
        </w:numPr>
        <w:rPr>
          <w:rFonts w:eastAsia="Roboto Light" w:cs="Arial"/>
        </w:rPr>
      </w:pPr>
      <w:r w:rsidRPr="00C5478D">
        <w:rPr>
          <w:rFonts w:eastAsia="Roboto Light" w:cs="Arial"/>
        </w:rPr>
        <w:t>What happens when great platforms go down?</w:t>
      </w:r>
    </w:p>
    <w:p w14:paraId="28B5159C" w14:textId="77777777" w:rsidR="00FF75BE" w:rsidRPr="00C5478D" w:rsidRDefault="00FF75BE" w:rsidP="00FF75BE">
      <w:pPr>
        <w:numPr>
          <w:ilvl w:val="0"/>
          <w:numId w:val="45"/>
        </w:numPr>
        <w:rPr>
          <w:rFonts w:eastAsia="Roboto Light" w:cs="Arial"/>
        </w:rPr>
      </w:pPr>
      <w:r w:rsidRPr="00C5478D">
        <w:rPr>
          <w:rFonts w:eastAsia="Roboto Light" w:cs="Arial"/>
        </w:rPr>
        <w:t>Why are people fooled by the look and feel?</w:t>
      </w:r>
    </w:p>
    <w:p w14:paraId="460AD7B1" w14:textId="77777777" w:rsidR="00FF75BE" w:rsidRPr="00C5478D" w:rsidRDefault="00FF75BE" w:rsidP="00FF75BE">
      <w:pPr>
        <w:rPr>
          <w:rFonts w:eastAsia="Roboto Light" w:cs="Arial"/>
        </w:rPr>
      </w:pPr>
    </w:p>
    <w:p w14:paraId="290168DC"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3620854E" w14:textId="77777777" w:rsidR="00FF75BE" w:rsidRPr="00C5478D" w:rsidRDefault="00FF75BE" w:rsidP="00FF75BE">
      <w:pPr>
        <w:pStyle w:val="ListParagraph"/>
        <w:numPr>
          <w:ilvl w:val="0"/>
          <w:numId w:val="46"/>
        </w:numPr>
        <w:rPr>
          <w:rFonts w:eastAsia="Roboto Light" w:cs="Arial"/>
        </w:rPr>
      </w:pPr>
      <w:r w:rsidRPr="00C5478D">
        <w:rPr>
          <w:rFonts w:eastAsia="Roboto Light" w:cs="Arial"/>
        </w:rPr>
        <w:t>Strategic Management of Technological Innovation – Chapter 12 – Managing New Product Development Teams</w:t>
      </w:r>
    </w:p>
    <w:p w14:paraId="18A6E2D2" w14:textId="77777777" w:rsidR="00FF75BE" w:rsidRPr="00C5478D" w:rsidRDefault="00FF75BE" w:rsidP="00FF75BE">
      <w:pPr>
        <w:pStyle w:val="ListParagraph"/>
        <w:numPr>
          <w:ilvl w:val="0"/>
          <w:numId w:val="46"/>
        </w:numPr>
        <w:rPr>
          <w:rFonts w:eastAsia="Roboto Light" w:cs="Arial"/>
        </w:rPr>
      </w:pPr>
      <w:r w:rsidRPr="00C5478D">
        <w:rPr>
          <w:rFonts w:eastAsia="Roboto Light" w:cs="Arial"/>
        </w:rPr>
        <w:t>Digital (R)evolution - Chapter 12 – Looking Ahead: Runway or Precipice?</w:t>
      </w:r>
    </w:p>
    <w:p w14:paraId="78D0C31D" w14:textId="77777777" w:rsidR="00D40283" w:rsidRPr="00E10831" w:rsidRDefault="00D40283" w:rsidP="00D40283">
      <w:pPr>
        <w:rPr>
          <w:rFonts w:eastAsia="Roboto Light" w:cs="Arial"/>
          <w:bCs/>
        </w:rPr>
      </w:pPr>
    </w:p>
    <w:p w14:paraId="0DB0F6AC" w14:textId="309565F2" w:rsidR="00D40283" w:rsidRPr="00FF75BE" w:rsidRDefault="00D40283" w:rsidP="00D40283">
      <w:pPr>
        <w:rPr>
          <w:rFonts w:eastAsia="Roboto Light" w:cs="Arial"/>
          <w:b/>
          <w:u w:val="single"/>
        </w:rPr>
      </w:pPr>
      <w:r w:rsidRPr="00FF75BE">
        <w:rPr>
          <w:rFonts w:eastAsia="Roboto Light" w:cs="Arial"/>
          <w:b/>
          <w:u w:val="single"/>
        </w:rPr>
        <w:t>Session 13</w:t>
      </w:r>
      <w:r w:rsidR="00802348">
        <w:rPr>
          <w:rFonts w:eastAsia="Roboto Light" w:cs="Arial"/>
          <w:b/>
          <w:u w:val="single"/>
        </w:rPr>
        <w:t>:</w:t>
      </w:r>
      <w:r w:rsidRPr="00FF75BE">
        <w:rPr>
          <w:rFonts w:eastAsia="Roboto Light" w:cs="Arial"/>
          <w:b/>
          <w:u w:val="single"/>
        </w:rPr>
        <w:t xml:space="preserve"> </w:t>
      </w:r>
      <w:sdt>
        <w:sdtPr>
          <w:rPr>
            <w:rFonts w:eastAsia="Roboto Light" w:cs="Arial"/>
            <w:b/>
            <w:u w:val="single"/>
          </w:rPr>
          <w:id w:val="-497582339"/>
          <w:placeholder>
            <w:docPart w:val="DFF2180500EA6345AAF274C301D83BD6"/>
          </w:placeholder>
          <w:date w:fullDate="2024-12-03T00:00:00Z">
            <w:dateFormat w:val="MM/dd/yy"/>
            <w:lid w:val="en-US"/>
            <w:storeMappedDataAs w:val="dateTime"/>
            <w:calendar w:val="gregorian"/>
          </w:date>
        </w:sdtPr>
        <w:sdtEndPr/>
        <w:sdtContent>
          <w:r w:rsidR="001702AE">
            <w:rPr>
              <w:rFonts w:eastAsia="Roboto Light" w:cs="Arial"/>
              <w:b/>
              <w:u w:val="single"/>
            </w:rPr>
            <w:t>12/03/24</w:t>
          </w:r>
        </w:sdtContent>
      </w:sdt>
    </w:p>
    <w:p w14:paraId="08565111" w14:textId="77777777" w:rsidR="00FF75BE" w:rsidRPr="00C5478D" w:rsidRDefault="00FF75BE" w:rsidP="00FF75BE">
      <w:pPr>
        <w:rPr>
          <w:rFonts w:eastAsia="Roboto Light" w:cs="Arial"/>
          <w:b/>
          <w:bCs/>
        </w:rPr>
      </w:pPr>
      <w:r w:rsidRPr="00C5478D">
        <w:rPr>
          <w:rFonts w:eastAsia="Roboto Light" w:cs="Arial"/>
          <w:b/>
          <w:bCs/>
        </w:rPr>
        <w:t xml:space="preserve">Topics: </w:t>
      </w:r>
    </w:p>
    <w:p w14:paraId="7270A96D" w14:textId="77777777" w:rsidR="00FF75BE" w:rsidRPr="00C5478D" w:rsidRDefault="00FF75BE" w:rsidP="00FF75BE">
      <w:pPr>
        <w:rPr>
          <w:rFonts w:eastAsia="Roboto Light" w:cs="Arial"/>
        </w:rPr>
      </w:pPr>
      <w:r w:rsidRPr="00C5478D">
        <w:rPr>
          <w:rFonts w:eastAsia="Roboto Light" w:cs="Arial"/>
        </w:rPr>
        <w:t>Strategic Management of Technological Innovation – Chapter 13 – Crafting a Deployment Strategy</w:t>
      </w:r>
    </w:p>
    <w:p w14:paraId="6720B9E6" w14:textId="77777777" w:rsidR="00FF75BE" w:rsidRPr="00C5478D" w:rsidRDefault="00FF75BE" w:rsidP="00FF75BE">
      <w:pPr>
        <w:numPr>
          <w:ilvl w:val="0"/>
          <w:numId w:val="47"/>
        </w:numPr>
        <w:rPr>
          <w:rFonts w:eastAsia="Roboto Light" w:cs="Arial"/>
        </w:rPr>
      </w:pPr>
      <w:r w:rsidRPr="00C5478D">
        <w:rPr>
          <w:rFonts w:eastAsia="Roboto Light" w:cs="Arial"/>
        </w:rPr>
        <w:t>Launching Timing</w:t>
      </w:r>
    </w:p>
    <w:p w14:paraId="6D889DC5" w14:textId="77777777" w:rsidR="00FF75BE" w:rsidRPr="00C5478D" w:rsidRDefault="00FF75BE" w:rsidP="00FF75BE">
      <w:pPr>
        <w:numPr>
          <w:ilvl w:val="0"/>
          <w:numId w:val="47"/>
        </w:numPr>
        <w:rPr>
          <w:rFonts w:eastAsia="Roboto Light" w:cs="Arial"/>
        </w:rPr>
      </w:pPr>
      <w:r w:rsidRPr="00C5478D">
        <w:rPr>
          <w:rFonts w:eastAsia="Roboto Light" w:cs="Arial"/>
        </w:rPr>
        <w:t>Licensing and compatibility</w:t>
      </w:r>
    </w:p>
    <w:p w14:paraId="2D197A04" w14:textId="77777777" w:rsidR="00FF75BE" w:rsidRPr="00C5478D" w:rsidRDefault="00FF75BE" w:rsidP="00FF75BE">
      <w:pPr>
        <w:numPr>
          <w:ilvl w:val="0"/>
          <w:numId w:val="47"/>
        </w:numPr>
        <w:rPr>
          <w:rFonts w:eastAsia="Roboto Light" w:cs="Arial"/>
        </w:rPr>
      </w:pPr>
      <w:r w:rsidRPr="00C5478D">
        <w:rPr>
          <w:rFonts w:eastAsia="Roboto Light" w:cs="Arial"/>
        </w:rPr>
        <w:t>Pricing</w:t>
      </w:r>
    </w:p>
    <w:p w14:paraId="456AB136" w14:textId="77777777" w:rsidR="00FF75BE" w:rsidRPr="00C5478D" w:rsidRDefault="00FF75BE" w:rsidP="00FF75BE">
      <w:pPr>
        <w:numPr>
          <w:ilvl w:val="0"/>
          <w:numId w:val="47"/>
        </w:numPr>
        <w:rPr>
          <w:rFonts w:eastAsia="Roboto Light" w:cs="Arial"/>
        </w:rPr>
      </w:pPr>
      <w:r w:rsidRPr="00C5478D">
        <w:rPr>
          <w:rFonts w:eastAsia="Roboto Light" w:cs="Arial"/>
        </w:rPr>
        <w:t>Distribution</w:t>
      </w:r>
    </w:p>
    <w:p w14:paraId="291D4294" w14:textId="77777777" w:rsidR="00FF75BE" w:rsidRPr="00C5478D" w:rsidRDefault="00FF75BE" w:rsidP="00FF75BE">
      <w:pPr>
        <w:numPr>
          <w:ilvl w:val="0"/>
          <w:numId w:val="47"/>
        </w:numPr>
        <w:rPr>
          <w:rFonts w:eastAsia="Roboto Light" w:cs="Arial"/>
        </w:rPr>
      </w:pPr>
      <w:r w:rsidRPr="00C5478D">
        <w:rPr>
          <w:rFonts w:eastAsia="Roboto Light" w:cs="Arial"/>
        </w:rPr>
        <w:t>Marketing</w:t>
      </w:r>
    </w:p>
    <w:p w14:paraId="628FF910" w14:textId="77777777" w:rsidR="00FF75BE" w:rsidRPr="00C5478D" w:rsidRDefault="00FF75BE" w:rsidP="00FF75BE">
      <w:pPr>
        <w:rPr>
          <w:rFonts w:eastAsia="Roboto Light" w:cs="Arial"/>
        </w:rPr>
      </w:pPr>
    </w:p>
    <w:p w14:paraId="4852B7B9" w14:textId="77777777" w:rsidR="00FF75BE" w:rsidRPr="00C5478D" w:rsidRDefault="00FF75BE" w:rsidP="00FF75BE">
      <w:pPr>
        <w:rPr>
          <w:rFonts w:eastAsia="Roboto Light" w:cs="Arial"/>
        </w:rPr>
      </w:pPr>
      <w:r w:rsidRPr="00C5478D">
        <w:rPr>
          <w:rFonts w:eastAsia="Roboto Light" w:cs="Arial"/>
        </w:rPr>
        <w:t>Digital (R)evolution - Chapter 13 – AI: The Elephant in the Room</w:t>
      </w:r>
    </w:p>
    <w:p w14:paraId="285F170A" w14:textId="77777777" w:rsidR="00FF75BE" w:rsidRPr="00C5478D" w:rsidRDefault="00FF75BE" w:rsidP="00FF75BE">
      <w:pPr>
        <w:numPr>
          <w:ilvl w:val="0"/>
          <w:numId w:val="48"/>
        </w:numPr>
        <w:rPr>
          <w:rFonts w:eastAsia="Roboto Light" w:cs="Arial"/>
        </w:rPr>
      </w:pPr>
      <w:r w:rsidRPr="00C5478D">
        <w:rPr>
          <w:rFonts w:eastAsia="Roboto Light" w:cs="Arial"/>
        </w:rPr>
        <w:t>What AI is and is not?</w:t>
      </w:r>
    </w:p>
    <w:p w14:paraId="6303A483" w14:textId="77777777" w:rsidR="00FF75BE" w:rsidRPr="00C5478D" w:rsidRDefault="00FF75BE" w:rsidP="00FF75BE">
      <w:pPr>
        <w:numPr>
          <w:ilvl w:val="0"/>
          <w:numId w:val="48"/>
        </w:numPr>
        <w:rPr>
          <w:rFonts w:eastAsia="Roboto Light" w:cs="Arial"/>
        </w:rPr>
      </w:pPr>
      <w:r w:rsidRPr="00C5478D">
        <w:rPr>
          <w:rFonts w:eastAsia="Roboto Light" w:cs="Arial"/>
        </w:rPr>
        <w:t>What’s the impact of AI on the workplace?</w:t>
      </w:r>
    </w:p>
    <w:p w14:paraId="1DCB132D" w14:textId="77777777" w:rsidR="00FF75BE" w:rsidRPr="00C5478D" w:rsidRDefault="00FF75BE" w:rsidP="00FF75BE">
      <w:pPr>
        <w:numPr>
          <w:ilvl w:val="0"/>
          <w:numId w:val="48"/>
        </w:numPr>
        <w:rPr>
          <w:rFonts w:eastAsia="Roboto Light" w:cs="Arial"/>
        </w:rPr>
      </w:pPr>
      <w:r w:rsidRPr="00C5478D">
        <w:rPr>
          <w:rFonts w:eastAsia="Roboto Light" w:cs="Arial"/>
        </w:rPr>
        <w:t xml:space="preserve">Is AI capable to find needles in haystack? </w:t>
      </w:r>
    </w:p>
    <w:p w14:paraId="12AB7A2B" w14:textId="77777777" w:rsidR="00FF75BE" w:rsidRPr="00C5478D" w:rsidRDefault="00FF75BE" w:rsidP="00FF75BE">
      <w:pPr>
        <w:numPr>
          <w:ilvl w:val="0"/>
          <w:numId w:val="48"/>
        </w:numPr>
        <w:rPr>
          <w:rFonts w:eastAsia="Roboto Light" w:cs="Arial"/>
        </w:rPr>
      </w:pPr>
      <w:r w:rsidRPr="00C5478D">
        <w:rPr>
          <w:rFonts w:eastAsia="Roboto Light" w:cs="Arial"/>
        </w:rPr>
        <w:t>Is there a difference between AI and Data Science?</w:t>
      </w:r>
    </w:p>
    <w:p w14:paraId="577A8EC6" w14:textId="77777777" w:rsidR="00FF75BE" w:rsidRPr="00C5478D" w:rsidRDefault="00FF75BE" w:rsidP="00FF75BE">
      <w:pPr>
        <w:numPr>
          <w:ilvl w:val="0"/>
          <w:numId w:val="48"/>
        </w:numPr>
        <w:rPr>
          <w:rFonts w:eastAsia="Roboto Light" w:cs="Arial"/>
        </w:rPr>
      </w:pPr>
      <w:r w:rsidRPr="00C5478D">
        <w:rPr>
          <w:rFonts w:eastAsia="Roboto Light" w:cs="Arial"/>
        </w:rPr>
        <w:t>Why Discovery-Driven Digital Transformation is the answer?</w:t>
      </w:r>
    </w:p>
    <w:p w14:paraId="13C422E4" w14:textId="77777777" w:rsidR="00FF75BE" w:rsidRPr="00C5478D" w:rsidRDefault="00FF75BE" w:rsidP="00FF75BE">
      <w:pPr>
        <w:rPr>
          <w:rFonts w:eastAsia="Roboto Light" w:cs="Arial"/>
        </w:rPr>
      </w:pPr>
    </w:p>
    <w:p w14:paraId="667B39F3" w14:textId="77777777" w:rsidR="00FF75BE" w:rsidRPr="00C5478D" w:rsidRDefault="00FF75BE" w:rsidP="00FF75BE">
      <w:pPr>
        <w:rPr>
          <w:rFonts w:eastAsia="Roboto Light" w:cs="Arial"/>
          <w:b/>
          <w:bCs/>
        </w:rPr>
      </w:pPr>
      <w:r w:rsidRPr="00C5478D">
        <w:rPr>
          <w:rFonts w:eastAsia="Roboto Light" w:cs="Arial"/>
          <w:b/>
          <w:bCs/>
        </w:rPr>
        <w:t xml:space="preserve">Reading: </w:t>
      </w:r>
    </w:p>
    <w:p w14:paraId="206B172A" w14:textId="77777777" w:rsidR="00FF75BE" w:rsidRPr="00C5478D" w:rsidRDefault="00FF75BE" w:rsidP="00FF75BE">
      <w:pPr>
        <w:pStyle w:val="ListParagraph"/>
        <w:numPr>
          <w:ilvl w:val="0"/>
          <w:numId w:val="49"/>
        </w:numPr>
        <w:rPr>
          <w:rFonts w:eastAsia="Roboto Light" w:cs="Arial"/>
        </w:rPr>
      </w:pPr>
      <w:r w:rsidRPr="00C5478D">
        <w:rPr>
          <w:rFonts w:eastAsia="Roboto Light" w:cs="Arial"/>
        </w:rPr>
        <w:t>Strategic Management of Technological Innovation – Chapter 13 – Crafting a Deployment Strategy</w:t>
      </w:r>
    </w:p>
    <w:p w14:paraId="476471B6" w14:textId="77777777" w:rsidR="00FF75BE" w:rsidRPr="00C5478D" w:rsidRDefault="00FF75BE" w:rsidP="00FF75BE">
      <w:pPr>
        <w:pStyle w:val="ListParagraph"/>
        <w:numPr>
          <w:ilvl w:val="0"/>
          <w:numId w:val="49"/>
        </w:numPr>
        <w:rPr>
          <w:rFonts w:eastAsia="Roboto Light" w:cs="Arial"/>
        </w:rPr>
      </w:pPr>
      <w:r w:rsidRPr="00C5478D">
        <w:rPr>
          <w:rFonts w:eastAsia="Roboto Light" w:cs="Arial"/>
        </w:rPr>
        <w:t>Digital (R)evolution - Chapter 13 – The Elephant in the Room</w:t>
      </w:r>
    </w:p>
    <w:p w14:paraId="736B2995" w14:textId="77777777" w:rsidR="00FF75BE" w:rsidRPr="00C5478D" w:rsidRDefault="00FF75BE" w:rsidP="00FF75BE">
      <w:pPr>
        <w:rPr>
          <w:rFonts w:eastAsia="Roboto Light" w:cs="Arial"/>
          <w:b/>
          <w:bCs/>
        </w:rPr>
      </w:pPr>
    </w:p>
    <w:p w14:paraId="5BFE8CBE" w14:textId="77777777" w:rsidR="00D40283" w:rsidRPr="00FF75BE" w:rsidRDefault="00D40283" w:rsidP="00D40283">
      <w:pPr>
        <w:rPr>
          <w:rFonts w:eastAsia="Roboto Light" w:cs="Arial"/>
          <w:bCs/>
          <w:u w:val="single"/>
        </w:rPr>
      </w:pPr>
    </w:p>
    <w:p w14:paraId="311AF7D9" w14:textId="6AC7D407" w:rsidR="0006018F" w:rsidRDefault="00D40283" w:rsidP="0006018F">
      <w:pPr>
        <w:rPr>
          <w:rFonts w:eastAsia="Roboto Light" w:cs="Arial"/>
          <w:b/>
          <w:bCs/>
        </w:rPr>
      </w:pPr>
      <w:r w:rsidRPr="00FF75BE">
        <w:rPr>
          <w:rFonts w:eastAsia="Roboto Light" w:cs="Arial"/>
          <w:b/>
          <w:u w:val="single"/>
        </w:rPr>
        <w:t>Session 14</w:t>
      </w:r>
      <w:r w:rsidR="0006018F" w:rsidRPr="00C5478D">
        <w:rPr>
          <w:rFonts w:eastAsia="Roboto Light" w:cs="Arial"/>
          <w:b/>
          <w:bCs/>
        </w:rPr>
        <w:t xml:space="preserve">: </w:t>
      </w:r>
      <w:r w:rsidR="0006018F">
        <w:rPr>
          <w:rFonts w:eastAsia="Roboto Light" w:cs="Arial"/>
          <w:b/>
          <w:bCs/>
        </w:rPr>
        <w:t>12/</w:t>
      </w:r>
      <w:r w:rsidR="00540633">
        <w:rPr>
          <w:rFonts w:eastAsia="Roboto Light" w:cs="Arial"/>
          <w:b/>
          <w:bCs/>
        </w:rPr>
        <w:t>10</w:t>
      </w:r>
      <w:r w:rsidR="0006018F">
        <w:rPr>
          <w:rFonts w:eastAsia="Roboto Light" w:cs="Arial"/>
          <w:b/>
          <w:bCs/>
        </w:rPr>
        <w:t>/2</w:t>
      </w:r>
      <w:r w:rsidR="00540633">
        <w:rPr>
          <w:rFonts w:eastAsia="Roboto Light" w:cs="Arial"/>
          <w:b/>
          <w:bCs/>
        </w:rPr>
        <w:t>4</w:t>
      </w:r>
    </w:p>
    <w:p w14:paraId="4C8126E6" w14:textId="77777777" w:rsidR="0006018F" w:rsidRPr="00C5478D" w:rsidRDefault="0006018F" w:rsidP="0006018F">
      <w:pPr>
        <w:rPr>
          <w:rFonts w:eastAsia="Roboto Light" w:cs="Arial"/>
          <w:b/>
          <w:bCs/>
        </w:rPr>
      </w:pPr>
      <w:r w:rsidRPr="00C5478D">
        <w:rPr>
          <w:rFonts w:eastAsia="Roboto Light" w:cs="Arial"/>
          <w:b/>
          <w:bCs/>
        </w:rPr>
        <w:t xml:space="preserve">Topics: </w:t>
      </w:r>
    </w:p>
    <w:p w14:paraId="39E5AB1F" w14:textId="77777777" w:rsidR="0006018F" w:rsidRPr="00C5478D" w:rsidRDefault="0006018F" w:rsidP="0006018F">
      <w:pPr>
        <w:rPr>
          <w:rFonts w:eastAsia="Roboto Light" w:cs="Arial"/>
          <w:b/>
          <w:bCs/>
        </w:rPr>
      </w:pPr>
    </w:p>
    <w:p w14:paraId="72A31A31" w14:textId="77777777" w:rsidR="0006018F" w:rsidRPr="00C5478D" w:rsidRDefault="0006018F" w:rsidP="0006018F">
      <w:pPr>
        <w:numPr>
          <w:ilvl w:val="0"/>
          <w:numId w:val="50"/>
        </w:numPr>
        <w:rPr>
          <w:rFonts w:eastAsia="Roboto Light" w:cs="Arial"/>
        </w:rPr>
      </w:pPr>
      <w:r w:rsidRPr="00C5478D">
        <w:rPr>
          <w:rFonts w:eastAsia="Roboto Light" w:cs="Arial"/>
        </w:rPr>
        <w:t xml:space="preserve">Innovative Idea Individual Presentation - Final </w:t>
      </w:r>
    </w:p>
    <w:p w14:paraId="7630CC3F" w14:textId="77777777" w:rsidR="0006018F" w:rsidRPr="00C5478D" w:rsidRDefault="0006018F" w:rsidP="0006018F">
      <w:pPr>
        <w:numPr>
          <w:ilvl w:val="0"/>
          <w:numId w:val="50"/>
        </w:numPr>
        <w:rPr>
          <w:rFonts w:eastAsia="Roboto Light" w:cs="Arial"/>
        </w:rPr>
      </w:pPr>
      <w:r w:rsidRPr="00C5478D">
        <w:rPr>
          <w:rFonts w:eastAsia="Roboto Light" w:cs="Arial"/>
        </w:rPr>
        <w:lastRenderedPageBreak/>
        <w:t>Digital Future</w:t>
      </w:r>
    </w:p>
    <w:p w14:paraId="4918963B" w14:textId="77777777" w:rsidR="0006018F" w:rsidRPr="00C5478D" w:rsidRDefault="0006018F" w:rsidP="0006018F">
      <w:pPr>
        <w:numPr>
          <w:ilvl w:val="0"/>
          <w:numId w:val="50"/>
        </w:numPr>
        <w:rPr>
          <w:rFonts w:eastAsia="Roboto Light" w:cs="Arial"/>
        </w:rPr>
      </w:pPr>
      <w:r w:rsidRPr="00C5478D">
        <w:rPr>
          <w:rFonts w:eastAsia="Roboto Light" w:cs="Arial"/>
        </w:rPr>
        <w:t>Course wrap-up</w:t>
      </w:r>
    </w:p>
    <w:p w14:paraId="4F482D53" w14:textId="77777777" w:rsidR="0006018F" w:rsidRPr="00C5478D" w:rsidRDefault="0006018F" w:rsidP="0006018F">
      <w:pPr>
        <w:rPr>
          <w:rFonts w:eastAsia="Roboto Light" w:cs="Arial"/>
        </w:rPr>
      </w:pPr>
    </w:p>
    <w:p w14:paraId="1EFFA577" w14:textId="77777777" w:rsidR="0006018F" w:rsidRPr="00C5478D" w:rsidRDefault="0006018F" w:rsidP="0006018F">
      <w:pPr>
        <w:rPr>
          <w:rFonts w:eastAsia="Roboto Light" w:cs="Arial"/>
          <w:b/>
          <w:bCs/>
        </w:rPr>
      </w:pPr>
      <w:r w:rsidRPr="00C5478D">
        <w:rPr>
          <w:rFonts w:eastAsia="Roboto Light" w:cs="Arial"/>
          <w:b/>
          <w:bCs/>
        </w:rPr>
        <w:t xml:space="preserve">Reading: </w:t>
      </w:r>
      <w:r w:rsidRPr="00C5478D">
        <w:rPr>
          <w:rFonts w:eastAsia="Roboto Light" w:cs="Arial"/>
        </w:rPr>
        <w:t>None</w:t>
      </w:r>
    </w:p>
    <w:bookmarkEnd w:id="7"/>
    <w:permEnd w:id="1131221231"/>
    <w:p w14:paraId="5412A498" w14:textId="5C8A78B6" w:rsidR="00D40283" w:rsidRDefault="00D40283">
      <w:pPr>
        <w:rPr>
          <w:rFonts w:eastAsia="Roboto" w:cs="Arial"/>
          <w:bCs/>
        </w:rPr>
      </w:pPr>
    </w:p>
    <w:p w14:paraId="4745D2DB" w14:textId="5CB6F53F" w:rsidR="00D762AF" w:rsidRDefault="00D762AF">
      <w:pPr>
        <w:rPr>
          <w:rFonts w:eastAsia="Roboto" w:cs="Arial"/>
          <w:bCs/>
        </w:rPr>
      </w:pPr>
    </w:p>
    <w:p w14:paraId="71EB5BFC" w14:textId="6D34B42D" w:rsidR="00D762AF" w:rsidRDefault="00D762AF">
      <w:pPr>
        <w:rPr>
          <w:rFonts w:eastAsia="Roboto" w:cs="Arial"/>
          <w:bCs/>
        </w:rPr>
      </w:pPr>
    </w:p>
    <w:p w14:paraId="19F11644" w14:textId="77777777" w:rsidR="00D762AF" w:rsidRPr="00E10831" w:rsidRDefault="00D762AF">
      <w:pPr>
        <w:rPr>
          <w:rFonts w:eastAsia="Roboto" w:cs="Arial"/>
          <w:bCs/>
        </w:rPr>
      </w:pPr>
    </w:p>
    <w:p w14:paraId="40B32AE4" w14:textId="246DC896" w:rsidR="00D40283" w:rsidRPr="00E10831" w:rsidRDefault="00F9558D" w:rsidP="00D40283">
      <w:pPr>
        <w:rPr>
          <w:rFonts w:eastAsia="Roboto Light" w:cs="Arial"/>
          <w:color w:val="57068C"/>
        </w:rPr>
      </w:pPr>
      <w:r>
        <w:rPr>
          <w:rFonts w:eastAsia="Roboto Light" w:cs="Arial"/>
          <w:noProof/>
          <w:color w:val="57068C"/>
        </w:rPr>
        <w:pict w14:anchorId="22B4F6B7">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7" w:name="bookmark=kix.9x46rbuknw0a" w:colFirst="0" w:colLast="0"/>
      <w:bookmarkEnd w:id="17"/>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8" w:name="bookmark=id.rxirdoyylwp5" w:colFirst="0" w:colLast="0"/>
      <w:bookmarkEnd w:id="18"/>
      <w:r w:rsidRPr="00E10831">
        <w:rPr>
          <w:rFonts w:eastAsia="Roboto" w:cs="Arial"/>
          <w:b/>
        </w:rPr>
        <w:lastRenderedPageBreak/>
        <w:t xml:space="preserve">New York University School of Professional Studies Policies </w:t>
      </w:r>
    </w:p>
    <w:p w14:paraId="00000083" w14:textId="77777777" w:rsidR="00362E5B" w:rsidRPr="00E10831" w:rsidRDefault="002D1E5A">
      <w:pPr>
        <w:widowControl w:val="0"/>
        <w:spacing w:before="240" w:after="240"/>
        <w:rPr>
          <w:rFonts w:eastAsia="Roboto Light" w:cs="Arial"/>
        </w:rPr>
      </w:pPr>
      <w:r w:rsidRPr="00E10831">
        <w:rPr>
          <w:rFonts w:eastAsia="Roboto Light" w:cs="Arial"/>
        </w:rPr>
        <w:t xml:space="preserve">1. </w:t>
      </w:r>
      <w:r w:rsidRPr="00E10831">
        <w:rPr>
          <w:rFonts w:eastAsia="Roboto Light" w:cs="Arial"/>
          <w:color w:val="212121"/>
          <w:u w:val="single"/>
        </w:rPr>
        <w:t>Policies</w:t>
      </w:r>
      <w:r w:rsidRPr="00E10831">
        <w:rPr>
          <w:rFonts w:eastAsia="Roboto Light" w:cs="Arial"/>
          <w:color w:val="212121"/>
        </w:rPr>
        <w:t xml:space="preserve"> - You are responsible for reading, understanding, and complying with </w:t>
      </w:r>
      <w:hyperlink r:id="rId22">
        <w:r w:rsidRPr="00E10831">
          <w:rPr>
            <w:rFonts w:eastAsia="Roboto Light" w:cs="Arial"/>
            <w:color w:val="1155CC"/>
          </w:rPr>
          <w:t>University Policies and Guidelines</w:t>
        </w:r>
      </w:hyperlink>
      <w:r w:rsidRPr="00E10831">
        <w:rPr>
          <w:rFonts w:eastAsia="Roboto Light" w:cs="Arial"/>
        </w:rPr>
        <w:t xml:space="preserve">, </w:t>
      </w:r>
      <w:hyperlink r:id="rId23">
        <w:r w:rsidRPr="00E10831">
          <w:rPr>
            <w:rFonts w:eastAsia="Roboto Light" w:cs="Arial"/>
            <w:color w:val="1155CC"/>
          </w:rPr>
          <w:t>NYU SPS Policies and Procedures</w:t>
        </w:r>
      </w:hyperlink>
      <w:r w:rsidRPr="00E10831">
        <w:rPr>
          <w:rFonts w:eastAsia="Roboto Light" w:cs="Arial"/>
        </w:rPr>
        <w:t xml:space="preserve">, </w:t>
      </w:r>
      <w:r w:rsidRPr="00E10831">
        <w:rPr>
          <w:rFonts w:eastAsia="Roboto Light" w:cs="Arial"/>
          <w:color w:val="666666"/>
        </w:rPr>
        <w:t>and</w:t>
      </w:r>
      <w:r w:rsidRPr="00E10831">
        <w:rPr>
          <w:rFonts w:eastAsia="Roboto Light" w:cs="Arial"/>
        </w:rPr>
        <w:t xml:space="preserve"> </w:t>
      </w:r>
      <w:hyperlink r:id="rId24">
        <w:r w:rsidRPr="00E10831">
          <w:rPr>
            <w:rFonts w:eastAsia="Roboto Light" w:cs="Arial"/>
            <w:color w:val="1155CC"/>
          </w:rPr>
          <w:t>Student Affairs and Reporting</w:t>
        </w:r>
      </w:hyperlink>
      <w:r w:rsidRPr="00E10831">
        <w:rPr>
          <w:rFonts w:eastAsia="Roboto Light" w:cs="Arial"/>
        </w:rPr>
        <w:t xml:space="preserve">. </w:t>
      </w:r>
    </w:p>
    <w:p w14:paraId="00000084" w14:textId="77777777" w:rsidR="00362E5B" w:rsidRPr="00E10831" w:rsidRDefault="002D1E5A">
      <w:pPr>
        <w:widowControl w:val="0"/>
        <w:spacing w:before="240" w:after="240"/>
        <w:rPr>
          <w:rFonts w:eastAsia="Roboto Light" w:cs="Arial"/>
        </w:rPr>
      </w:pPr>
      <w:r w:rsidRPr="00E10831">
        <w:rPr>
          <w:rFonts w:eastAsia="Roboto Light" w:cs="Arial"/>
          <w:color w:val="212121"/>
        </w:rPr>
        <w:t xml:space="preserve">2. </w:t>
      </w:r>
      <w:r w:rsidRPr="00E10831">
        <w:rPr>
          <w:rFonts w:eastAsia="Roboto Light" w:cs="Arial"/>
          <w:color w:val="212121"/>
          <w:u w:val="single"/>
        </w:rPr>
        <w:t>Learning/Academic Accommodations</w:t>
      </w:r>
      <w:r w:rsidRPr="00E10831">
        <w:rPr>
          <w:rFonts w:eastAsia="Roboto Light" w:cs="Arial"/>
          <w:color w:val="212121"/>
        </w:rPr>
        <w:t xml:space="preserve"> - New York University is committed to providing equal educational opportunity and participation for students who disclose their dis/ability to the </w:t>
      </w:r>
      <w:hyperlink r:id="rId25">
        <w:r w:rsidRPr="00E10831">
          <w:rPr>
            <w:rFonts w:eastAsia="Roboto Light" w:cs="Arial"/>
            <w:color w:val="1155CC"/>
          </w:rPr>
          <w:t>Moses Center for Student Accessibility</w:t>
        </w:r>
      </w:hyperlink>
      <w:r w:rsidRPr="00E10831">
        <w:rPr>
          <w:rFonts w:eastAsia="Roboto Light" w:cs="Arial"/>
          <w:color w:val="666666"/>
        </w:rPr>
        <w:t xml:space="preserve">. </w:t>
      </w:r>
      <w:r w:rsidRPr="00E10831">
        <w:rPr>
          <w:rFonts w:eastAsia="Roboto Light" w:cs="Arial"/>
          <w:color w:val="212121"/>
        </w:rPr>
        <w:t xml:space="preserve">If you are interested in applying for academic accommodations, contact the </w:t>
      </w:r>
      <w:hyperlink r:id="rId26">
        <w:r w:rsidRPr="00E10831">
          <w:rPr>
            <w:rFonts w:eastAsia="Roboto Light" w:cs="Arial"/>
            <w:color w:val="1155CC"/>
          </w:rPr>
          <w:t>Moses Center</w:t>
        </w:r>
      </w:hyperlink>
      <w:r w:rsidRPr="00E10831">
        <w:rPr>
          <w:rFonts w:eastAsia="Roboto Light" w:cs="Arial"/>
          <w:color w:val="666666"/>
        </w:rPr>
        <w:t xml:space="preserve"> </w:t>
      </w:r>
      <w:r w:rsidRPr="00E10831">
        <w:rPr>
          <w:rFonts w:eastAsia="Roboto Light" w:cs="Arial"/>
          <w:color w:val="212121"/>
        </w:rPr>
        <w:t xml:space="preserve">as early as possible in the semester. If you already receive accommodations through the Moses Center, request your accommodation letters through the </w:t>
      </w:r>
      <w:hyperlink r:id="rId27">
        <w:r w:rsidRPr="00E10831">
          <w:rPr>
            <w:rFonts w:eastAsia="Roboto Light" w:cs="Arial"/>
            <w:color w:val="212121"/>
          </w:rPr>
          <w:t>Moses Center Portal</w:t>
        </w:r>
      </w:hyperlink>
      <w:r w:rsidRPr="00E10831">
        <w:rPr>
          <w:rFonts w:eastAsia="Roboto Light" w:cs="Arial"/>
          <w:color w:val="212121"/>
        </w:rPr>
        <w:t xml:space="preserve"> as soon as possible</w:t>
      </w:r>
      <w:r w:rsidRPr="00E10831">
        <w:rPr>
          <w:rFonts w:eastAsia="Roboto Light" w:cs="Arial"/>
          <w:color w:val="666666"/>
        </w:rPr>
        <w:t xml:space="preserve"> (</w:t>
      </w:r>
      <w:hyperlink r:id="rId28">
        <w:r w:rsidRPr="00E10831">
          <w:rPr>
            <w:rFonts w:eastAsia="Roboto Light" w:cs="Arial"/>
            <w:color w:val="1155CC"/>
          </w:rPr>
          <w:t>mosescsa@nyu.edu</w:t>
        </w:r>
      </w:hyperlink>
      <w:r w:rsidRPr="00E10831">
        <w:rPr>
          <w:rFonts w:eastAsia="Roboto Light" w:cs="Arial"/>
          <w:color w:val="1155CC"/>
        </w:rPr>
        <w:t xml:space="preserve"> | </w:t>
      </w:r>
      <w:r w:rsidRPr="00E10831">
        <w:rPr>
          <w:rFonts w:eastAsia="Roboto Light" w:cs="Arial"/>
        </w:rPr>
        <w:t>212-998-4980).</w:t>
      </w:r>
    </w:p>
    <w:p w14:paraId="00000085" w14:textId="77777777" w:rsidR="00362E5B" w:rsidRPr="00E10831" w:rsidRDefault="002D1E5A">
      <w:pPr>
        <w:rPr>
          <w:rFonts w:eastAsia="Roboto Light" w:cs="Arial"/>
        </w:rPr>
      </w:pPr>
      <w:r w:rsidRPr="00E10831">
        <w:rPr>
          <w:rFonts w:eastAsia="Roboto Light" w:cs="Arial"/>
        </w:rPr>
        <w:t xml:space="preserve">3. </w:t>
      </w:r>
      <w:r w:rsidRPr="00E10831">
        <w:rPr>
          <w:rFonts w:eastAsia="Roboto Light" w:cs="Arial"/>
          <w:u w:val="single"/>
        </w:rPr>
        <w:t>Health and Wellness</w:t>
      </w:r>
      <w:r w:rsidRPr="00E10831">
        <w:rPr>
          <w:rFonts w:eastAsia="Roboto Light" w:cs="Arial"/>
        </w:rPr>
        <w:t xml:space="preserve"> - </w:t>
      </w:r>
      <w:r w:rsidRPr="00E10831">
        <w:rPr>
          <w:rFonts w:eastAsia="Roboto Light" w:cs="Arial"/>
          <w:color w:val="212121"/>
        </w:rPr>
        <w:t>To access the University's extensive health and mental health resources, contact the</w:t>
      </w:r>
      <w:r w:rsidRPr="00E10831">
        <w:rPr>
          <w:rFonts w:eastAsia="Roboto Light" w:cs="Arial"/>
          <w:color w:val="666666"/>
        </w:rPr>
        <w:t xml:space="preserve"> </w:t>
      </w:r>
      <w:hyperlink r:id="rId29">
        <w:r w:rsidRPr="00E10831">
          <w:rPr>
            <w:rFonts w:eastAsia="Roboto Light" w:cs="Arial"/>
            <w:color w:val="1155CC"/>
          </w:rPr>
          <w:t>NYU Wellness Exchange</w:t>
        </w:r>
      </w:hyperlink>
      <w:r w:rsidRPr="00E10831">
        <w:rPr>
          <w:rFonts w:eastAsia="Roboto Light" w:cs="Arial"/>
          <w:color w:val="666666"/>
        </w:rPr>
        <w:t xml:space="preserve">. </w:t>
      </w:r>
      <w:r w:rsidRPr="00E10831">
        <w:rPr>
          <w:rFonts w:eastAsia="Roboto Light"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10831" w:rsidRDefault="00362E5B">
      <w:pPr>
        <w:rPr>
          <w:rFonts w:eastAsia="Roboto Light" w:cs="Arial"/>
          <w:color w:val="666666"/>
        </w:rPr>
      </w:pPr>
    </w:p>
    <w:p w14:paraId="00000087" w14:textId="77777777" w:rsidR="00362E5B" w:rsidRPr="00E10831" w:rsidRDefault="002D1E5A">
      <w:pPr>
        <w:widowControl w:val="0"/>
        <w:rPr>
          <w:rFonts w:eastAsia="Roboto Light" w:cs="Arial"/>
        </w:rPr>
      </w:pPr>
      <w:r w:rsidRPr="00E10831">
        <w:rPr>
          <w:rFonts w:eastAsia="Roboto Light" w:cs="Arial"/>
        </w:rPr>
        <w:t xml:space="preserve">4. </w:t>
      </w:r>
      <w:r w:rsidRPr="00E10831">
        <w:rPr>
          <w:rFonts w:eastAsia="Roboto Light" w:cs="Arial"/>
          <w:u w:val="single"/>
        </w:rPr>
        <w:t>Student Support Resources</w:t>
      </w:r>
      <w:r w:rsidRPr="00E10831">
        <w:rPr>
          <w:rFonts w:eastAsia="Roboto Light" w:cs="Arial"/>
        </w:rPr>
        <w:t xml:space="preserve"> - There are a range of resources at SPS and NYU to support your learning and professional growth. For a complete list of resources and services available to SPS students, visit the</w:t>
      </w:r>
      <w:r w:rsidRPr="00E10831">
        <w:rPr>
          <w:rFonts w:eastAsia="Roboto Light" w:cs="Arial"/>
          <w:color w:val="666666"/>
        </w:rPr>
        <w:t xml:space="preserve"> </w:t>
      </w:r>
      <w:hyperlink r:id="rId30">
        <w:r w:rsidRPr="00E10831">
          <w:rPr>
            <w:rFonts w:eastAsia="Roboto Light" w:cs="Arial"/>
            <w:color w:val="1155CC"/>
          </w:rPr>
          <w:t>NYU SPS Office of Student Affairs site</w:t>
        </w:r>
      </w:hyperlink>
      <w:r w:rsidRPr="00E10831">
        <w:rPr>
          <w:rFonts w:eastAsia="Roboto Light" w:cs="Arial"/>
        </w:rPr>
        <w:t xml:space="preserve">. </w:t>
      </w:r>
    </w:p>
    <w:p w14:paraId="00000088" w14:textId="77777777" w:rsidR="00362E5B" w:rsidRPr="00E10831" w:rsidRDefault="002D1E5A">
      <w:pPr>
        <w:widowControl w:val="0"/>
        <w:rPr>
          <w:rFonts w:eastAsia="Roboto Light" w:cs="Arial"/>
          <w:color w:val="212121"/>
        </w:rPr>
      </w:pPr>
      <w:r w:rsidRPr="00E10831">
        <w:rPr>
          <w:rFonts w:eastAsia="Roboto Light" w:cs="Arial"/>
          <w:color w:val="666666"/>
        </w:rPr>
        <w:br/>
      </w:r>
      <w:r w:rsidRPr="00E10831">
        <w:rPr>
          <w:rFonts w:eastAsia="Roboto Light" w:cs="Arial"/>
        </w:rPr>
        <w:t xml:space="preserve">5. </w:t>
      </w:r>
      <w:r w:rsidRPr="00E10831">
        <w:rPr>
          <w:rFonts w:eastAsia="Roboto Light" w:cs="Arial"/>
          <w:u w:val="single"/>
        </w:rPr>
        <w:t>Religious Observance</w:t>
      </w:r>
      <w:r w:rsidRPr="00E10831">
        <w:rPr>
          <w:rFonts w:eastAsia="Roboto Light" w:cs="Arial"/>
        </w:rPr>
        <w:t xml:space="preserve"> - As a nonsectarian, inclusive institution, NYU policy permits members of any religious group to absent themselves from classes without penalty when required for compliance with their religious obligations. Refer to the</w:t>
      </w:r>
      <w:r w:rsidRPr="00E10831">
        <w:rPr>
          <w:rFonts w:eastAsia="Roboto Light" w:cs="Arial"/>
          <w:color w:val="666666"/>
        </w:rPr>
        <w:t xml:space="preserve"> </w:t>
      </w:r>
      <w:hyperlink r:id="rId31">
        <w:r w:rsidRPr="00E10831">
          <w:rPr>
            <w:rFonts w:eastAsia="Roboto Light" w:cs="Arial"/>
            <w:color w:val="1155CC"/>
          </w:rPr>
          <w:t>University Calendar Policy on Religious Holidays</w:t>
        </w:r>
      </w:hyperlink>
      <w:r w:rsidRPr="00E10831">
        <w:rPr>
          <w:rFonts w:eastAsia="Roboto Light" w:cs="Arial"/>
          <w:color w:val="212121"/>
        </w:rPr>
        <w:t xml:space="preserve"> for the complete policy. </w:t>
      </w:r>
    </w:p>
    <w:p w14:paraId="00000089" w14:textId="77777777" w:rsidR="00362E5B" w:rsidRPr="00E10831" w:rsidRDefault="00362E5B">
      <w:pPr>
        <w:widowControl w:val="0"/>
        <w:rPr>
          <w:rFonts w:eastAsia="Roboto Light" w:cs="Arial"/>
          <w:color w:val="337AB7"/>
        </w:rPr>
      </w:pPr>
    </w:p>
    <w:p w14:paraId="0000008A" w14:textId="77777777" w:rsidR="00362E5B" w:rsidRPr="00E10831" w:rsidRDefault="002D1E5A">
      <w:pPr>
        <w:rPr>
          <w:rFonts w:eastAsia="Roboto Light" w:cs="Arial"/>
        </w:rPr>
      </w:pPr>
      <w:r w:rsidRPr="00E10831">
        <w:rPr>
          <w:rFonts w:eastAsia="Roboto Light" w:cs="Arial"/>
        </w:rPr>
        <w:t xml:space="preserve">6. </w:t>
      </w:r>
      <w:r w:rsidRPr="00E10831">
        <w:rPr>
          <w:rFonts w:eastAsia="Roboto Light" w:cs="Arial"/>
          <w:u w:val="single"/>
        </w:rPr>
        <w:t>Academic Integrity and Plagiarism</w:t>
      </w:r>
      <w:r w:rsidRPr="00E10831">
        <w:rPr>
          <w:rFonts w:eastAsia="Roboto Light"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10831" w:rsidRDefault="00362E5B">
      <w:pPr>
        <w:rPr>
          <w:rFonts w:eastAsia="Roboto Light" w:cs="Arial"/>
        </w:rPr>
      </w:pPr>
    </w:p>
    <w:p w14:paraId="0000008C" w14:textId="77777777" w:rsidR="00362E5B" w:rsidRPr="00E10831" w:rsidRDefault="002D1E5A">
      <w:pPr>
        <w:rPr>
          <w:rFonts w:eastAsia="Roboto Light" w:cs="Arial"/>
        </w:rPr>
      </w:pPr>
      <w:r w:rsidRPr="00E10831">
        <w:rPr>
          <w:rFonts w:eastAsia="Roboto Light"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10831" w:rsidRDefault="00362E5B">
      <w:pPr>
        <w:rPr>
          <w:rFonts w:eastAsia="Roboto Light" w:cs="Arial"/>
          <w:color w:val="666666"/>
        </w:rPr>
      </w:pPr>
    </w:p>
    <w:p w14:paraId="0000008E" w14:textId="77777777" w:rsidR="00362E5B" w:rsidRPr="00E10831" w:rsidRDefault="00F9558D">
      <w:pPr>
        <w:rPr>
          <w:rFonts w:eastAsia="Roboto Light" w:cs="Arial"/>
        </w:rPr>
      </w:pPr>
      <w:hyperlink r:id="rId32">
        <w:r w:rsidR="002D1E5A" w:rsidRPr="00E10831">
          <w:rPr>
            <w:rFonts w:eastAsia="Roboto Light" w:cs="Arial"/>
            <w:color w:val="1155CC"/>
          </w:rPr>
          <w:t>Turnitin</w:t>
        </w:r>
      </w:hyperlink>
      <w:r w:rsidR="002D1E5A" w:rsidRPr="00E10831">
        <w:rPr>
          <w:rFonts w:eastAsia="Roboto Light" w:cs="Arial"/>
          <w:color w:val="666666"/>
        </w:rPr>
        <w:t xml:space="preserve">, </w:t>
      </w:r>
      <w:r w:rsidR="002D1E5A" w:rsidRPr="00E10831">
        <w:rPr>
          <w:rFonts w:eastAsia="Roboto Light" w:cs="Arial"/>
        </w:rPr>
        <w:t xml:space="preserve">an originality detection service in NYU Brightspace, may be used in this course to check your work for plagiarism. </w:t>
      </w:r>
    </w:p>
    <w:p w14:paraId="0000008F" w14:textId="77777777" w:rsidR="00362E5B" w:rsidRPr="00E10831" w:rsidRDefault="00362E5B">
      <w:pPr>
        <w:rPr>
          <w:rFonts w:eastAsia="Roboto Light" w:cs="Arial"/>
          <w:color w:val="666666"/>
        </w:rPr>
      </w:pPr>
    </w:p>
    <w:p w14:paraId="00000090" w14:textId="77777777" w:rsidR="00362E5B" w:rsidRPr="00E10831" w:rsidRDefault="002D1E5A">
      <w:pPr>
        <w:rPr>
          <w:rFonts w:eastAsia="Roboto Light" w:cs="Arial"/>
          <w:color w:val="212121"/>
        </w:rPr>
      </w:pPr>
      <w:r w:rsidRPr="00E10831">
        <w:rPr>
          <w:rFonts w:eastAsia="Roboto Light" w:cs="Arial"/>
        </w:rPr>
        <w:t xml:space="preserve">Read more about academic integrity policies at the NYU School of Professional Studies on the </w:t>
      </w:r>
      <w:hyperlink r:id="rId33">
        <w:r w:rsidRPr="00E10831">
          <w:rPr>
            <w:rFonts w:eastAsia="Roboto Light" w:cs="Arial"/>
            <w:color w:val="1155CC"/>
          </w:rPr>
          <w:t>Academic Policies for NYU SPS Students</w:t>
        </w:r>
      </w:hyperlink>
      <w:r w:rsidRPr="00E10831">
        <w:rPr>
          <w:rFonts w:eastAsia="Roboto Light" w:cs="Arial"/>
          <w:color w:val="666666"/>
        </w:rPr>
        <w:t xml:space="preserve"> </w:t>
      </w:r>
      <w:r w:rsidRPr="00E10831">
        <w:rPr>
          <w:rFonts w:eastAsia="Roboto Light" w:cs="Arial"/>
          <w:color w:val="212121"/>
        </w:rPr>
        <w:t>page.</w:t>
      </w:r>
    </w:p>
    <w:p w14:paraId="00000091" w14:textId="77777777" w:rsidR="00362E5B" w:rsidRPr="00E10831" w:rsidRDefault="00362E5B">
      <w:pPr>
        <w:rPr>
          <w:rFonts w:eastAsia="Roboto Light" w:cs="Arial"/>
          <w:color w:val="666666"/>
        </w:rPr>
      </w:pPr>
    </w:p>
    <w:p w14:paraId="00000092" w14:textId="77777777" w:rsidR="00362E5B" w:rsidRPr="00E10831" w:rsidRDefault="002D1E5A">
      <w:pPr>
        <w:rPr>
          <w:rFonts w:eastAsia="Roboto Light" w:cs="Arial"/>
          <w:color w:val="212121"/>
        </w:rPr>
      </w:pPr>
      <w:r w:rsidRPr="00E10831">
        <w:rPr>
          <w:rFonts w:eastAsia="Roboto Light" w:cs="Arial"/>
        </w:rPr>
        <w:lastRenderedPageBreak/>
        <w:t xml:space="preserve">7. </w:t>
      </w:r>
      <w:r w:rsidRPr="00E10831">
        <w:rPr>
          <w:rFonts w:eastAsia="Roboto Light" w:cs="Arial"/>
          <w:u w:val="single"/>
        </w:rPr>
        <w:t>Use of Third-Party Tools</w:t>
      </w:r>
      <w:r w:rsidRPr="00E10831">
        <w:rPr>
          <w:rFonts w:eastAsia="Roboto Light" w:cs="Arial"/>
        </w:rPr>
        <w:t xml:space="preserve"> </w:t>
      </w:r>
      <w:r w:rsidRPr="00E10831">
        <w:rPr>
          <w:rFonts w:eastAsia="Roboto Light"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10831" w:rsidRDefault="00362E5B">
      <w:pPr>
        <w:rPr>
          <w:rFonts w:eastAsia="Roboto Light" w:cs="Arial"/>
          <w:color w:val="212121"/>
        </w:rPr>
      </w:pPr>
    </w:p>
    <w:p w14:paraId="00000094" w14:textId="77777777" w:rsidR="00362E5B" w:rsidRPr="00E10831" w:rsidRDefault="002D1E5A">
      <w:pPr>
        <w:rPr>
          <w:rFonts w:eastAsia="Roboto Light" w:cs="Arial"/>
          <w:color w:val="212121"/>
        </w:rPr>
      </w:pPr>
      <w:r w:rsidRPr="00E10831">
        <w:rPr>
          <w:rFonts w:eastAsia="Roboto Light"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10831" w:rsidRDefault="00362E5B">
      <w:pPr>
        <w:rPr>
          <w:rFonts w:eastAsia="Roboto Light" w:cs="Arial"/>
          <w:color w:val="212121"/>
        </w:rPr>
      </w:pPr>
    </w:p>
    <w:p w14:paraId="00000096" w14:textId="77777777" w:rsidR="00362E5B" w:rsidRPr="00E10831" w:rsidRDefault="002D1E5A">
      <w:pPr>
        <w:rPr>
          <w:rFonts w:eastAsia="Roboto Light" w:cs="Arial"/>
          <w:color w:val="212121"/>
        </w:rPr>
      </w:pPr>
      <w:r w:rsidRPr="00E10831">
        <w:rPr>
          <w:rFonts w:eastAsia="Roboto Light"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1B3325A7" w:rsidR="009431BA" w:rsidRDefault="009431BA">
      <w:pPr>
        <w:rPr>
          <w:rFonts w:eastAsia="Roboto Light" w:cs="Arial"/>
          <w:color w:val="212121"/>
        </w:rPr>
      </w:pPr>
    </w:p>
    <w:p w14:paraId="143832F0" w14:textId="3D4261FE" w:rsidR="009431BA" w:rsidRDefault="009431BA">
      <w:pPr>
        <w:rPr>
          <w:rFonts w:eastAsia="Roboto Light" w:cs="Arial"/>
          <w:color w:val="212121"/>
        </w:rPr>
      </w:pPr>
    </w:p>
    <w:sectPr w:rsidR="009431BA">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adeha Ali" w:date="2024-03-04T13:54:00Z" w:initials="MA">
    <w:p w14:paraId="77B685E8" w14:textId="570B034D" w:rsidR="00F12ADA" w:rsidRDefault="00F12ADA" w:rsidP="00F12ADA">
      <w:pPr>
        <w:pStyle w:val="CommentText"/>
        <w:ind w:left="0"/>
      </w:pPr>
      <w:r>
        <w:rPr>
          <w:rStyle w:val="CommentReference"/>
        </w:rPr>
        <w:annotationRef/>
      </w:r>
      <w:r w:rsidR="00D762AF" w:rsidRPr="00D762AF">
        <w:t>Kindly update your course outline dates and due dates to reflect Fall 2024 semester.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685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685E8" w16cid:durableId="29905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24DF" w14:textId="77777777" w:rsidR="00F9558D" w:rsidRDefault="00F9558D">
      <w:r>
        <w:separator/>
      </w:r>
    </w:p>
  </w:endnote>
  <w:endnote w:type="continuationSeparator" w:id="0">
    <w:p w14:paraId="26D48684" w14:textId="77777777" w:rsidR="00F9558D" w:rsidRDefault="00F9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AD55C" w14:textId="77777777" w:rsidR="00F9558D" w:rsidRDefault="00F9558D">
      <w:r>
        <w:separator/>
      </w:r>
    </w:p>
  </w:footnote>
  <w:footnote w:type="continuationSeparator" w:id="0">
    <w:p w14:paraId="2D11E862" w14:textId="77777777" w:rsidR="00F9558D" w:rsidRDefault="00F95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51AC"/>
    <w:multiLevelType w:val="hybridMultilevel"/>
    <w:tmpl w:val="0F92A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D207F"/>
    <w:multiLevelType w:val="hybridMultilevel"/>
    <w:tmpl w:val="BF88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81BBD"/>
    <w:multiLevelType w:val="hybridMultilevel"/>
    <w:tmpl w:val="BF18B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814C66"/>
    <w:multiLevelType w:val="hybridMultilevel"/>
    <w:tmpl w:val="4BFEC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F77BEA"/>
    <w:multiLevelType w:val="multilevel"/>
    <w:tmpl w:val="1178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E4855"/>
    <w:multiLevelType w:val="hybridMultilevel"/>
    <w:tmpl w:val="59348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A21455"/>
    <w:multiLevelType w:val="hybridMultilevel"/>
    <w:tmpl w:val="7CCAA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1436BD"/>
    <w:multiLevelType w:val="hybridMultilevel"/>
    <w:tmpl w:val="78B2B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2613D0"/>
    <w:multiLevelType w:val="hybridMultilevel"/>
    <w:tmpl w:val="AD60F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9234D9"/>
    <w:multiLevelType w:val="hybridMultilevel"/>
    <w:tmpl w:val="570CD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1E16F0"/>
    <w:multiLevelType w:val="hybridMultilevel"/>
    <w:tmpl w:val="6AA6C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C3679F"/>
    <w:multiLevelType w:val="hybridMultilevel"/>
    <w:tmpl w:val="3D50A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CB180C"/>
    <w:multiLevelType w:val="hybridMultilevel"/>
    <w:tmpl w:val="7926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4E2408"/>
    <w:multiLevelType w:val="hybridMultilevel"/>
    <w:tmpl w:val="189EE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6B5F4E"/>
    <w:multiLevelType w:val="hybridMultilevel"/>
    <w:tmpl w:val="031C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250D4"/>
    <w:multiLevelType w:val="hybridMultilevel"/>
    <w:tmpl w:val="60E0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C91900"/>
    <w:multiLevelType w:val="hybridMultilevel"/>
    <w:tmpl w:val="AAB8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51E3045"/>
    <w:multiLevelType w:val="hybridMultilevel"/>
    <w:tmpl w:val="26585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5E428C"/>
    <w:multiLevelType w:val="hybridMultilevel"/>
    <w:tmpl w:val="80688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103AB5"/>
    <w:multiLevelType w:val="hybridMultilevel"/>
    <w:tmpl w:val="0384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3A55A5"/>
    <w:multiLevelType w:val="hybridMultilevel"/>
    <w:tmpl w:val="C9540E70"/>
    <w:lvl w:ilvl="0" w:tplc="4E800F7E">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94C7A"/>
    <w:multiLevelType w:val="hybridMultilevel"/>
    <w:tmpl w:val="51F8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8610D60"/>
    <w:multiLevelType w:val="hybridMultilevel"/>
    <w:tmpl w:val="FAD21320"/>
    <w:lvl w:ilvl="0" w:tplc="63763E00">
      <w:start w:val="1210"/>
      <w:numFmt w:val="bullet"/>
      <w:lvlText w:val=""/>
      <w:lvlJc w:val="left"/>
      <w:pPr>
        <w:ind w:left="720" w:hanging="360"/>
      </w:pPr>
      <w:rPr>
        <w:rFonts w:ascii="Symbol" w:eastAsiaTheme="minorEastAsia" w:hAnsi="Symbol" w:cs="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70D40"/>
    <w:multiLevelType w:val="hybridMultilevel"/>
    <w:tmpl w:val="28387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B538B3"/>
    <w:multiLevelType w:val="hybridMultilevel"/>
    <w:tmpl w:val="F3CC5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8B3EC8"/>
    <w:multiLevelType w:val="hybridMultilevel"/>
    <w:tmpl w:val="755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617D11"/>
    <w:multiLevelType w:val="hybridMultilevel"/>
    <w:tmpl w:val="AF04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0846C8"/>
    <w:multiLevelType w:val="hybridMultilevel"/>
    <w:tmpl w:val="6DAE2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2C5748"/>
    <w:multiLevelType w:val="hybridMultilevel"/>
    <w:tmpl w:val="8154E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B494DB0"/>
    <w:multiLevelType w:val="hybridMultilevel"/>
    <w:tmpl w:val="19DC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F444DB"/>
    <w:multiLevelType w:val="hybridMultilevel"/>
    <w:tmpl w:val="A5FC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E6A5EED"/>
    <w:multiLevelType w:val="hybridMultilevel"/>
    <w:tmpl w:val="D10A0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0667515"/>
    <w:multiLevelType w:val="hybridMultilevel"/>
    <w:tmpl w:val="DF58D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A56E9A"/>
    <w:multiLevelType w:val="hybridMultilevel"/>
    <w:tmpl w:val="9968C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BA3D80"/>
    <w:multiLevelType w:val="hybridMultilevel"/>
    <w:tmpl w:val="4A424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903D01"/>
    <w:multiLevelType w:val="hybridMultilevel"/>
    <w:tmpl w:val="20FE0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A26AB8"/>
    <w:multiLevelType w:val="hybridMultilevel"/>
    <w:tmpl w:val="C20E1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97212DC"/>
    <w:multiLevelType w:val="hybridMultilevel"/>
    <w:tmpl w:val="7B3E8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88318C"/>
    <w:multiLevelType w:val="hybridMultilevel"/>
    <w:tmpl w:val="F1D29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BFF6A03"/>
    <w:multiLevelType w:val="hybridMultilevel"/>
    <w:tmpl w:val="9C40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FA13F42"/>
    <w:multiLevelType w:val="hybridMultilevel"/>
    <w:tmpl w:val="25C41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3684066"/>
    <w:multiLevelType w:val="hybridMultilevel"/>
    <w:tmpl w:val="ABBCB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6D2274"/>
    <w:multiLevelType w:val="hybridMultilevel"/>
    <w:tmpl w:val="0D50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636EC3"/>
    <w:multiLevelType w:val="hybridMultilevel"/>
    <w:tmpl w:val="E686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A060F2"/>
    <w:multiLevelType w:val="hybridMultilevel"/>
    <w:tmpl w:val="D09A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1"/>
  </w:num>
  <w:num w:numId="3">
    <w:abstractNumId w:val="33"/>
  </w:num>
  <w:num w:numId="4">
    <w:abstractNumId w:val="31"/>
  </w:num>
  <w:num w:numId="5">
    <w:abstractNumId w:val="6"/>
  </w:num>
  <w:num w:numId="6">
    <w:abstractNumId w:val="4"/>
  </w:num>
  <w:num w:numId="7">
    <w:abstractNumId w:val="42"/>
  </w:num>
  <w:num w:numId="8">
    <w:abstractNumId w:val="22"/>
  </w:num>
  <w:num w:numId="9">
    <w:abstractNumId w:val="25"/>
  </w:num>
  <w:num w:numId="10">
    <w:abstractNumId w:val="7"/>
  </w:num>
  <w:num w:numId="11">
    <w:abstractNumId w:val="40"/>
  </w:num>
  <w:num w:numId="12">
    <w:abstractNumId w:val="3"/>
  </w:num>
  <w:num w:numId="13">
    <w:abstractNumId w:val="17"/>
  </w:num>
  <w:num w:numId="14">
    <w:abstractNumId w:val="12"/>
  </w:num>
  <w:num w:numId="15">
    <w:abstractNumId w:val="37"/>
  </w:num>
  <w:num w:numId="16">
    <w:abstractNumId w:val="19"/>
  </w:num>
  <w:num w:numId="17">
    <w:abstractNumId w:val="41"/>
  </w:num>
  <w:num w:numId="18">
    <w:abstractNumId w:val="13"/>
  </w:num>
  <w:num w:numId="19">
    <w:abstractNumId w:val="26"/>
  </w:num>
  <w:num w:numId="20">
    <w:abstractNumId w:val="32"/>
  </w:num>
  <w:num w:numId="21">
    <w:abstractNumId w:val="47"/>
  </w:num>
  <w:num w:numId="22">
    <w:abstractNumId w:val="9"/>
  </w:num>
  <w:num w:numId="23">
    <w:abstractNumId w:val="29"/>
  </w:num>
  <w:num w:numId="24">
    <w:abstractNumId w:val="16"/>
  </w:num>
  <w:num w:numId="25">
    <w:abstractNumId w:val="28"/>
  </w:num>
  <w:num w:numId="26">
    <w:abstractNumId w:val="2"/>
  </w:num>
  <w:num w:numId="27">
    <w:abstractNumId w:val="23"/>
  </w:num>
  <w:num w:numId="28">
    <w:abstractNumId w:val="10"/>
  </w:num>
  <w:num w:numId="29">
    <w:abstractNumId w:val="43"/>
  </w:num>
  <w:num w:numId="30">
    <w:abstractNumId w:val="49"/>
  </w:num>
  <w:num w:numId="31">
    <w:abstractNumId w:val="21"/>
  </w:num>
  <w:num w:numId="32">
    <w:abstractNumId w:val="5"/>
  </w:num>
  <w:num w:numId="33">
    <w:abstractNumId w:val="48"/>
  </w:num>
  <w:num w:numId="34">
    <w:abstractNumId w:val="45"/>
  </w:num>
  <w:num w:numId="35">
    <w:abstractNumId w:val="27"/>
  </w:num>
  <w:num w:numId="36">
    <w:abstractNumId w:val="30"/>
  </w:num>
  <w:num w:numId="37">
    <w:abstractNumId w:val="14"/>
  </w:num>
  <w:num w:numId="38">
    <w:abstractNumId w:val="1"/>
  </w:num>
  <w:num w:numId="39">
    <w:abstractNumId w:val="44"/>
  </w:num>
  <w:num w:numId="40">
    <w:abstractNumId w:val="15"/>
  </w:num>
  <w:num w:numId="41">
    <w:abstractNumId w:val="8"/>
  </w:num>
  <w:num w:numId="42">
    <w:abstractNumId w:val="0"/>
  </w:num>
  <w:num w:numId="43">
    <w:abstractNumId w:val="35"/>
  </w:num>
  <w:num w:numId="44">
    <w:abstractNumId w:val="36"/>
  </w:num>
  <w:num w:numId="45">
    <w:abstractNumId w:val="39"/>
  </w:num>
  <w:num w:numId="46">
    <w:abstractNumId w:val="18"/>
  </w:num>
  <w:num w:numId="47">
    <w:abstractNumId w:val="46"/>
  </w:num>
  <w:num w:numId="48">
    <w:abstractNumId w:val="34"/>
  </w:num>
  <w:num w:numId="49">
    <w:abstractNumId w:val="38"/>
  </w:num>
  <w:num w:numId="5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eha Ali">
    <w15:presenceInfo w15:providerId="AD" w15:userId="S-1-5-21-2489722996-2560933436-2661518053-1322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3E6D"/>
    <w:rsid w:val="0006018F"/>
    <w:rsid w:val="001702AE"/>
    <w:rsid w:val="0017349D"/>
    <w:rsid w:val="00175CC6"/>
    <w:rsid w:val="001F0598"/>
    <w:rsid w:val="002D1E5A"/>
    <w:rsid w:val="00311B68"/>
    <w:rsid w:val="00342003"/>
    <w:rsid w:val="00362E5B"/>
    <w:rsid w:val="003D1949"/>
    <w:rsid w:val="003F6837"/>
    <w:rsid w:val="0046016F"/>
    <w:rsid w:val="004A3E37"/>
    <w:rsid w:val="004D36F5"/>
    <w:rsid w:val="0051741F"/>
    <w:rsid w:val="00540633"/>
    <w:rsid w:val="00550CA0"/>
    <w:rsid w:val="00551872"/>
    <w:rsid w:val="00555DEF"/>
    <w:rsid w:val="006012BB"/>
    <w:rsid w:val="00661536"/>
    <w:rsid w:val="00665BAD"/>
    <w:rsid w:val="006667FB"/>
    <w:rsid w:val="006D0657"/>
    <w:rsid w:val="006E3435"/>
    <w:rsid w:val="0070564B"/>
    <w:rsid w:val="00710AE3"/>
    <w:rsid w:val="0074250B"/>
    <w:rsid w:val="007A5FC8"/>
    <w:rsid w:val="00802348"/>
    <w:rsid w:val="0084285F"/>
    <w:rsid w:val="0085481A"/>
    <w:rsid w:val="00886E53"/>
    <w:rsid w:val="008C63F7"/>
    <w:rsid w:val="008D74FB"/>
    <w:rsid w:val="00900F09"/>
    <w:rsid w:val="009431BA"/>
    <w:rsid w:val="00945C14"/>
    <w:rsid w:val="0097227C"/>
    <w:rsid w:val="009D0711"/>
    <w:rsid w:val="00A25678"/>
    <w:rsid w:val="00A3760F"/>
    <w:rsid w:val="00A41B19"/>
    <w:rsid w:val="00A8716F"/>
    <w:rsid w:val="00A902D1"/>
    <w:rsid w:val="00AD2F1F"/>
    <w:rsid w:val="00AF58A9"/>
    <w:rsid w:val="00B2567C"/>
    <w:rsid w:val="00B90781"/>
    <w:rsid w:val="00BA3E55"/>
    <w:rsid w:val="00C047CA"/>
    <w:rsid w:val="00C50BE5"/>
    <w:rsid w:val="00C973E1"/>
    <w:rsid w:val="00CD1809"/>
    <w:rsid w:val="00D40283"/>
    <w:rsid w:val="00D762AF"/>
    <w:rsid w:val="00E10831"/>
    <w:rsid w:val="00E16DC5"/>
    <w:rsid w:val="00E75B88"/>
    <w:rsid w:val="00EA0F65"/>
    <w:rsid w:val="00EB3B35"/>
    <w:rsid w:val="00EB7968"/>
    <w:rsid w:val="00EC65C6"/>
    <w:rsid w:val="00EE3246"/>
    <w:rsid w:val="00F12ADA"/>
    <w:rsid w:val="00F60C53"/>
    <w:rsid w:val="00F90088"/>
    <w:rsid w:val="00F9558D"/>
    <w:rsid w:val="00FC6FA9"/>
    <w:rsid w:val="00FE1438"/>
    <w:rsid w:val="00FF5E7C"/>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CC6"/>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1"/>
    <w:qFormat/>
    <w:rsid w:val="00710AE3"/>
    <w:pPr>
      <w:ind w:left="720"/>
      <w:contextualSpacing/>
    </w:pPr>
  </w:style>
  <w:style w:type="character" w:styleId="Hyperlink">
    <w:name w:val="Hyperlink"/>
    <w:basedOn w:val="DefaultParagraphFont"/>
    <w:uiPriority w:val="99"/>
    <w:unhideWhenUsed/>
    <w:qFormat/>
    <w:rsid w:val="001F0598"/>
    <w:rPr>
      <w:color w:val="0000FF" w:themeColor="hyperlink"/>
      <w:u w:val="single"/>
    </w:rPr>
  </w:style>
  <w:style w:type="character" w:styleId="UnresolvedMention">
    <w:name w:val="Unresolved Mention"/>
    <w:basedOn w:val="DefaultParagraphFont"/>
    <w:uiPriority w:val="99"/>
    <w:semiHidden/>
    <w:unhideWhenUsed/>
    <w:rsid w:val="001F0598"/>
    <w:rPr>
      <w:color w:val="605E5C"/>
      <w:shd w:val="clear" w:color="auto" w:fill="E1DFDD"/>
    </w:rPr>
  </w:style>
  <w:style w:type="character" w:styleId="FollowedHyperlink">
    <w:name w:val="FollowedHyperlink"/>
    <w:basedOn w:val="DefaultParagraphFont"/>
    <w:uiPriority w:val="99"/>
    <w:semiHidden/>
    <w:unhideWhenUsed/>
    <w:rsid w:val="001F0598"/>
    <w:rPr>
      <w:color w:val="800080" w:themeColor="followedHyperlink"/>
      <w:u w:val="single"/>
    </w:rPr>
  </w:style>
  <w:style w:type="paragraph" w:styleId="Revision">
    <w:name w:val="Revision"/>
    <w:hidden/>
    <w:uiPriority w:val="99"/>
    <w:semiHidden/>
    <w:rsid w:val="00550CA0"/>
    <w:rPr>
      <w:rFonts w:ascii="Arial" w:hAnsi="Arial"/>
    </w:rPr>
  </w:style>
  <w:style w:type="paragraph" w:styleId="NormalWeb">
    <w:name w:val="Normal (Web)"/>
    <w:basedOn w:val="Normal"/>
    <w:uiPriority w:val="99"/>
    <w:semiHidden/>
    <w:unhideWhenUsed/>
    <w:rsid w:val="00003E6D"/>
    <w:pPr>
      <w:spacing w:before="100" w:beforeAutospacing="1" w:after="100" w:afterAutospacing="1"/>
      <w:ind w:left="0" w:right="0"/>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2618">
      <w:bodyDiv w:val="1"/>
      <w:marLeft w:val="0"/>
      <w:marRight w:val="0"/>
      <w:marTop w:val="0"/>
      <w:marBottom w:val="0"/>
      <w:divBdr>
        <w:top w:val="none" w:sz="0" w:space="0" w:color="auto"/>
        <w:left w:val="none" w:sz="0" w:space="0" w:color="auto"/>
        <w:bottom w:val="none" w:sz="0" w:space="0" w:color="auto"/>
        <w:right w:val="none" w:sz="0" w:space="0" w:color="auto"/>
      </w:divBdr>
      <w:divsChild>
        <w:div w:id="170486161">
          <w:marLeft w:val="-360"/>
          <w:marRight w:val="0"/>
          <w:marTop w:val="0"/>
          <w:marBottom w:val="0"/>
          <w:divBdr>
            <w:top w:val="none" w:sz="0" w:space="0" w:color="auto"/>
            <w:left w:val="none" w:sz="0" w:space="0" w:color="auto"/>
            <w:bottom w:val="none" w:sz="0" w:space="0" w:color="auto"/>
            <w:right w:val="none" w:sz="0" w:space="0" w:color="auto"/>
          </w:divBdr>
        </w:div>
      </w:divsChild>
    </w:div>
    <w:div w:id="359822794">
      <w:bodyDiv w:val="1"/>
      <w:marLeft w:val="0"/>
      <w:marRight w:val="0"/>
      <w:marTop w:val="0"/>
      <w:marBottom w:val="0"/>
      <w:divBdr>
        <w:top w:val="none" w:sz="0" w:space="0" w:color="auto"/>
        <w:left w:val="none" w:sz="0" w:space="0" w:color="auto"/>
        <w:bottom w:val="none" w:sz="0" w:space="0" w:color="auto"/>
        <w:right w:val="none" w:sz="0" w:space="0" w:color="auto"/>
      </w:divBdr>
    </w:div>
    <w:div w:id="382027190">
      <w:bodyDiv w:val="1"/>
      <w:marLeft w:val="0"/>
      <w:marRight w:val="0"/>
      <w:marTop w:val="0"/>
      <w:marBottom w:val="0"/>
      <w:divBdr>
        <w:top w:val="none" w:sz="0" w:space="0" w:color="auto"/>
        <w:left w:val="none" w:sz="0" w:space="0" w:color="auto"/>
        <w:bottom w:val="none" w:sz="0" w:space="0" w:color="auto"/>
        <w:right w:val="none" w:sz="0" w:space="0" w:color="auto"/>
      </w:divBdr>
    </w:div>
    <w:div w:id="493255840">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674188793">
      <w:bodyDiv w:val="1"/>
      <w:marLeft w:val="0"/>
      <w:marRight w:val="0"/>
      <w:marTop w:val="0"/>
      <w:marBottom w:val="0"/>
      <w:divBdr>
        <w:top w:val="none" w:sz="0" w:space="0" w:color="auto"/>
        <w:left w:val="none" w:sz="0" w:space="0" w:color="auto"/>
        <w:bottom w:val="none" w:sz="0" w:space="0" w:color="auto"/>
        <w:right w:val="none" w:sz="0" w:space="0" w:color="auto"/>
      </w:divBdr>
    </w:div>
    <w:div w:id="1515992915">
      <w:bodyDiv w:val="1"/>
      <w:marLeft w:val="0"/>
      <w:marRight w:val="0"/>
      <w:marTop w:val="0"/>
      <w:marBottom w:val="0"/>
      <w:divBdr>
        <w:top w:val="none" w:sz="0" w:space="0" w:color="auto"/>
        <w:left w:val="none" w:sz="0" w:space="0" w:color="auto"/>
        <w:bottom w:val="none" w:sz="0" w:space="0" w:color="auto"/>
        <w:right w:val="none" w:sz="0" w:space="0" w:color="auto"/>
      </w:divBdr>
    </w:div>
    <w:div w:id="1525824839">
      <w:bodyDiv w:val="1"/>
      <w:marLeft w:val="0"/>
      <w:marRight w:val="0"/>
      <w:marTop w:val="0"/>
      <w:marBottom w:val="0"/>
      <w:divBdr>
        <w:top w:val="none" w:sz="0" w:space="0" w:color="auto"/>
        <w:left w:val="none" w:sz="0" w:space="0" w:color="auto"/>
        <w:bottom w:val="none" w:sz="0" w:space="0" w:color="auto"/>
        <w:right w:val="none" w:sz="0" w:space="0" w:color="auto"/>
      </w:divBdr>
    </w:div>
    <w:div w:id="1874657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microsoft.com/office/2011/relationships/commentsExtended" Target="commentsExtended.xml"/><Relationship Id="rId26" Type="http://schemas.openxmlformats.org/officeDocument/2006/relationships/hyperlink" Target="https://www.nyu.edu/students/communities-and-groups/student-accessibility/academic.html" TargetMode="External"/><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eader" Target="header1.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comments" Target="comments.xml"/><Relationship Id="rId25" Type="http://schemas.openxmlformats.org/officeDocument/2006/relationships/hyperlink" Target="https://www.nyu.edu/students/communities-and-groups/student-accessibility.html" TargetMode="External"/><Relationship Id="rId33" Type="http://schemas.openxmlformats.org/officeDocument/2006/relationships/hyperlink" Target="https://www.sps.nyu.edu/homepage/student-experience/policies-and-procedures.html"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student-experience/policies-and-procedures.htm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nyu.edu/students/health-and-wellness/wellness-exchange.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about/policies-guidelines-compliance/policies-and-guidelines/student-services.html" TargetMode="External"/><Relationship Id="rId32" Type="http://schemas.openxmlformats.org/officeDocument/2006/relationships/hyperlink" Target="https://www.nyu.edu/servicelink/KB0018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wsq.text@nyu.edu"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mosescsa@nyu.edu" TargetMode="External"/><Relationship Id="rId36" Type="http://schemas.openxmlformats.org/officeDocument/2006/relationships/footer" Target="footer1.xml"/><Relationship Id="rId10" Type="http://schemas.openxmlformats.org/officeDocument/2006/relationships/hyperlink" Target="https://www.nyu.edu/servicelink/KB0018507" TargetMode="External"/><Relationship Id="rId19" Type="http://schemas.microsoft.com/office/2016/09/relationships/commentsIds" Target="commentsIds.xml"/><Relationship Id="rId3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includedcp.follett.com/2015"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https://www.sps.nyu.edu/homepage/student-experience/resources-and-services.html" TargetMode="External"/><Relationship Id="rId35" Type="http://schemas.openxmlformats.org/officeDocument/2006/relationships/header" Target="header2.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849BD"/>
    <w:rsid w:val="000A4F8C"/>
    <w:rsid w:val="002C285B"/>
    <w:rsid w:val="002E6AC4"/>
    <w:rsid w:val="00405DFE"/>
    <w:rsid w:val="004B0161"/>
    <w:rsid w:val="00554E71"/>
    <w:rsid w:val="00673BAF"/>
    <w:rsid w:val="007458D3"/>
    <w:rsid w:val="007A21D9"/>
    <w:rsid w:val="007A5FC8"/>
    <w:rsid w:val="007B6056"/>
    <w:rsid w:val="00841FC6"/>
    <w:rsid w:val="009437D1"/>
    <w:rsid w:val="00A96CFA"/>
    <w:rsid w:val="00C83988"/>
    <w:rsid w:val="00CC4800"/>
    <w:rsid w:val="00D1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D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A583A7-79DA-4241-9922-9571466F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3714</Words>
  <Characters>21174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7</cp:revision>
  <dcterms:created xsi:type="dcterms:W3CDTF">2024-06-12T06:28:00Z</dcterms:created>
  <dcterms:modified xsi:type="dcterms:W3CDTF">2024-07-01T20:40:00Z</dcterms:modified>
</cp:coreProperties>
</file>