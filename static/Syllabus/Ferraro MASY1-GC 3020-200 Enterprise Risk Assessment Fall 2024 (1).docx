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ABF89E" w14:textId="77777777" w:rsidR="002C482D" w:rsidDel="007D1AB0" w:rsidRDefault="002C482D" w:rsidP="00F51F8D">
      <w:pPr>
        <w:pStyle w:val="Body"/>
        <w:widowControl w:val="0"/>
        <w:jc w:val="center"/>
        <w:rPr>
          <w:del w:id="0" w:author="Madeha Ali" w:date="2023-06-30T16:23:00Z"/>
          <w:rFonts w:ascii="Arial" w:eastAsia="Arial" w:hAnsi="Arial" w:cs="Arial"/>
          <w:b/>
          <w:bCs/>
          <w:color w:val="212121"/>
          <w:sz w:val="32"/>
          <w:szCs w:val="32"/>
          <w:u w:color="212121"/>
        </w:rPr>
      </w:pPr>
      <w:bookmarkStart w:id="1" w:name="bookmarkid.qjet3sp9bqk4"/>
      <w:bookmarkEnd w:id="1"/>
    </w:p>
    <w:p w14:paraId="0E6D7282" w14:textId="77777777" w:rsidR="002C482D" w:rsidRDefault="00166209" w:rsidP="007D1AB0">
      <w:pPr>
        <w:pStyle w:val="Body"/>
        <w:widowControl w:val="0"/>
        <w:jc w:val="center"/>
        <w:rPr>
          <w:rFonts w:ascii="Arial" w:eastAsia="Arial" w:hAnsi="Arial" w:cs="Arial"/>
          <w:b/>
          <w:bCs/>
          <w:sz w:val="32"/>
          <w:szCs w:val="32"/>
        </w:rPr>
      </w:pPr>
      <w:r>
        <w:rPr>
          <w:rFonts w:ascii="Arial" w:hAnsi="Arial"/>
          <w:b/>
          <w:bCs/>
          <w:sz w:val="32"/>
          <w:szCs w:val="32"/>
        </w:rPr>
        <w:t>Enterprise Risk Assessment</w:t>
      </w:r>
    </w:p>
    <w:p w14:paraId="6DC4AC0A" w14:textId="4C426A7C" w:rsidR="007D1AB0" w:rsidRPr="007367C4" w:rsidRDefault="00166209" w:rsidP="007367C4">
      <w:pPr>
        <w:pStyle w:val="Body"/>
        <w:widowControl w:val="0"/>
        <w:jc w:val="center"/>
        <w:rPr>
          <w:ins w:id="2" w:author="Madeha Ali" w:date="2023-06-30T16:23:00Z"/>
          <w:rFonts w:ascii="Arial" w:hAnsi="Arial"/>
          <w:b/>
          <w:bCs/>
          <w:lang w:val="it-IT"/>
        </w:rPr>
      </w:pPr>
      <w:r>
        <w:rPr>
          <w:rFonts w:ascii="Arial" w:hAnsi="Arial"/>
          <w:b/>
          <w:bCs/>
        </w:rPr>
        <w:t>MASY1-GC3020 | 200 | Fall 202</w:t>
      </w:r>
      <w:r w:rsidR="00D1572C">
        <w:rPr>
          <w:rFonts w:ascii="Arial" w:hAnsi="Arial"/>
          <w:b/>
          <w:bCs/>
        </w:rPr>
        <w:t>4</w:t>
      </w:r>
      <w:r>
        <w:rPr>
          <w:rFonts w:ascii="Arial" w:hAnsi="Arial"/>
          <w:b/>
          <w:bCs/>
        </w:rPr>
        <w:t xml:space="preserve"> | 09/0</w:t>
      </w:r>
      <w:r w:rsidR="00D1572C">
        <w:rPr>
          <w:rFonts w:ascii="Arial" w:hAnsi="Arial"/>
          <w:b/>
          <w:bCs/>
        </w:rPr>
        <w:t>4</w:t>
      </w:r>
      <w:r>
        <w:rPr>
          <w:rFonts w:ascii="Arial" w:hAnsi="Arial"/>
          <w:b/>
          <w:bCs/>
        </w:rPr>
        <w:t>/202</w:t>
      </w:r>
      <w:r w:rsidR="00D1572C">
        <w:rPr>
          <w:rFonts w:ascii="Arial" w:hAnsi="Arial"/>
          <w:b/>
          <w:bCs/>
        </w:rPr>
        <w:t>4</w:t>
      </w:r>
      <w:r>
        <w:rPr>
          <w:rFonts w:ascii="Arial" w:hAnsi="Arial"/>
          <w:b/>
          <w:bCs/>
        </w:rPr>
        <w:t xml:space="preserve"> - 12/</w:t>
      </w:r>
      <w:r w:rsidR="00D1572C">
        <w:rPr>
          <w:rFonts w:ascii="Arial" w:hAnsi="Arial"/>
          <w:b/>
          <w:bCs/>
        </w:rPr>
        <w:t>04</w:t>
      </w:r>
      <w:r>
        <w:rPr>
          <w:rFonts w:ascii="Arial" w:hAnsi="Arial"/>
          <w:b/>
          <w:bCs/>
        </w:rPr>
        <w:t>/202</w:t>
      </w:r>
      <w:r w:rsidR="00D1572C">
        <w:rPr>
          <w:rFonts w:ascii="Arial" w:hAnsi="Arial"/>
          <w:b/>
          <w:bCs/>
        </w:rPr>
        <w:t>4</w:t>
      </w:r>
      <w:r>
        <w:rPr>
          <w:rFonts w:ascii="Arial" w:hAnsi="Arial"/>
          <w:b/>
          <w:bCs/>
        </w:rPr>
        <w:t xml:space="preserve"> | </w:t>
      </w:r>
      <w:r>
        <w:rPr>
          <w:rFonts w:ascii="Arial" w:hAnsi="Arial"/>
          <w:b/>
          <w:bCs/>
          <w:lang w:val="it-IT"/>
        </w:rPr>
        <w:t>3 Credit</w:t>
      </w:r>
    </w:p>
    <w:p w14:paraId="2D08F6BE" w14:textId="77777777" w:rsidR="002C482D" w:rsidRDefault="00166209">
      <w:pPr>
        <w:pStyle w:val="Body"/>
        <w:widowControl w:val="0"/>
        <w:jc w:val="center"/>
        <w:rPr>
          <w:rFonts w:ascii="Arial" w:eastAsia="Arial" w:hAnsi="Arial" w:cs="Arial"/>
          <w:b/>
          <w:bCs/>
        </w:rPr>
      </w:pPr>
      <w:r>
        <w:rPr>
          <w:rFonts w:ascii="Arial" w:hAnsi="Arial"/>
          <w:b/>
          <w:bCs/>
          <w:lang w:val="it-IT"/>
        </w:rPr>
        <w:t xml:space="preserve">Modality: </w:t>
      </w:r>
      <w:r>
        <w:rPr>
          <w:rFonts w:ascii="Arial" w:hAnsi="Arial"/>
          <w:lang w:val="de-DE"/>
        </w:rPr>
        <w:t xml:space="preserve">Online (Sy) </w:t>
      </w:r>
    </w:p>
    <w:p w14:paraId="4BEE9B48" w14:textId="77777777" w:rsidR="002C482D" w:rsidRDefault="00166209">
      <w:pPr>
        <w:pStyle w:val="Body"/>
        <w:widowControl w:val="0"/>
        <w:jc w:val="center"/>
        <w:rPr>
          <w:rStyle w:val="None"/>
          <w:rFonts w:ascii="Arial" w:eastAsia="Arial" w:hAnsi="Arial" w:cs="Arial"/>
        </w:rPr>
      </w:pPr>
      <w:r>
        <w:rPr>
          <w:rFonts w:ascii="Arial" w:hAnsi="Arial"/>
          <w:b/>
          <w:bCs/>
          <w:lang w:val="de-DE"/>
        </w:rPr>
        <w:t>Course Site URL</w:t>
      </w:r>
      <w:r>
        <w:rPr>
          <w:rFonts w:ascii="Arial" w:hAnsi="Arial"/>
        </w:rPr>
        <w:t xml:space="preserve">: </w:t>
      </w:r>
      <w:hyperlink r:id="rId7" w:history="1">
        <w:r>
          <w:rPr>
            <w:rStyle w:val="Hyperlink0"/>
          </w:rPr>
          <w:t>https://brightspace.nyu.edu/</w:t>
        </w:r>
      </w:hyperlink>
    </w:p>
    <w:p w14:paraId="1BC80535" w14:textId="77777777" w:rsidR="002C482D" w:rsidRDefault="002C482D">
      <w:pPr>
        <w:pStyle w:val="Body"/>
        <w:widowControl w:val="0"/>
        <w:rPr>
          <w:rStyle w:val="None"/>
          <w:rFonts w:ascii="Arial" w:eastAsia="Arial" w:hAnsi="Arial" w:cs="Arial"/>
          <w:sz w:val="28"/>
          <w:szCs w:val="28"/>
        </w:rPr>
      </w:pPr>
    </w:p>
    <w:p w14:paraId="637C72E1" w14:textId="77777777" w:rsidR="002C482D" w:rsidRDefault="00166209">
      <w:pPr>
        <w:pStyle w:val="Body"/>
        <w:rPr>
          <w:rStyle w:val="None"/>
          <w:rFonts w:ascii="Arial" w:eastAsia="Arial" w:hAnsi="Arial" w:cs="Arial"/>
          <w:b/>
          <w:bCs/>
        </w:rPr>
      </w:pPr>
      <w:bookmarkStart w:id="3" w:name="bookmarkid.a6wzg5ed4i34"/>
      <w:bookmarkEnd w:id="3"/>
      <w:r>
        <w:rPr>
          <w:rStyle w:val="None"/>
          <w:rFonts w:ascii="Arial" w:hAnsi="Arial"/>
          <w:b/>
          <w:bCs/>
        </w:rPr>
        <w:t>General Course Information</w:t>
      </w:r>
    </w:p>
    <w:p w14:paraId="38501D85" w14:textId="77777777" w:rsidR="002C482D" w:rsidRDefault="00166209">
      <w:pPr>
        <w:pStyle w:val="Body"/>
        <w:rPr>
          <w:rStyle w:val="None"/>
          <w:rFonts w:ascii="Arial" w:eastAsia="Arial" w:hAnsi="Arial" w:cs="Arial"/>
        </w:rPr>
      </w:pPr>
      <w:r>
        <w:rPr>
          <w:rStyle w:val="None"/>
          <w:rFonts w:ascii="Arial" w:hAnsi="Arial"/>
          <w:b/>
          <w:bCs/>
          <w:lang w:val="de-DE"/>
        </w:rPr>
        <w:t>Name/Title:</w:t>
      </w:r>
      <w:r>
        <w:rPr>
          <w:rStyle w:val="None"/>
          <w:rFonts w:ascii="Arial" w:hAnsi="Arial"/>
          <w:lang w:val="it-IT"/>
        </w:rPr>
        <w:t xml:space="preserve"> Anne Ferraro, Assistant Professor ,She/Her/Hers</w:t>
      </w:r>
    </w:p>
    <w:p w14:paraId="748953DA" w14:textId="77777777" w:rsidR="002C482D" w:rsidRDefault="00166209">
      <w:pPr>
        <w:pStyle w:val="Body"/>
        <w:rPr>
          <w:rStyle w:val="None"/>
          <w:rFonts w:ascii="Arial" w:eastAsia="Arial" w:hAnsi="Arial" w:cs="Arial"/>
          <w:b/>
          <w:bCs/>
        </w:rPr>
      </w:pPr>
      <w:r>
        <w:rPr>
          <w:rStyle w:val="None"/>
          <w:rFonts w:ascii="Arial" w:hAnsi="Arial"/>
          <w:b/>
          <w:bCs/>
        </w:rPr>
        <w:t>NYU Email:</w:t>
      </w:r>
      <w:r>
        <w:rPr>
          <w:rStyle w:val="None"/>
          <w:rFonts w:ascii="Arial" w:hAnsi="Arial"/>
        </w:rPr>
        <w:t xml:space="preserve"> atf1@nyu.edu</w:t>
      </w:r>
    </w:p>
    <w:p w14:paraId="5362B88C" w14:textId="77777777" w:rsidR="002C482D" w:rsidRDefault="00166209">
      <w:pPr>
        <w:pStyle w:val="Body"/>
        <w:rPr>
          <w:rStyle w:val="None"/>
          <w:rFonts w:ascii="Arial" w:eastAsia="Arial" w:hAnsi="Arial" w:cs="Arial"/>
          <w:color w:val="57068C"/>
          <w:u w:color="57068C"/>
        </w:rPr>
      </w:pPr>
      <w:r>
        <w:rPr>
          <w:rStyle w:val="None"/>
          <w:rFonts w:ascii="Arial" w:hAnsi="Arial"/>
          <w:b/>
          <w:bCs/>
          <w:color w:val="212121"/>
          <w:u w:color="212121"/>
        </w:rPr>
        <w:t>Class Meeting Schedule</w:t>
      </w:r>
      <w:r>
        <w:rPr>
          <w:rStyle w:val="None"/>
          <w:rFonts w:ascii="Arial" w:hAnsi="Arial"/>
          <w:b/>
          <w:bCs/>
        </w:rPr>
        <w:t>:</w:t>
      </w:r>
      <w:r>
        <w:rPr>
          <w:rStyle w:val="None"/>
          <w:rFonts w:ascii="Arial" w:hAnsi="Arial"/>
        </w:rPr>
        <w:t xml:space="preserve"> 09/0</w:t>
      </w:r>
      <w:r w:rsidR="00D1572C">
        <w:rPr>
          <w:rStyle w:val="None"/>
          <w:rFonts w:ascii="Arial" w:hAnsi="Arial"/>
        </w:rPr>
        <w:t>4</w:t>
      </w:r>
      <w:r>
        <w:rPr>
          <w:rStyle w:val="None"/>
          <w:rFonts w:ascii="Arial" w:hAnsi="Arial"/>
        </w:rPr>
        <w:t>/202</w:t>
      </w:r>
      <w:r w:rsidR="00D1572C">
        <w:rPr>
          <w:rStyle w:val="None"/>
          <w:rFonts w:ascii="Arial" w:hAnsi="Arial"/>
        </w:rPr>
        <w:t>4</w:t>
      </w:r>
      <w:r>
        <w:rPr>
          <w:rStyle w:val="None"/>
          <w:rFonts w:ascii="Arial" w:hAnsi="Arial"/>
        </w:rPr>
        <w:t xml:space="preserve"> - 12/</w:t>
      </w:r>
      <w:r w:rsidR="00D1572C">
        <w:rPr>
          <w:rStyle w:val="None"/>
          <w:rFonts w:ascii="Arial" w:hAnsi="Arial"/>
        </w:rPr>
        <w:t>04</w:t>
      </w:r>
      <w:r>
        <w:rPr>
          <w:rStyle w:val="None"/>
          <w:rFonts w:ascii="Arial" w:hAnsi="Arial"/>
        </w:rPr>
        <w:t>/202</w:t>
      </w:r>
      <w:r w:rsidR="00D1572C">
        <w:rPr>
          <w:rStyle w:val="None"/>
          <w:rFonts w:ascii="Arial" w:hAnsi="Arial"/>
        </w:rPr>
        <w:t>4</w:t>
      </w:r>
      <w:r>
        <w:rPr>
          <w:rStyle w:val="None"/>
          <w:rFonts w:ascii="Arial" w:hAnsi="Arial"/>
        </w:rPr>
        <w:t xml:space="preserve"> | Wednesday</w:t>
      </w:r>
      <w:r>
        <w:rPr>
          <w:rStyle w:val="None"/>
          <w:rFonts w:ascii="Arial" w:hAnsi="Arial"/>
          <w:shd w:val="clear" w:color="auto" w:fill="FFFFFF"/>
        </w:rPr>
        <w:t xml:space="preserve"> | </w:t>
      </w:r>
      <w:r>
        <w:rPr>
          <w:rStyle w:val="None"/>
          <w:rFonts w:ascii="Arial" w:hAnsi="Arial"/>
        </w:rPr>
        <w:t>07:00pm -- 09:35pm</w:t>
      </w:r>
    </w:p>
    <w:p w14:paraId="0D4EB17F" w14:textId="77777777" w:rsidR="002C482D" w:rsidRDefault="00166209">
      <w:pPr>
        <w:pStyle w:val="Body"/>
        <w:rPr>
          <w:rStyle w:val="None"/>
          <w:rFonts w:ascii="Arial" w:eastAsia="Arial" w:hAnsi="Arial" w:cs="Arial"/>
        </w:rPr>
      </w:pPr>
      <w:r>
        <w:rPr>
          <w:rStyle w:val="None"/>
          <w:rFonts w:ascii="Arial" w:hAnsi="Arial"/>
          <w:b/>
          <w:bCs/>
          <w:color w:val="212121"/>
          <w:u w:color="212121"/>
          <w:lang w:val="de-DE"/>
        </w:rPr>
        <w:t xml:space="preserve">Class </w:t>
      </w:r>
      <w:r>
        <w:rPr>
          <w:rStyle w:val="None"/>
          <w:rFonts w:ascii="Arial" w:hAnsi="Arial"/>
          <w:b/>
          <w:bCs/>
        </w:rPr>
        <w:t>Location:</w:t>
      </w:r>
      <w:r>
        <w:rPr>
          <w:rStyle w:val="None"/>
          <w:rFonts w:ascii="Arial" w:hAnsi="Arial"/>
        </w:rPr>
        <w:t xml:space="preserve"> Online(Sy)</w:t>
      </w:r>
    </w:p>
    <w:p w14:paraId="1EFC186D" w14:textId="77777777" w:rsidR="002C482D" w:rsidRDefault="00166209">
      <w:pPr>
        <w:pStyle w:val="Body"/>
        <w:rPr>
          <w:rStyle w:val="None"/>
          <w:rFonts w:ascii="Arial" w:eastAsia="Arial" w:hAnsi="Arial" w:cs="Arial"/>
        </w:rPr>
      </w:pPr>
      <w:r>
        <w:rPr>
          <w:rStyle w:val="None"/>
          <w:rFonts w:ascii="Arial" w:hAnsi="Arial"/>
          <w:b/>
          <w:bCs/>
        </w:rPr>
        <w:t>Office Hours:</w:t>
      </w:r>
      <w:r>
        <w:rPr>
          <w:rStyle w:val="None"/>
          <w:rFonts w:ascii="Arial" w:hAnsi="Arial"/>
        </w:rPr>
        <w:t xml:space="preserve"> </w:t>
      </w:r>
      <w:permStart w:id="131164140" w:edGrp="everyone"/>
      <w:r>
        <w:rPr>
          <w:rStyle w:val="None"/>
          <w:rFonts w:ascii="Arial" w:hAnsi="Arial"/>
        </w:rPr>
        <w:t>Mondays 12pm to 1pm EST using ZOOM – email appointment required in advance.</w:t>
      </w:r>
      <w:permEnd w:id="131164140"/>
    </w:p>
    <w:p w14:paraId="4841C56B" w14:textId="77777777" w:rsidR="002C482D" w:rsidRDefault="002C482D">
      <w:pPr>
        <w:pStyle w:val="Body"/>
        <w:rPr>
          <w:rStyle w:val="None"/>
          <w:rFonts w:ascii="Arial" w:eastAsia="Arial" w:hAnsi="Arial" w:cs="Arial"/>
          <w:color w:val="57068C"/>
          <w:u w:color="57068C"/>
        </w:rPr>
      </w:pPr>
    </w:p>
    <w:p w14:paraId="1E3F8013" w14:textId="77777777" w:rsidR="002C482D" w:rsidRDefault="00166209">
      <w:pPr>
        <w:pStyle w:val="Body"/>
        <w:rPr>
          <w:rStyle w:val="None"/>
          <w:rFonts w:ascii="Arial" w:eastAsia="Arial" w:hAnsi="Arial" w:cs="Arial"/>
          <w:color w:val="57068C"/>
          <w:u w:color="57068C"/>
        </w:rPr>
      </w:pPr>
      <w:bookmarkStart w:id="4" w:name="bookmarkid.7mrk3kmd7hcg"/>
      <w:r>
        <w:rPr>
          <w:rStyle w:val="None"/>
          <w:rFonts w:ascii="Arial" w:hAnsi="Arial"/>
          <w:b/>
          <w:bCs/>
          <w:lang w:val="fr-FR"/>
        </w:rPr>
        <w:t xml:space="preserve">Description </w:t>
      </w:r>
    </w:p>
    <w:p w14:paraId="05212974" w14:textId="77777777" w:rsidR="002C482D" w:rsidRDefault="00166209">
      <w:pPr>
        <w:pStyle w:val="Body"/>
        <w:rPr>
          <w:rStyle w:val="None"/>
          <w:rFonts w:ascii="Arial" w:eastAsia="Arial" w:hAnsi="Arial" w:cs="Arial"/>
          <w:b/>
          <w:bCs/>
        </w:rPr>
      </w:pPr>
      <w:r>
        <w:rPr>
          <w:rStyle w:val="None"/>
          <w:rFonts w:ascii="Arial" w:hAnsi="Arial"/>
        </w:rPr>
        <w:t>This course introduces students to the importance of recognizing business risks and the skills needed to manage them. It covers the high-level game plan to identify and mitigate risks as well as the policies and guidelines, the roles and responsibilities, ownership and accountability, monitoring, reporting and resolution of technological risks. The focus of the course is on managing technology risk and establishment of controls within the context of the COSO Internal Control Integrated and the COSO Enterprise Risk Management frameworks. Throughout the course, students conduct a risk assessment and understand the different types of risks that challenge businesses. They also learn how organizations balance risks and rewards, what types of controls they use to mitigate these risks, and how they keep abreast of current best practices in enterprise.</w:t>
      </w:r>
    </w:p>
    <w:bookmarkEnd w:id="4"/>
    <w:p w14:paraId="644004BB" w14:textId="77777777" w:rsidR="002C482D" w:rsidRDefault="002C482D">
      <w:pPr>
        <w:pStyle w:val="Body"/>
        <w:rPr>
          <w:rStyle w:val="None"/>
          <w:rFonts w:ascii="Arial" w:eastAsia="Arial" w:hAnsi="Arial" w:cs="Arial"/>
        </w:rPr>
      </w:pPr>
    </w:p>
    <w:p w14:paraId="07025F9D" w14:textId="77777777" w:rsidR="002C482D" w:rsidRDefault="00166209">
      <w:pPr>
        <w:pStyle w:val="Body"/>
        <w:rPr>
          <w:rStyle w:val="None"/>
          <w:rFonts w:ascii="Arial" w:eastAsia="Arial" w:hAnsi="Arial" w:cs="Arial"/>
          <w:b/>
          <w:bCs/>
        </w:rPr>
      </w:pPr>
      <w:bookmarkStart w:id="5" w:name="bookmarkid.vf9ofadcoe16"/>
      <w:bookmarkEnd w:id="5"/>
      <w:r>
        <w:rPr>
          <w:rStyle w:val="None"/>
          <w:rFonts w:ascii="Arial" w:hAnsi="Arial"/>
          <w:b/>
          <w:bCs/>
        </w:rPr>
        <w:t xml:space="preserve">Prerequisites </w:t>
      </w:r>
    </w:p>
    <w:p w14:paraId="011AD02C" w14:textId="77777777" w:rsidR="002C482D" w:rsidRDefault="00166209">
      <w:pPr>
        <w:pStyle w:val="Body"/>
        <w:rPr>
          <w:rStyle w:val="None"/>
          <w:rFonts w:ascii="Arial" w:eastAsia="Arial" w:hAnsi="Arial" w:cs="Arial"/>
          <w:b/>
          <w:bCs/>
        </w:rPr>
      </w:pPr>
      <w:r>
        <w:rPr>
          <w:rStyle w:val="None"/>
          <w:rFonts w:ascii="Arial" w:hAnsi="Arial"/>
        </w:rPr>
        <w:t xml:space="preserve">3220 – Information Security Management </w:t>
      </w:r>
    </w:p>
    <w:p w14:paraId="7CB0DC0E" w14:textId="77777777" w:rsidR="002C482D" w:rsidRDefault="002C482D">
      <w:pPr>
        <w:pStyle w:val="Body"/>
        <w:rPr>
          <w:rStyle w:val="None"/>
          <w:rFonts w:ascii="Arial" w:eastAsia="Arial" w:hAnsi="Arial" w:cs="Arial"/>
        </w:rPr>
      </w:pPr>
    </w:p>
    <w:p w14:paraId="27F70E82" w14:textId="77777777" w:rsidR="002C482D" w:rsidRDefault="00166209">
      <w:pPr>
        <w:pStyle w:val="Body"/>
        <w:rPr>
          <w:rStyle w:val="None"/>
          <w:rFonts w:ascii="Arial" w:eastAsia="Arial" w:hAnsi="Arial" w:cs="Arial"/>
        </w:rPr>
      </w:pPr>
      <w:bookmarkStart w:id="6" w:name="bookmarkid.40qyr265vs3a"/>
      <w:bookmarkEnd w:id="6"/>
      <w:r>
        <w:rPr>
          <w:rStyle w:val="None"/>
          <w:rFonts w:ascii="Arial" w:hAnsi="Arial"/>
          <w:b/>
          <w:bCs/>
        </w:rPr>
        <w:t xml:space="preserve">Learning Outcomes </w:t>
      </w:r>
    </w:p>
    <w:p w14:paraId="4BF45530" w14:textId="77777777" w:rsidR="002C482D" w:rsidRDefault="00166209">
      <w:pPr>
        <w:pStyle w:val="Body"/>
        <w:rPr>
          <w:rStyle w:val="None"/>
          <w:rFonts w:ascii="Arial" w:eastAsia="Arial" w:hAnsi="Arial" w:cs="Arial"/>
        </w:rPr>
      </w:pPr>
      <w:r>
        <w:rPr>
          <w:rStyle w:val="None"/>
          <w:rFonts w:ascii="Arial" w:hAnsi="Arial"/>
        </w:rPr>
        <w:t>At the conclusion of this course, students will be able to:</w:t>
      </w:r>
    </w:p>
    <w:p w14:paraId="7774E29C" w14:textId="77777777" w:rsidR="002C482D" w:rsidRDefault="00166209">
      <w:pPr>
        <w:pStyle w:val="Body"/>
        <w:numPr>
          <w:ilvl w:val="0"/>
          <w:numId w:val="2"/>
        </w:numPr>
        <w:rPr>
          <w:rFonts w:ascii="Arial" w:hAnsi="Arial"/>
        </w:rPr>
      </w:pPr>
      <w:r>
        <w:rPr>
          <w:rStyle w:val="None"/>
          <w:rFonts w:ascii="Arial" w:hAnsi="Arial"/>
        </w:rPr>
        <w:t xml:space="preserve">Assess the different types of risks that challenge a business </w:t>
      </w:r>
    </w:p>
    <w:p w14:paraId="5A266226" w14:textId="77777777" w:rsidR="002C482D" w:rsidRDefault="00166209">
      <w:pPr>
        <w:pStyle w:val="Body"/>
        <w:numPr>
          <w:ilvl w:val="0"/>
          <w:numId w:val="2"/>
        </w:numPr>
        <w:rPr>
          <w:rFonts w:ascii="Arial" w:hAnsi="Arial"/>
        </w:rPr>
      </w:pPr>
      <w:r>
        <w:rPr>
          <w:rStyle w:val="None"/>
          <w:rFonts w:ascii="Arial" w:hAnsi="Arial"/>
        </w:rPr>
        <w:t xml:space="preserve">Plan the steps to be taken by an enterprise to balance risks </w:t>
      </w:r>
    </w:p>
    <w:p w14:paraId="0D901FCD" w14:textId="77777777" w:rsidR="002C482D" w:rsidRDefault="00166209">
      <w:pPr>
        <w:pStyle w:val="Body"/>
        <w:numPr>
          <w:ilvl w:val="0"/>
          <w:numId w:val="2"/>
        </w:numPr>
        <w:rPr>
          <w:rFonts w:ascii="Arial" w:hAnsi="Arial"/>
        </w:rPr>
      </w:pPr>
      <w:r>
        <w:rPr>
          <w:rStyle w:val="None"/>
          <w:rFonts w:ascii="Arial" w:hAnsi="Arial"/>
        </w:rPr>
        <w:t xml:space="preserve">Design a system of controls to mitigate enterprise risk </w:t>
      </w:r>
    </w:p>
    <w:p w14:paraId="6D20C6B3" w14:textId="77777777" w:rsidR="002C482D" w:rsidRDefault="00166209">
      <w:pPr>
        <w:pStyle w:val="Body"/>
        <w:numPr>
          <w:ilvl w:val="0"/>
          <w:numId w:val="2"/>
        </w:numPr>
        <w:rPr>
          <w:rFonts w:ascii="Arial" w:hAnsi="Arial"/>
        </w:rPr>
      </w:pPr>
      <w:r>
        <w:rPr>
          <w:rStyle w:val="None"/>
          <w:rFonts w:ascii="Arial" w:hAnsi="Arial"/>
        </w:rPr>
        <w:t xml:space="preserve">Apply industry security models to manage enterprise risk </w:t>
      </w:r>
    </w:p>
    <w:p w14:paraId="1D73A8F5" w14:textId="77777777" w:rsidR="002C482D" w:rsidRDefault="00166209">
      <w:pPr>
        <w:pStyle w:val="Body"/>
        <w:numPr>
          <w:ilvl w:val="0"/>
          <w:numId w:val="2"/>
        </w:numPr>
        <w:rPr>
          <w:rFonts w:ascii="Arial" w:hAnsi="Arial"/>
        </w:rPr>
      </w:pPr>
      <w:r>
        <w:rPr>
          <w:rStyle w:val="None"/>
          <w:rFonts w:ascii="Arial" w:hAnsi="Arial"/>
        </w:rPr>
        <w:t>Categorize risk by level of acceptability</w:t>
      </w:r>
    </w:p>
    <w:p w14:paraId="79257014" w14:textId="77777777" w:rsidR="002C482D" w:rsidRDefault="002C482D">
      <w:pPr>
        <w:pStyle w:val="Body"/>
        <w:rPr>
          <w:rStyle w:val="None"/>
          <w:rFonts w:ascii="Arial" w:eastAsia="Arial" w:hAnsi="Arial" w:cs="Arial"/>
          <w:color w:val="57068C"/>
          <w:u w:color="57068C"/>
        </w:rPr>
      </w:pPr>
    </w:p>
    <w:p w14:paraId="2C49AE7F" w14:textId="77777777" w:rsidR="002C482D" w:rsidRDefault="00166209">
      <w:pPr>
        <w:pStyle w:val="Body"/>
        <w:rPr>
          <w:rStyle w:val="None"/>
          <w:rFonts w:ascii="Arial" w:eastAsia="Arial" w:hAnsi="Arial" w:cs="Arial"/>
          <w:color w:val="8900E1"/>
          <w:u w:color="8900E1"/>
        </w:rPr>
      </w:pPr>
      <w:bookmarkStart w:id="7" w:name="bookmarkid.84qj06uu00g6"/>
      <w:bookmarkEnd w:id="7"/>
      <w:r>
        <w:rPr>
          <w:rStyle w:val="None"/>
          <w:rFonts w:ascii="Arial" w:hAnsi="Arial"/>
          <w:b/>
          <w:bCs/>
        </w:rPr>
        <w:t>Communication Methods</w:t>
      </w:r>
    </w:p>
    <w:p w14:paraId="21B80219" w14:textId="77777777" w:rsidR="002C482D" w:rsidRDefault="00166209">
      <w:pPr>
        <w:pStyle w:val="Body"/>
        <w:widowControl w:val="0"/>
        <w:rPr>
          <w:rStyle w:val="None"/>
          <w:rFonts w:ascii="Arial" w:eastAsia="Arial" w:hAnsi="Arial" w:cs="Arial"/>
        </w:rPr>
      </w:pPr>
      <w:permStart w:id="612570667" w:edGrp="everyone"/>
      <w:r>
        <w:rPr>
          <w:rStyle w:val="None"/>
          <w:rFonts w:ascii="Arial" w:hAnsi="Arial"/>
        </w:rPr>
        <w:t xml:space="preserve">Be sure to turn on your </w:t>
      </w:r>
      <w:hyperlink r:id="rId8" w:history="1">
        <w:r>
          <w:rPr>
            <w:rStyle w:val="Hyperlink1"/>
          </w:rPr>
          <w:t>NYU Brightspace notifications</w:t>
        </w:r>
      </w:hyperlink>
      <w:r>
        <w:rPr>
          <w:rStyle w:val="None"/>
          <w:rFonts w:ascii="Arial" w:hAnsi="Arial"/>
          <w:color w:val="666666"/>
          <w:u w:color="666666"/>
        </w:rPr>
        <w:t xml:space="preserve"> </w:t>
      </w:r>
      <w:r>
        <w:rPr>
          <w:rStyle w:val="None"/>
          <w:rFonts w:ascii="Arial" w:hAnsi="Arial"/>
        </w:rPr>
        <w:t xml:space="preserve">and frequently check the “Announcements” section of the course site. This will be the primary method I use to communicate information critical to your success in the course. </w:t>
      </w:r>
      <w:r>
        <w:rPr>
          <w:rStyle w:val="None"/>
          <w:rFonts w:ascii="Arial" w:hAnsi="Arial"/>
          <w:color w:val="212121"/>
          <w:u w:color="212121"/>
        </w:rPr>
        <w:t xml:space="preserve">To contact me, send me an email. I will respond within 24 hours. </w:t>
      </w:r>
    </w:p>
    <w:p w14:paraId="2B354942" w14:textId="77777777" w:rsidR="002C482D" w:rsidRDefault="002C482D">
      <w:pPr>
        <w:pStyle w:val="Body"/>
        <w:rPr>
          <w:rStyle w:val="None"/>
          <w:rFonts w:ascii="Arial" w:eastAsia="Arial" w:hAnsi="Arial" w:cs="Arial"/>
        </w:rPr>
      </w:pPr>
    </w:p>
    <w:p w14:paraId="36482A17" w14:textId="77777777" w:rsidR="002C482D" w:rsidRDefault="00166209">
      <w:pPr>
        <w:pStyle w:val="Body"/>
        <w:rPr>
          <w:rStyle w:val="None"/>
          <w:rFonts w:ascii="Arial" w:eastAsia="Arial" w:hAnsi="Arial" w:cs="Arial"/>
        </w:rPr>
      </w:pPr>
      <w:r>
        <w:rPr>
          <w:rStyle w:val="None"/>
          <w:rFonts w:ascii="Arial" w:hAnsi="Arial"/>
        </w:rPr>
        <w:lastRenderedPageBreak/>
        <w:t>Credit students must use their NYU email to communicate. Non-degree students do not have NYU email addresses. Brightspace course mail supports student privacy and FERPA guidelines. The instructor will use the NYU email address to communicate with students. All email inquiries will be answered within 24 hours.</w:t>
      </w:r>
    </w:p>
    <w:permEnd w:id="612570667"/>
    <w:p w14:paraId="09838847" w14:textId="77777777" w:rsidR="002C482D" w:rsidRDefault="002C482D">
      <w:pPr>
        <w:pStyle w:val="Body"/>
        <w:rPr>
          <w:rStyle w:val="None"/>
          <w:rFonts w:ascii="Arial" w:eastAsia="Arial" w:hAnsi="Arial" w:cs="Arial"/>
        </w:rPr>
      </w:pPr>
    </w:p>
    <w:p w14:paraId="160FD00E" w14:textId="77777777" w:rsidR="002C482D" w:rsidRDefault="00166209">
      <w:pPr>
        <w:pStyle w:val="Body"/>
        <w:rPr>
          <w:rStyle w:val="None"/>
          <w:rFonts w:ascii="Arial" w:eastAsia="Arial" w:hAnsi="Arial" w:cs="Arial"/>
          <w:color w:val="57068C"/>
          <w:u w:color="57068C"/>
        </w:rPr>
      </w:pPr>
      <w:bookmarkStart w:id="8" w:name="bookmarkid.1sl192fputdu"/>
      <w:bookmarkEnd w:id="8"/>
      <w:r>
        <w:rPr>
          <w:rStyle w:val="None"/>
          <w:rFonts w:ascii="Arial" w:hAnsi="Arial"/>
          <w:b/>
          <w:bCs/>
          <w:color w:val="212121"/>
          <w:u w:color="212121"/>
        </w:rPr>
        <w:t>Structure | Method | Modality</w:t>
      </w:r>
    </w:p>
    <w:p w14:paraId="77AD6EC4" w14:textId="77777777" w:rsidR="002C482D" w:rsidRDefault="00166209">
      <w:pPr>
        <w:pStyle w:val="Body"/>
        <w:widowControl w:val="0"/>
        <w:shd w:val="clear" w:color="auto" w:fill="FFFFFF"/>
        <w:rPr>
          <w:rStyle w:val="None"/>
          <w:rFonts w:ascii="Arial" w:eastAsia="Arial" w:hAnsi="Arial" w:cs="Arial"/>
          <w:color w:val="212121"/>
          <w:u w:color="212121"/>
        </w:rPr>
      </w:pPr>
      <w:permStart w:id="431583623" w:edGrp="everyone"/>
      <w:r>
        <w:rPr>
          <w:rStyle w:val="None"/>
          <w:rFonts w:ascii="Arial" w:hAnsi="Arial"/>
          <w:color w:val="212121"/>
          <w:u w:color="212121"/>
        </w:rPr>
        <w:t xml:space="preserve">There are 14 session topics in this course. </w:t>
      </w:r>
    </w:p>
    <w:p w14:paraId="537F528F" w14:textId="77777777" w:rsidR="002C482D" w:rsidRDefault="002C482D">
      <w:pPr>
        <w:pStyle w:val="Body"/>
        <w:widowControl w:val="0"/>
        <w:shd w:val="clear" w:color="auto" w:fill="FFFFFF"/>
        <w:rPr>
          <w:rStyle w:val="None"/>
          <w:rFonts w:ascii="Arial" w:eastAsia="Arial" w:hAnsi="Arial" w:cs="Arial"/>
          <w:color w:val="212121"/>
          <w:u w:color="212121"/>
        </w:rPr>
      </w:pPr>
    </w:p>
    <w:p w14:paraId="568F0D71" w14:textId="77777777" w:rsidR="002C482D" w:rsidRDefault="00166209">
      <w:pPr>
        <w:pStyle w:val="Body"/>
        <w:widowControl w:val="0"/>
        <w:shd w:val="clear" w:color="auto" w:fill="FFFFFF"/>
        <w:rPr>
          <w:rStyle w:val="None"/>
          <w:rFonts w:ascii="Arial" w:eastAsia="Arial" w:hAnsi="Arial" w:cs="Arial"/>
          <w:color w:val="212121"/>
          <w:u w:color="212121"/>
        </w:rPr>
      </w:pPr>
      <w:r>
        <w:rPr>
          <w:rStyle w:val="None"/>
          <w:rFonts w:ascii="Arial" w:hAnsi="Arial"/>
          <w:color w:val="212121"/>
          <w:u w:color="212121"/>
        </w:rPr>
        <w:t xml:space="preserve">Active learning experiences and small group projects are key components of the course. Assignments, projects, and discussions will be based on course materials (e.g., readings, videos), lectures, and class discussions. Course sessions will be conducted synchronously on NYU Zoom, which you can access from the course site in NYU Brightspace. </w:t>
      </w:r>
    </w:p>
    <w:p w14:paraId="49038B8E" w14:textId="77777777" w:rsidR="002C482D" w:rsidRDefault="002C482D">
      <w:pPr>
        <w:pStyle w:val="Body"/>
        <w:widowControl w:val="0"/>
        <w:shd w:val="clear" w:color="auto" w:fill="FFFFFF"/>
        <w:rPr>
          <w:rStyle w:val="None"/>
          <w:rFonts w:ascii="Arial" w:eastAsia="Arial" w:hAnsi="Arial" w:cs="Arial"/>
          <w:color w:val="212121"/>
          <w:u w:color="212121"/>
        </w:rPr>
      </w:pPr>
    </w:p>
    <w:p w14:paraId="280DA8D2" w14:textId="5B299393" w:rsidR="002C482D" w:rsidRDefault="00166209">
      <w:pPr>
        <w:pStyle w:val="Body"/>
        <w:widowControl w:val="0"/>
        <w:shd w:val="clear" w:color="auto" w:fill="FFFFFF"/>
        <w:rPr>
          <w:rStyle w:val="None"/>
          <w:rFonts w:ascii="Arial" w:eastAsia="Arial" w:hAnsi="Arial" w:cs="Arial"/>
          <w:color w:val="212121"/>
          <w:u w:color="212121"/>
        </w:rPr>
      </w:pPr>
      <w:r>
        <w:rPr>
          <w:rStyle w:val="None"/>
          <w:rFonts w:ascii="Arial" w:hAnsi="Arial"/>
          <w:color w:val="212121"/>
          <w:u w:color="212121"/>
        </w:rPr>
        <w:t xml:space="preserve">This course is Online (Sy) and will meet once a week </w:t>
      </w:r>
      <w:r w:rsidR="007367C4">
        <w:rPr>
          <w:rStyle w:val="None"/>
          <w:rFonts w:ascii="Arial" w:hAnsi="Arial"/>
          <w:color w:val="212121"/>
          <w:u w:color="212121"/>
        </w:rPr>
        <w:t>on Wednesdays,</w:t>
      </w:r>
      <w:r>
        <w:rPr>
          <w:rStyle w:val="None"/>
          <w:rFonts w:ascii="Arial" w:hAnsi="Arial"/>
          <w:color w:val="212121"/>
          <w:u w:color="212121"/>
        </w:rPr>
        <w:t xml:space="preserve"> with assignments, announcements and emails being sent through Brightspace. Zoom is the remote instruction platform used at NYU. Students are expected to check email and/or Brightspace at least twice a week for announcements concerning assignments, class changes or cancellations, and other important information. The course will involve lecture/discussions/forum discussions, group projects, as well as, a final assignment.</w:t>
      </w:r>
    </w:p>
    <w:permEnd w:id="431583623"/>
    <w:p w14:paraId="2F1238C9" w14:textId="77777777" w:rsidR="002C482D" w:rsidRDefault="002C482D">
      <w:pPr>
        <w:pStyle w:val="Body"/>
        <w:widowControl w:val="0"/>
        <w:shd w:val="clear" w:color="auto" w:fill="FFFFFF"/>
        <w:rPr>
          <w:rStyle w:val="None"/>
          <w:rFonts w:ascii="Arial" w:eastAsia="Arial" w:hAnsi="Arial" w:cs="Arial"/>
        </w:rPr>
      </w:pPr>
    </w:p>
    <w:p w14:paraId="69194F35" w14:textId="77777777" w:rsidR="002C482D" w:rsidRDefault="00166209">
      <w:pPr>
        <w:pStyle w:val="Body"/>
        <w:rPr>
          <w:rStyle w:val="None"/>
          <w:rFonts w:ascii="Arial" w:eastAsia="Arial" w:hAnsi="Arial" w:cs="Arial"/>
          <w:b/>
          <w:bCs/>
        </w:rPr>
      </w:pPr>
      <w:bookmarkStart w:id="9" w:name="bookmarkid.e43u4q6mt2zt"/>
      <w:bookmarkEnd w:id="9"/>
      <w:r>
        <w:rPr>
          <w:rStyle w:val="None"/>
          <w:rFonts w:ascii="Arial" w:hAnsi="Arial"/>
          <w:b/>
          <w:bCs/>
        </w:rPr>
        <w:t>Expectations</w:t>
      </w:r>
    </w:p>
    <w:p w14:paraId="0B009C71" w14:textId="77777777" w:rsidR="002C482D" w:rsidRDefault="002C482D">
      <w:pPr>
        <w:pStyle w:val="Body"/>
        <w:widowControl w:val="0"/>
        <w:rPr>
          <w:rStyle w:val="None"/>
          <w:rFonts w:ascii="Arial" w:eastAsia="Arial" w:hAnsi="Arial" w:cs="Arial"/>
          <w:u w:val="single"/>
        </w:rPr>
      </w:pPr>
    </w:p>
    <w:p w14:paraId="317E5C04" w14:textId="77777777" w:rsidR="002C482D" w:rsidRDefault="00166209">
      <w:pPr>
        <w:pStyle w:val="Body"/>
        <w:widowControl w:val="0"/>
        <w:rPr>
          <w:rStyle w:val="None"/>
          <w:rFonts w:ascii="Arial" w:eastAsia="Arial" w:hAnsi="Arial" w:cs="Arial"/>
          <w:u w:val="single"/>
        </w:rPr>
      </w:pPr>
      <w:r>
        <w:rPr>
          <w:rStyle w:val="None"/>
          <w:rFonts w:ascii="Arial" w:hAnsi="Arial"/>
          <w:u w:val="single"/>
        </w:rPr>
        <w:t>Learning Environment</w:t>
      </w:r>
    </w:p>
    <w:p w14:paraId="579CCB6F" w14:textId="77777777" w:rsidR="002C482D" w:rsidRDefault="00166209">
      <w:pPr>
        <w:pStyle w:val="Body"/>
        <w:widowControl w:val="0"/>
        <w:rPr>
          <w:rStyle w:val="None"/>
          <w:rFonts w:ascii="Arial" w:eastAsia="Arial" w:hAnsi="Arial" w:cs="Arial"/>
          <w:color w:val="212121"/>
          <w:u w:color="212121"/>
        </w:rPr>
      </w:pPr>
      <w:permStart w:id="966031272" w:edGrp="everyone"/>
      <w:r>
        <w:rPr>
          <w:rStyle w:val="None"/>
          <w:rFonts w:ascii="Arial" w:hAnsi="Arial"/>
          <w:color w:val="212121"/>
          <w:u w:color="212121"/>
        </w:rPr>
        <w:t xml:space="preserve">You play an important role in creating and sustaining an intellectually rigorous and inclusive classroom culture. Respectful engagement, diverse thinking, and our lived experiences are central to this course, and enrich our learning community. </w:t>
      </w:r>
    </w:p>
    <w:permEnd w:id="966031272"/>
    <w:p w14:paraId="35355431" w14:textId="77777777" w:rsidR="002C482D" w:rsidRDefault="002C482D">
      <w:pPr>
        <w:pStyle w:val="Body"/>
        <w:widowControl w:val="0"/>
        <w:rPr>
          <w:rStyle w:val="None"/>
          <w:rFonts w:ascii="Arial" w:eastAsia="Arial" w:hAnsi="Arial" w:cs="Arial"/>
          <w:color w:val="212121"/>
          <w:u w:color="212121"/>
        </w:rPr>
      </w:pPr>
    </w:p>
    <w:p w14:paraId="59EBA0BC" w14:textId="77777777" w:rsidR="002C482D" w:rsidRDefault="00166209">
      <w:pPr>
        <w:pStyle w:val="Body"/>
        <w:widowControl w:val="0"/>
        <w:rPr>
          <w:rStyle w:val="None"/>
          <w:rFonts w:ascii="Arial" w:eastAsia="Arial" w:hAnsi="Arial" w:cs="Arial"/>
          <w:u w:val="single"/>
        </w:rPr>
      </w:pPr>
      <w:r>
        <w:rPr>
          <w:rStyle w:val="None"/>
          <w:rFonts w:ascii="Arial" w:hAnsi="Arial"/>
          <w:u w:val="single"/>
          <w:lang w:val="fr-FR"/>
        </w:rPr>
        <w:t>Participation</w:t>
      </w:r>
    </w:p>
    <w:p w14:paraId="3F822A55" w14:textId="77777777" w:rsidR="002C482D" w:rsidRDefault="00166209">
      <w:pPr>
        <w:pStyle w:val="Body"/>
        <w:widowControl w:val="0"/>
        <w:rPr>
          <w:rStyle w:val="None"/>
          <w:rFonts w:ascii="Arial" w:eastAsia="Arial" w:hAnsi="Arial" w:cs="Arial"/>
          <w:color w:val="212121"/>
          <w:u w:color="212121"/>
        </w:rPr>
      </w:pPr>
      <w:permStart w:id="1129327009" w:edGrp="everyone"/>
      <w:r>
        <w:rPr>
          <w:rStyle w:val="None"/>
          <w:rFonts w:ascii="Arial" w:hAnsi="Arial"/>
          <w:color w:val="212121"/>
          <w:u w:color="212121"/>
        </w:rPr>
        <w:t xml:space="preserve">You are integral to the learning experience in this class. Be prepared to actively contribute to class activities, group discussions, and work outside of class. </w:t>
      </w:r>
    </w:p>
    <w:permEnd w:id="1129327009"/>
    <w:p w14:paraId="7F9ED724" w14:textId="77777777" w:rsidR="002C482D" w:rsidRDefault="002C482D">
      <w:pPr>
        <w:pStyle w:val="Body"/>
        <w:widowControl w:val="0"/>
        <w:rPr>
          <w:rStyle w:val="None"/>
          <w:rFonts w:ascii="Arial" w:eastAsia="Arial" w:hAnsi="Arial" w:cs="Arial"/>
          <w:color w:val="212121"/>
          <w:u w:color="212121"/>
        </w:rPr>
      </w:pPr>
    </w:p>
    <w:p w14:paraId="0BB07F3C" w14:textId="77777777" w:rsidR="002C482D" w:rsidRDefault="00166209">
      <w:pPr>
        <w:pStyle w:val="Body"/>
        <w:widowControl w:val="0"/>
        <w:rPr>
          <w:rStyle w:val="None"/>
          <w:rFonts w:ascii="Arial" w:eastAsia="Arial" w:hAnsi="Arial" w:cs="Arial"/>
          <w:u w:val="single"/>
        </w:rPr>
      </w:pPr>
      <w:r>
        <w:rPr>
          <w:rStyle w:val="None"/>
          <w:rFonts w:ascii="Arial" w:hAnsi="Arial"/>
          <w:u w:val="single"/>
        </w:rPr>
        <w:t>Assignments and Deadlines</w:t>
      </w:r>
    </w:p>
    <w:p w14:paraId="0D0DDDB8" w14:textId="77777777" w:rsidR="002C482D" w:rsidRDefault="00166209">
      <w:pPr>
        <w:pStyle w:val="Body"/>
        <w:widowControl w:val="0"/>
        <w:rPr>
          <w:rStyle w:val="None"/>
          <w:rFonts w:ascii="Arial" w:eastAsia="Arial" w:hAnsi="Arial" w:cs="Arial"/>
          <w:color w:val="212121"/>
          <w:u w:color="212121"/>
        </w:rPr>
      </w:pPr>
      <w:permStart w:id="1314917688" w:edGrp="everyone"/>
      <w:r>
        <w:rPr>
          <w:rStyle w:val="None"/>
          <w:rFonts w:ascii="Arial" w:hAnsi="Arial"/>
          <w:color w:val="212121"/>
          <w:u w:color="212121"/>
        </w:rPr>
        <w:t xml:space="preserve">Please submit all assignments to the appropriate section of the course site in </w:t>
      </w:r>
      <w:hyperlink r:id="rId9" w:history="1">
        <w:r>
          <w:rPr>
            <w:rStyle w:val="Hyperlink1"/>
          </w:rPr>
          <w:t>NYU Brightspace</w:t>
        </w:r>
      </w:hyperlink>
      <w:r>
        <w:rPr>
          <w:rStyle w:val="None"/>
          <w:rFonts w:ascii="Arial" w:hAnsi="Arial"/>
          <w:color w:val="666666"/>
          <w:u w:color="666666"/>
        </w:rPr>
        <w:t xml:space="preserve">. </w:t>
      </w:r>
      <w:r>
        <w:rPr>
          <w:rStyle w:val="None"/>
          <w:rFonts w:ascii="Arial" w:hAnsi="Arial"/>
          <w:color w:val="212121"/>
          <w:u w:color="212121"/>
        </w:rPr>
        <w:t xml:space="preserve">If you require assistance, please contact me BEFORE the due date. </w:t>
      </w:r>
    </w:p>
    <w:p w14:paraId="308394F8" w14:textId="77777777" w:rsidR="00D9497E" w:rsidRDefault="00D9497E">
      <w:pPr>
        <w:pStyle w:val="Body"/>
        <w:widowControl w:val="0"/>
        <w:rPr>
          <w:rStyle w:val="None"/>
          <w:rFonts w:ascii="Arial" w:eastAsia="Arial" w:hAnsi="Arial" w:cs="Arial"/>
          <w:color w:val="212121"/>
          <w:u w:color="212121"/>
        </w:rPr>
      </w:pPr>
    </w:p>
    <w:p w14:paraId="632A28CD" w14:textId="77777777" w:rsidR="00D9497E" w:rsidRDefault="00D9497E">
      <w:pPr>
        <w:pStyle w:val="Body"/>
        <w:widowControl w:val="0"/>
        <w:rPr>
          <w:rStyle w:val="None"/>
          <w:rFonts w:ascii="Arial" w:eastAsia="Arial" w:hAnsi="Arial" w:cs="Arial"/>
          <w:color w:val="212121"/>
          <w:u w:color="212121"/>
        </w:rPr>
      </w:pPr>
      <w:r>
        <w:rPr>
          <w:rStyle w:val="None"/>
          <w:rFonts w:ascii="Arial" w:eastAsia="Arial" w:hAnsi="Arial" w:cs="Arial"/>
          <w:color w:val="212121"/>
          <w:u w:color="212121"/>
        </w:rPr>
        <w:t>October 2</w:t>
      </w:r>
    </w:p>
    <w:p w14:paraId="0EB11E87" w14:textId="77777777" w:rsidR="00D9497E" w:rsidRDefault="00D9497E">
      <w:pPr>
        <w:pStyle w:val="Body"/>
        <w:widowControl w:val="0"/>
        <w:rPr>
          <w:rStyle w:val="None"/>
          <w:rFonts w:ascii="Arial" w:eastAsia="Arial" w:hAnsi="Arial" w:cs="Arial"/>
          <w:color w:val="212121"/>
          <w:u w:color="212121"/>
        </w:rPr>
      </w:pPr>
      <w:r>
        <w:rPr>
          <w:rStyle w:val="None"/>
          <w:rFonts w:ascii="Arial" w:eastAsia="Arial" w:hAnsi="Arial" w:cs="Arial"/>
          <w:color w:val="212121"/>
          <w:u w:color="212121"/>
        </w:rPr>
        <w:t>October 16</w:t>
      </w:r>
    </w:p>
    <w:p w14:paraId="7759C193" w14:textId="77777777" w:rsidR="00D9497E" w:rsidRDefault="00D9497E">
      <w:pPr>
        <w:pStyle w:val="Body"/>
        <w:widowControl w:val="0"/>
        <w:rPr>
          <w:rStyle w:val="None"/>
          <w:rFonts w:ascii="Arial" w:eastAsia="Arial" w:hAnsi="Arial" w:cs="Arial"/>
          <w:color w:val="212121"/>
          <w:u w:color="212121"/>
        </w:rPr>
      </w:pPr>
      <w:r>
        <w:rPr>
          <w:rStyle w:val="None"/>
          <w:rFonts w:ascii="Arial" w:eastAsia="Arial" w:hAnsi="Arial" w:cs="Arial"/>
          <w:color w:val="212121"/>
          <w:u w:color="212121"/>
        </w:rPr>
        <w:t>October 30</w:t>
      </w:r>
    </w:p>
    <w:p w14:paraId="074F86FF" w14:textId="77777777" w:rsidR="00D9497E" w:rsidRDefault="00D9497E">
      <w:pPr>
        <w:pStyle w:val="Body"/>
        <w:widowControl w:val="0"/>
        <w:rPr>
          <w:rStyle w:val="None"/>
          <w:rFonts w:ascii="Arial" w:eastAsia="Arial" w:hAnsi="Arial" w:cs="Arial"/>
          <w:color w:val="212121"/>
          <w:u w:color="212121"/>
        </w:rPr>
      </w:pPr>
      <w:r>
        <w:rPr>
          <w:rStyle w:val="None"/>
          <w:rFonts w:ascii="Arial" w:eastAsia="Arial" w:hAnsi="Arial" w:cs="Arial"/>
          <w:color w:val="212121"/>
          <w:u w:color="212121"/>
        </w:rPr>
        <w:t>November 13</w:t>
      </w:r>
    </w:p>
    <w:p w14:paraId="67FF82CE" w14:textId="5EA71384" w:rsidR="002C482D" w:rsidRDefault="00D9497E">
      <w:pPr>
        <w:pStyle w:val="Body"/>
        <w:widowControl w:val="0"/>
        <w:rPr>
          <w:rStyle w:val="None"/>
          <w:rFonts w:ascii="Arial" w:eastAsia="Arial" w:hAnsi="Arial" w:cs="Arial"/>
          <w:color w:val="212121"/>
          <w:u w:color="212121"/>
        </w:rPr>
      </w:pPr>
      <w:r>
        <w:rPr>
          <w:rStyle w:val="None"/>
          <w:rFonts w:ascii="Arial" w:eastAsia="Arial" w:hAnsi="Arial" w:cs="Arial"/>
          <w:color w:val="212121"/>
          <w:u w:color="212121"/>
        </w:rPr>
        <w:t>December 4</w:t>
      </w:r>
      <w:del w:id="10" w:author="Madeha Ali" w:date="2023-06-30T16:25:00Z">
        <w:r w:rsidR="00166209" w:rsidDel="007D1AB0">
          <w:rPr>
            <w:rStyle w:val="None"/>
            <w:rFonts w:ascii="Arial" w:eastAsia="Arial" w:hAnsi="Arial" w:cs="Arial"/>
            <w:color w:val="212121"/>
            <w:u w:color="212121"/>
          </w:rPr>
          <w:br/>
        </w:r>
      </w:del>
    </w:p>
    <w:p w14:paraId="47DF046C" w14:textId="152D2F94" w:rsidR="002C482D" w:rsidRDefault="00166209">
      <w:pPr>
        <w:pStyle w:val="Body"/>
        <w:widowControl w:val="0"/>
        <w:rPr>
          <w:rStyle w:val="None"/>
          <w:rFonts w:ascii="Arial" w:eastAsia="Arial" w:hAnsi="Arial" w:cs="Arial"/>
          <w:color w:val="212121"/>
          <w:u w:color="212121"/>
        </w:rPr>
      </w:pPr>
      <w:r>
        <w:rPr>
          <w:rStyle w:val="None"/>
          <w:rFonts w:ascii="Arial" w:hAnsi="Arial"/>
          <w:color w:val="212121"/>
          <w:u w:color="212121"/>
        </w:rPr>
        <w:t>CYCLE #1</w:t>
      </w:r>
      <w:r>
        <w:rPr>
          <w:rStyle w:val="None"/>
          <w:rFonts w:ascii="Arial" w:hAnsi="Arial"/>
          <w:color w:val="212121"/>
          <w:u w:color="212121"/>
        </w:rPr>
        <w:tab/>
      </w:r>
      <w:r w:rsidR="00D9497E">
        <w:rPr>
          <w:rStyle w:val="None"/>
          <w:rFonts w:ascii="Arial" w:hAnsi="Arial"/>
          <w:color w:val="212121"/>
          <w:u w:color="212121"/>
        </w:rPr>
        <w:t>September 4</w:t>
      </w:r>
      <w:r w:rsidR="00D9497E">
        <w:rPr>
          <w:rStyle w:val="None"/>
          <w:rFonts w:ascii="Arial" w:hAnsi="Arial"/>
          <w:color w:val="212121"/>
          <w:u w:color="212121"/>
        </w:rPr>
        <w:tab/>
      </w:r>
      <w:r w:rsidR="00D9497E">
        <w:rPr>
          <w:rStyle w:val="None"/>
          <w:rFonts w:ascii="Arial" w:hAnsi="Arial"/>
          <w:color w:val="212121"/>
          <w:u w:color="212121"/>
        </w:rPr>
        <w:tab/>
        <w:t>October 2</w:t>
      </w:r>
    </w:p>
    <w:p w14:paraId="51B97654" w14:textId="28FD15E3" w:rsidR="002C482D" w:rsidDel="00F51F8D" w:rsidRDefault="00166209">
      <w:pPr>
        <w:pStyle w:val="Body"/>
        <w:widowControl w:val="0"/>
        <w:rPr>
          <w:del w:id="11" w:author="M S P" w:date="2023-07-08T10:53:00Z"/>
          <w:rStyle w:val="None"/>
          <w:rFonts w:ascii="Arial" w:eastAsia="Arial" w:hAnsi="Arial" w:cs="Arial"/>
          <w:color w:val="212121"/>
          <w:u w:color="212121"/>
        </w:rPr>
      </w:pPr>
      <w:r>
        <w:rPr>
          <w:rStyle w:val="None"/>
          <w:rFonts w:ascii="Arial" w:hAnsi="Arial"/>
          <w:color w:val="212121"/>
          <w:u w:color="212121"/>
        </w:rPr>
        <w:t>CYCLE #2</w:t>
      </w:r>
      <w:r>
        <w:rPr>
          <w:rStyle w:val="None"/>
          <w:rFonts w:ascii="Arial" w:hAnsi="Arial"/>
          <w:color w:val="212121"/>
          <w:u w:color="212121"/>
        </w:rPr>
        <w:tab/>
      </w:r>
      <w:r w:rsidR="00D9497E">
        <w:rPr>
          <w:rStyle w:val="None"/>
          <w:rFonts w:ascii="Arial" w:hAnsi="Arial"/>
          <w:color w:val="212121"/>
          <w:u w:color="212121"/>
        </w:rPr>
        <w:t>October 2</w:t>
      </w:r>
      <w:r w:rsidR="00D9497E">
        <w:rPr>
          <w:rStyle w:val="None"/>
          <w:rFonts w:ascii="Arial" w:hAnsi="Arial"/>
          <w:color w:val="212121"/>
          <w:u w:color="212121"/>
        </w:rPr>
        <w:tab/>
      </w:r>
      <w:r w:rsidR="00D9497E">
        <w:rPr>
          <w:rStyle w:val="None"/>
          <w:rFonts w:ascii="Arial" w:hAnsi="Arial"/>
          <w:color w:val="212121"/>
          <w:u w:color="212121"/>
        </w:rPr>
        <w:tab/>
        <w:t>October 16</w:t>
      </w:r>
    </w:p>
    <w:p w14:paraId="52FD5F36" w14:textId="77777777" w:rsidR="00B643EA" w:rsidRDefault="00F51F8D">
      <w:pPr>
        <w:pStyle w:val="Body"/>
        <w:widowControl w:val="0"/>
        <w:rPr>
          <w:ins w:id="12" w:author="Madeha Ali" w:date="2023-07-11T15:24:00Z"/>
          <w:rStyle w:val="None"/>
          <w:rFonts w:ascii="Arial" w:hAnsi="Arial"/>
          <w:color w:val="212121"/>
          <w:u w:color="212121"/>
        </w:rPr>
      </w:pPr>
      <w:ins w:id="13" w:author="M S P" w:date="2023-07-08T10:53:00Z">
        <w:r>
          <w:rPr>
            <w:rStyle w:val="None"/>
            <w:rFonts w:ascii="Arial" w:hAnsi="Arial"/>
            <w:color w:val="212121"/>
            <w:u w:color="212121"/>
          </w:rPr>
          <w:t xml:space="preserve"> </w:t>
        </w:r>
      </w:ins>
    </w:p>
    <w:p w14:paraId="2A5852B9" w14:textId="588CB4B3" w:rsidR="00B643EA" w:rsidRDefault="00166209">
      <w:pPr>
        <w:pStyle w:val="Body"/>
        <w:widowControl w:val="0"/>
        <w:rPr>
          <w:ins w:id="14" w:author="Madeha Ali" w:date="2023-07-11T15:24:00Z"/>
          <w:rStyle w:val="None"/>
          <w:rFonts w:ascii="Arial" w:eastAsia="Arial" w:hAnsi="Arial" w:cs="Arial"/>
          <w:color w:val="212121"/>
          <w:u w:color="212121"/>
        </w:rPr>
      </w:pPr>
      <w:r>
        <w:rPr>
          <w:rStyle w:val="None"/>
          <w:rFonts w:ascii="Arial" w:hAnsi="Arial"/>
          <w:color w:val="212121"/>
          <w:u w:color="212121"/>
        </w:rPr>
        <w:t>CYCLE #3</w:t>
      </w:r>
      <w:r>
        <w:rPr>
          <w:rStyle w:val="None"/>
          <w:rFonts w:ascii="Arial" w:hAnsi="Arial"/>
          <w:color w:val="212121"/>
          <w:u w:color="212121"/>
        </w:rPr>
        <w:tab/>
      </w:r>
      <w:r w:rsidR="00D9497E">
        <w:rPr>
          <w:rStyle w:val="None"/>
          <w:rFonts w:ascii="Arial" w:hAnsi="Arial"/>
          <w:color w:val="212121"/>
          <w:u w:color="212121"/>
        </w:rPr>
        <w:t xml:space="preserve">October 16 </w:t>
      </w:r>
      <w:r w:rsidR="00D9497E">
        <w:rPr>
          <w:rStyle w:val="None"/>
          <w:rFonts w:ascii="Arial" w:hAnsi="Arial"/>
          <w:color w:val="212121"/>
          <w:u w:color="212121"/>
        </w:rPr>
        <w:tab/>
      </w:r>
      <w:r w:rsidR="00D9497E">
        <w:rPr>
          <w:rStyle w:val="None"/>
          <w:rFonts w:ascii="Arial" w:hAnsi="Arial"/>
          <w:color w:val="212121"/>
          <w:u w:color="212121"/>
        </w:rPr>
        <w:tab/>
        <w:t>October 30</w:t>
      </w:r>
    </w:p>
    <w:p w14:paraId="196A5901" w14:textId="7F45B0D5" w:rsidR="002C482D" w:rsidRDefault="00166209">
      <w:pPr>
        <w:pStyle w:val="Body"/>
        <w:widowControl w:val="0"/>
        <w:rPr>
          <w:rStyle w:val="None"/>
          <w:rFonts w:ascii="Arial" w:eastAsia="Arial" w:hAnsi="Arial" w:cs="Arial"/>
          <w:color w:val="212121"/>
          <w:u w:color="212121"/>
        </w:rPr>
      </w:pPr>
      <w:r>
        <w:rPr>
          <w:rStyle w:val="None"/>
          <w:rFonts w:ascii="Arial" w:hAnsi="Arial"/>
          <w:color w:val="212121"/>
          <w:u w:color="212121"/>
          <w:lang w:val="it-IT"/>
        </w:rPr>
        <w:lastRenderedPageBreak/>
        <w:t>CYCLE #4</w:t>
      </w:r>
      <w:r>
        <w:rPr>
          <w:rStyle w:val="None"/>
          <w:rFonts w:ascii="Arial" w:hAnsi="Arial"/>
          <w:color w:val="212121"/>
          <w:u w:color="212121"/>
          <w:lang w:val="it-IT"/>
        </w:rPr>
        <w:tab/>
      </w:r>
      <w:r w:rsidR="00D9497E">
        <w:rPr>
          <w:rStyle w:val="None"/>
          <w:rFonts w:ascii="Arial" w:hAnsi="Arial"/>
          <w:color w:val="212121"/>
          <w:u w:color="212121"/>
          <w:lang w:val="it-IT"/>
        </w:rPr>
        <w:t>October 30</w:t>
      </w:r>
      <w:r w:rsidR="00D9497E">
        <w:rPr>
          <w:rStyle w:val="None"/>
          <w:rFonts w:ascii="Arial" w:hAnsi="Arial"/>
          <w:color w:val="212121"/>
          <w:u w:color="212121"/>
          <w:lang w:val="it-IT"/>
        </w:rPr>
        <w:tab/>
      </w:r>
      <w:r w:rsidR="00D9497E">
        <w:rPr>
          <w:rStyle w:val="None"/>
          <w:rFonts w:ascii="Arial" w:hAnsi="Arial"/>
          <w:color w:val="212121"/>
          <w:u w:color="212121"/>
          <w:lang w:val="it-IT"/>
        </w:rPr>
        <w:tab/>
        <w:t>November 13</w:t>
      </w:r>
      <w:permEnd w:id="1314917688"/>
      <w:r>
        <w:rPr>
          <w:rStyle w:val="None"/>
          <w:rFonts w:ascii="Arial" w:hAnsi="Arial"/>
          <w:color w:val="212121"/>
          <w:u w:color="212121"/>
          <w:lang w:val="it-IT"/>
        </w:rPr>
        <w:tab/>
      </w:r>
      <w:r>
        <w:rPr>
          <w:rStyle w:val="None"/>
          <w:rFonts w:ascii="Arial" w:eastAsia="Arial" w:hAnsi="Arial" w:cs="Arial"/>
          <w:color w:val="212121"/>
          <w:u w:color="212121"/>
        </w:rPr>
        <w:tab/>
      </w:r>
    </w:p>
    <w:p w14:paraId="1FE52E04" w14:textId="77777777" w:rsidR="002C482D" w:rsidRDefault="002C482D">
      <w:pPr>
        <w:pStyle w:val="Body"/>
        <w:widowControl w:val="0"/>
        <w:rPr>
          <w:rStyle w:val="None"/>
          <w:rFonts w:ascii="Arial" w:eastAsia="Arial" w:hAnsi="Arial" w:cs="Arial"/>
          <w:color w:val="212121"/>
          <w:u w:color="212121"/>
        </w:rPr>
      </w:pPr>
    </w:p>
    <w:p w14:paraId="36232133" w14:textId="77777777" w:rsidR="002C482D" w:rsidRDefault="00166209">
      <w:pPr>
        <w:pStyle w:val="Body"/>
        <w:widowControl w:val="0"/>
        <w:rPr>
          <w:rStyle w:val="None"/>
          <w:rFonts w:ascii="Arial" w:eastAsia="Arial" w:hAnsi="Arial" w:cs="Arial"/>
          <w:color w:val="212121"/>
          <w:u w:val="single" w:color="212121"/>
        </w:rPr>
      </w:pPr>
      <w:r>
        <w:rPr>
          <w:rStyle w:val="None"/>
          <w:rFonts w:ascii="Arial" w:hAnsi="Arial"/>
          <w:color w:val="212121"/>
          <w:u w:val="single" w:color="212121"/>
        </w:rPr>
        <w:t>Course Technology Use</w:t>
      </w:r>
    </w:p>
    <w:p w14:paraId="7CBD81E2" w14:textId="77777777" w:rsidR="002C482D" w:rsidRDefault="00166209">
      <w:pPr>
        <w:pStyle w:val="Body"/>
        <w:widowControl w:val="0"/>
        <w:rPr>
          <w:rStyle w:val="None"/>
          <w:rFonts w:ascii="Arial" w:eastAsia="Arial" w:hAnsi="Arial" w:cs="Arial"/>
          <w:color w:val="212121"/>
          <w:u w:color="212121"/>
        </w:rPr>
      </w:pPr>
      <w:permStart w:id="2034461699" w:edGrp="everyone"/>
      <w:r>
        <w:rPr>
          <w:rStyle w:val="None"/>
          <w:rFonts w:ascii="Arial" w:hAnsi="Arial"/>
          <w:color w:val="212121"/>
          <w:u w:color="212121"/>
        </w:rPr>
        <w:t>We will utilize multiple technologies to achieve the course goals. I expect you to use technology in ways that enhance the learning environment for all students. All class sessions require use of Zoom.</w:t>
      </w:r>
      <w:r>
        <w:rPr>
          <w:rStyle w:val="None"/>
          <w:rFonts w:ascii="Arial" w:hAnsi="Arial"/>
          <w:b/>
          <w:bCs/>
          <w:color w:val="212121"/>
          <w:u w:color="212121"/>
        </w:rPr>
        <w:t xml:space="preserve"> </w:t>
      </w:r>
      <w:r>
        <w:rPr>
          <w:rStyle w:val="None"/>
          <w:rFonts w:ascii="Arial" w:hAnsi="Arial"/>
          <w:color w:val="212121"/>
          <w:u w:color="212121"/>
        </w:rPr>
        <w:t>All class sessions require use of technology (e.g., laptop, computer lab) for learning purposes.</w:t>
      </w:r>
    </w:p>
    <w:permEnd w:id="2034461699"/>
    <w:p w14:paraId="0D2CAB93" w14:textId="77777777" w:rsidR="002C482D" w:rsidRDefault="002C482D">
      <w:pPr>
        <w:pStyle w:val="Body"/>
        <w:widowControl w:val="0"/>
        <w:rPr>
          <w:rStyle w:val="None"/>
          <w:rFonts w:ascii="Arial" w:eastAsia="Arial" w:hAnsi="Arial" w:cs="Arial"/>
          <w:color w:val="212121"/>
          <w:u w:color="212121"/>
        </w:rPr>
      </w:pPr>
    </w:p>
    <w:p w14:paraId="58CFF204" w14:textId="77777777" w:rsidR="00CE39EC" w:rsidRPr="007367C4" w:rsidRDefault="00CE39EC" w:rsidP="00CE39EC">
      <w:pPr>
        <w:widowControl w:val="0"/>
        <w:pBdr>
          <w:top w:val="none" w:sz="0" w:space="0" w:color="auto"/>
          <w:left w:val="none" w:sz="0" w:space="0" w:color="auto"/>
          <w:bottom w:val="none" w:sz="0" w:space="0" w:color="auto"/>
          <w:right w:val="none" w:sz="0" w:space="0" w:color="auto"/>
          <w:between w:val="none" w:sz="0" w:space="0" w:color="auto"/>
          <w:bar w:val="none" w:sz="0" w:color="auto"/>
        </w:pBdr>
        <w:ind w:right="-360"/>
        <w:rPr>
          <w:rFonts w:ascii="Arial" w:eastAsia="Cambria" w:hAnsi="Arial" w:cs="Arial"/>
          <w:b/>
          <w:bCs/>
          <w:color w:val="212121"/>
          <w:bdr w:val="none" w:sz="0" w:space="0" w:color="auto"/>
        </w:rPr>
      </w:pPr>
      <w:bookmarkStart w:id="15" w:name="_Hlk170142875"/>
      <w:permStart w:id="558505896" w:edGrp="everyone"/>
      <w:r w:rsidRPr="007367C4">
        <w:rPr>
          <w:rFonts w:ascii="Arial" w:eastAsia="Cambria" w:hAnsi="Arial" w:cs="Arial"/>
          <w:b/>
          <w:bCs/>
          <w:color w:val="212121"/>
          <w:bdr w:val="none" w:sz="0" w:space="0" w:color="auto"/>
        </w:rPr>
        <w:t>Generative AI Use</w:t>
      </w:r>
    </w:p>
    <w:p w14:paraId="577C0399" w14:textId="77777777" w:rsidR="00D9497E" w:rsidRPr="007367C4" w:rsidRDefault="00D9497E" w:rsidP="00CE39EC">
      <w:pPr>
        <w:widowControl w:val="0"/>
        <w:pBdr>
          <w:top w:val="none" w:sz="0" w:space="0" w:color="auto"/>
          <w:left w:val="none" w:sz="0" w:space="0" w:color="auto"/>
          <w:bottom w:val="none" w:sz="0" w:space="0" w:color="auto"/>
          <w:right w:val="none" w:sz="0" w:space="0" w:color="auto"/>
          <w:between w:val="none" w:sz="0" w:space="0" w:color="auto"/>
          <w:bar w:val="none" w:sz="0" w:color="auto"/>
        </w:pBdr>
        <w:ind w:right="-360"/>
        <w:rPr>
          <w:rFonts w:ascii="Arial" w:eastAsia="Cambria" w:hAnsi="Arial" w:cs="Arial"/>
          <w:b/>
          <w:bCs/>
          <w:color w:val="212121"/>
          <w:bdr w:val="none" w:sz="0" w:space="0" w:color="auto"/>
        </w:rPr>
      </w:pPr>
    </w:p>
    <w:p w14:paraId="64DCDECE" w14:textId="650F66F6" w:rsidR="00CE39EC" w:rsidRPr="007367C4" w:rsidRDefault="00D9497E" w:rsidP="007367C4">
      <w:pPr>
        <w:pBdr>
          <w:top w:val="none" w:sz="0" w:space="0" w:color="auto"/>
          <w:left w:val="none" w:sz="0" w:space="0" w:color="auto"/>
          <w:bottom w:val="none" w:sz="0" w:space="0" w:color="auto"/>
          <w:right w:val="none" w:sz="0" w:space="0" w:color="auto"/>
          <w:between w:val="none" w:sz="0" w:space="0" w:color="auto"/>
          <w:bar w:val="none" w:sz="0" w:color="auto"/>
        </w:pBdr>
        <w:ind w:right="-360"/>
        <w:rPr>
          <w:rStyle w:val="None"/>
          <w:rFonts w:ascii="Arial" w:eastAsia="Times New Roman" w:hAnsi="Arial" w:cs="Arial"/>
          <w:color w:val="000000"/>
          <w:bdr w:val="none" w:sz="0" w:space="0" w:color="auto"/>
        </w:rPr>
      </w:pPr>
      <w:r w:rsidRPr="007367C4">
        <w:rPr>
          <w:rFonts w:ascii="Arial" w:eastAsia="Times New Roman" w:hAnsi="Arial" w:cs="Arial"/>
          <w:color w:val="000000"/>
          <w:bdr w:val="none" w:sz="0" w:space="0" w:color="auto"/>
        </w:rPr>
        <w:t>Students are only allowed to use AI tools, such as ChatGPT or Dall-E 2, on assignments in this course with advance permission. Students must submit a written request with an explanation of how they will use a particular tool in their assignment, and use is not permitted without written approval. If you are unclear if something is an AI tool, please check with your instructor</w:t>
      </w:r>
      <w:bookmarkEnd w:id="15"/>
      <w:permEnd w:id="558505896"/>
    </w:p>
    <w:p w14:paraId="5AB46400" w14:textId="77777777" w:rsidR="00CE39EC" w:rsidRDefault="00CE39EC">
      <w:pPr>
        <w:pStyle w:val="Body"/>
        <w:widowControl w:val="0"/>
        <w:rPr>
          <w:rStyle w:val="None"/>
          <w:rFonts w:ascii="Arial" w:hAnsi="Arial"/>
          <w:u w:val="single"/>
        </w:rPr>
      </w:pPr>
    </w:p>
    <w:p w14:paraId="05BECC3F" w14:textId="085C5EFA" w:rsidR="002C482D" w:rsidRDefault="00166209">
      <w:pPr>
        <w:pStyle w:val="Body"/>
        <w:widowControl w:val="0"/>
        <w:rPr>
          <w:rStyle w:val="None"/>
          <w:rFonts w:ascii="Arial" w:eastAsia="Arial" w:hAnsi="Arial" w:cs="Arial"/>
          <w:u w:val="single"/>
        </w:rPr>
      </w:pPr>
      <w:r>
        <w:rPr>
          <w:rStyle w:val="None"/>
          <w:rFonts w:ascii="Arial" w:hAnsi="Arial"/>
          <w:u w:val="single"/>
        </w:rPr>
        <w:t>Feedback and Viewing Grades</w:t>
      </w:r>
    </w:p>
    <w:p w14:paraId="03AE35F4" w14:textId="77777777" w:rsidR="002C482D" w:rsidRDefault="00166209">
      <w:pPr>
        <w:pStyle w:val="Body"/>
        <w:widowControl w:val="0"/>
        <w:rPr>
          <w:rStyle w:val="None"/>
          <w:rFonts w:ascii="Arial" w:eastAsia="Arial" w:hAnsi="Arial" w:cs="Arial"/>
        </w:rPr>
      </w:pPr>
      <w:permStart w:id="2118729975" w:edGrp="everyone"/>
      <w:r>
        <w:rPr>
          <w:rStyle w:val="None"/>
          <w:rFonts w:ascii="Arial" w:hAnsi="Arial"/>
        </w:rPr>
        <w:t xml:space="preserve">I will provide timely meaningful feedback on all your work via our course site in NYU Brightspace. You can access your grades on the course site Gradebook. </w:t>
      </w:r>
      <w:permEnd w:id="2118729975"/>
    </w:p>
    <w:p w14:paraId="4D58736F" w14:textId="77777777" w:rsidR="002C482D" w:rsidRDefault="002C482D">
      <w:pPr>
        <w:pStyle w:val="Body"/>
        <w:widowControl w:val="0"/>
        <w:rPr>
          <w:rStyle w:val="None"/>
          <w:rFonts w:ascii="Arial" w:eastAsia="Arial" w:hAnsi="Arial" w:cs="Arial"/>
        </w:rPr>
      </w:pPr>
    </w:p>
    <w:p w14:paraId="55514017" w14:textId="77777777" w:rsidR="002C482D" w:rsidRDefault="00166209">
      <w:pPr>
        <w:pStyle w:val="Body"/>
        <w:widowControl w:val="0"/>
        <w:rPr>
          <w:rStyle w:val="None"/>
          <w:rFonts w:ascii="Arial" w:eastAsia="Arial" w:hAnsi="Arial" w:cs="Arial"/>
          <w:u w:val="single"/>
        </w:rPr>
      </w:pPr>
      <w:r>
        <w:rPr>
          <w:rStyle w:val="None"/>
          <w:rFonts w:ascii="Arial" w:hAnsi="Arial"/>
          <w:u w:val="single"/>
          <w:lang w:val="fr-FR"/>
        </w:rPr>
        <w:t>Attendance</w:t>
      </w:r>
    </w:p>
    <w:p w14:paraId="2914993C" w14:textId="77777777" w:rsidR="002C482D" w:rsidRDefault="00166209">
      <w:pPr>
        <w:pStyle w:val="Body"/>
        <w:widowControl w:val="0"/>
        <w:rPr>
          <w:rStyle w:val="None"/>
          <w:rFonts w:ascii="Arial" w:eastAsia="Arial" w:hAnsi="Arial" w:cs="Arial"/>
        </w:rPr>
      </w:pPr>
      <w:permStart w:id="1898121932" w:edGrp="everyone"/>
      <w:r>
        <w:rPr>
          <w:rStyle w:val="None"/>
          <w:rFonts w:ascii="Arial" w:hAnsi="Arial"/>
        </w:rPr>
        <w:t xml:space="preserve">I expect you to attend all class sessions. Attendance will be taken into consideration when determining your final grade. </w:t>
      </w:r>
    </w:p>
    <w:p w14:paraId="16475556" w14:textId="77777777" w:rsidR="002C482D" w:rsidRDefault="002C482D">
      <w:pPr>
        <w:pStyle w:val="Body"/>
        <w:widowControl w:val="0"/>
        <w:rPr>
          <w:rStyle w:val="None"/>
          <w:rFonts w:ascii="Arial" w:eastAsia="Arial" w:hAnsi="Arial" w:cs="Arial"/>
        </w:rPr>
      </w:pPr>
    </w:p>
    <w:p w14:paraId="49A1831B" w14:textId="77777777" w:rsidR="002C482D" w:rsidRDefault="00166209">
      <w:pPr>
        <w:pStyle w:val="Body"/>
        <w:widowControl w:val="0"/>
        <w:rPr>
          <w:rStyle w:val="None"/>
          <w:rFonts w:ascii="Arial" w:eastAsia="Arial" w:hAnsi="Arial" w:cs="Arial"/>
          <w:b/>
          <w:bCs/>
        </w:rPr>
      </w:pPr>
      <w:r>
        <w:rPr>
          <w:rStyle w:val="None"/>
          <w:rFonts w:ascii="Arial" w:hAnsi="Arial"/>
        </w:rPr>
        <w:t>Excused absences are granted in cases of documented serious illness, family emergency, religious observance, or civic obligation. In the case of religious observance or civic obligation, this should be reported in advance. Unexcused absences from sessions may have a negative impact on a student’s final grade. Students are responsible for assignments given during any absence.</w:t>
      </w:r>
      <w:r>
        <w:rPr>
          <w:rStyle w:val="None"/>
          <w:rFonts w:ascii="Arial" w:hAnsi="Arial"/>
          <w:b/>
          <w:bCs/>
        </w:rPr>
        <w:t xml:space="preserve"> </w:t>
      </w:r>
    </w:p>
    <w:p w14:paraId="542F8BDB" w14:textId="77777777" w:rsidR="002C482D" w:rsidRDefault="002C482D">
      <w:pPr>
        <w:pStyle w:val="Body"/>
        <w:widowControl w:val="0"/>
        <w:rPr>
          <w:rStyle w:val="None"/>
          <w:rFonts w:ascii="Arial" w:eastAsia="Arial" w:hAnsi="Arial" w:cs="Arial"/>
          <w:b/>
          <w:bCs/>
        </w:rPr>
      </w:pPr>
    </w:p>
    <w:p w14:paraId="3F1543B9" w14:textId="77777777" w:rsidR="002C482D" w:rsidRDefault="00166209">
      <w:pPr>
        <w:pStyle w:val="Body"/>
        <w:widowControl w:val="0"/>
        <w:rPr>
          <w:rStyle w:val="None"/>
          <w:rFonts w:ascii="Arial" w:eastAsia="Arial" w:hAnsi="Arial" w:cs="Arial"/>
        </w:rPr>
      </w:pPr>
      <w:r>
        <w:rPr>
          <w:rStyle w:val="None"/>
          <w:rFonts w:ascii="Arial" w:hAnsi="Arial"/>
        </w:rPr>
        <w:t>Each unexcused absence or being late may result in a student’s grade being lowered by a fraction of a grade. A student who has three unexcused absences may earn a Fail grade.</w:t>
      </w:r>
    </w:p>
    <w:permEnd w:id="1898121932"/>
    <w:p w14:paraId="2DD3F104" w14:textId="77777777" w:rsidR="002C482D" w:rsidRDefault="002C482D">
      <w:pPr>
        <w:pStyle w:val="Body"/>
        <w:widowControl w:val="0"/>
        <w:rPr>
          <w:rStyle w:val="None"/>
          <w:rFonts w:ascii="Arial" w:eastAsia="Arial" w:hAnsi="Arial" w:cs="Arial"/>
        </w:rPr>
      </w:pPr>
    </w:p>
    <w:p w14:paraId="36D1F401" w14:textId="77777777" w:rsidR="002C482D" w:rsidRDefault="00166209">
      <w:pPr>
        <w:pStyle w:val="Body"/>
        <w:widowControl w:val="0"/>
        <w:rPr>
          <w:rStyle w:val="None"/>
          <w:rFonts w:ascii="Arial" w:eastAsia="Arial" w:hAnsi="Arial" w:cs="Arial"/>
        </w:rPr>
      </w:pPr>
      <w:r>
        <w:rPr>
          <w:rStyle w:val="None"/>
          <w:rFonts w:ascii="Arial" w:hAnsi="Arial"/>
        </w:rPr>
        <w:t xml:space="preserve">Refer to the </w:t>
      </w:r>
      <w:hyperlink r:id="rId10" w:history="1">
        <w:r>
          <w:rPr>
            <w:rStyle w:val="Hyperlink1"/>
          </w:rPr>
          <w:t>SPS Policies and Procedures page</w:t>
        </w:r>
      </w:hyperlink>
      <w:r>
        <w:rPr>
          <w:rStyle w:val="None"/>
          <w:rFonts w:ascii="Arial" w:hAnsi="Arial"/>
          <w:color w:val="666666"/>
          <w:u w:color="666666"/>
        </w:rPr>
        <w:t xml:space="preserve"> </w:t>
      </w:r>
      <w:r>
        <w:rPr>
          <w:rStyle w:val="None"/>
          <w:rFonts w:ascii="Arial" w:hAnsi="Arial"/>
        </w:rPr>
        <w:t xml:space="preserve">for additional information about attendance. </w:t>
      </w:r>
      <w:bookmarkStart w:id="16" w:name="_headingh.45qpnf6ywxng"/>
      <w:bookmarkEnd w:id="16"/>
    </w:p>
    <w:p w14:paraId="2F8AA421" w14:textId="77777777" w:rsidR="002C482D" w:rsidRDefault="002C482D">
      <w:pPr>
        <w:pStyle w:val="Body"/>
        <w:rPr>
          <w:rStyle w:val="None"/>
          <w:rFonts w:ascii="Arial" w:eastAsia="Arial" w:hAnsi="Arial" w:cs="Arial"/>
        </w:rPr>
      </w:pPr>
    </w:p>
    <w:p w14:paraId="74C750B0" w14:textId="77777777" w:rsidR="002C482D" w:rsidRDefault="00166209">
      <w:pPr>
        <w:pStyle w:val="Body"/>
        <w:rPr>
          <w:ins w:id="17" w:author="Madeha Ali" w:date="2023-06-30T16:26:00Z"/>
          <w:rStyle w:val="None"/>
          <w:rFonts w:ascii="Arial" w:hAnsi="Arial"/>
          <w:b/>
          <w:bCs/>
        </w:rPr>
      </w:pPr>
      <w:bookmarkStart w:id="18" w:name="bookmarkkix.i8h734s4y3da"/>
      <w:bookmarkEnd w:id="18"/>
      <w:permStart w:id="692334288" w:edGrp="everyone"/>
      <w:r>
        <w:rPr>
          <w:rStyle w:val="None"/>
          <w:rFonts w:ascii="Arial" w:hAnsi="Arial"/>
          <w:b/>
          <w:bCs/>
        </w:rPr>
        <w:t>Textbooks and Course Materials</w:t>
      </w:r>
    </w:p>
    <w:p w14:paraId="1D6F73D0" w14:textId="77777777" w:rsidR="007D1AB0" w:rsidRDefault="007D1AB0">
      <w:pPr>
        <w:pStyle w:val="Body"/>
        <w:rPr>
          <w:rStyle w:val="None"/>
          <w:rFonts w:ascii="Arial" w:eastAsia="Arial" w:hAnsi="Arial" w:cs="Arial"/>
          <w:color w:val="57068C"/>
          <w:u w:color="57068C"/>
        </w:rPr>
      </w:pPr>
    </w:p>
    <w:p w14:paraId="57BAC069" w14:textId="77777777" w:rsidR="002C482D" w:rsidRDefault="00166209">
      <w:pPr>
        <w:pStyle w:val="Body"/>
        <w:rPr>
          <w:rStyle w:val="None"/>
          <w:rFonts w:ascii="Arial" w:eastAsia="Arial" w:hAnsi="Arial" w:cs="Arial"/>
        </w:rPr>
      </w:pPr>
      <w:bookmarkStart w:id="19" w:name="bookmarkkix.qk21k6k9a4l"/>
      <w:bookmarkEnd w:id="19"/>
      <w:r>
        <w:rPr>
          <w:rStyle w:val="None"/>
          <w:rFonts w:ascii="Arial" w:hAnsi="Arial"/>
        </w:rPr>
        <w:t xml:space="preserve">FUNDAMENTALS OF RISK MANAGEMENT </w:t>
      </w:r>
    </w:p>
    <w:p w14:paraId="327471C8" w14:textId="77777777" w:rsidR="002C482D" w:rsidRDefault="00166209">
      <w:pPr>
        <w:pStyle w:val="Body"/>
        <w:rPr>
          <w:rStyle w:val="None"/>
          <w:rFonts w:ascii="Arial" w:eastAsia="Arial" w:hAnsi="Arial" w:cs="Arial"/>
        </w:rPr>
      </w:pPr>
      <w:r>
        <w:rPr>
          <w:rStyle w:val="None"/>
          <w:rFonts w:ascii="Arial" w:hAnsi="Arial"/>
        </w:rPr>
        <w:t xml:space="preserve">Understanding, evaluating, and implementing effective enterprise risk management </w:t>
      </w:r>
    </w:p>
    <w:p w14:paraId="383DE63D" w14:textId="77777777" w:rsidR="002C482D" w:rsidRDefault="00166209">
      <w:pPr>
        <w:pStyle w:val="Body"/>
        <w:rPr>
          <w:rStyle w:val="None"/>
          <w:rFonts w:ascii="Arial" w:eastAsia="Arial" w:hAnsi="Arial" w:cs="Arial"/>
        </w:rPr>
      </w:pPr>
      <w:r>
        <w:rPr>
          <w:rStyle w:val="None"/>
          <w:rFonts w:ascii="Arial" w:hAnsi="Arial"/>
        </w:rPr>
        <w:t>Authors: Paul Hopkin and Clive Thompson</w:t>
      </w:r>
    </w:p>
    <w:p w14:paraId="39B6912C" w14:textId="77777777" w:rsidR="002C482D" w:rsidRDefault="00166209">
      <w:pPr>
        <w:pStyle w:val="Body"/>
        <w:rPr>
          <w:rStyle w:val="None"/>
          <w:rFonts w:ascii="Arial" w:eastAsia="Arial" w:hAnsi="Arial" w:cs="Arial"/>
        </w:rPr>
      </w:pPr>
      <w:r>
        <w:rPr>
          <w:rStyle w:val="None"/>
          <w:rFonts w:ascii="Arial" w:hAnsi="Arial"/>
        </w:rPr>
        <w:t xml:space="preserve">Publisher: Kogan Page Limited   Sixth Edition 2022 </w:t>
      </w:r>
    </w:p>
    <w:p w14:paraId="2BEC04C0" w14:textId="77777777" w:rsidR="002C482D" w:rsidRDefault="00166209">
      <w:pPr>
        <w:pStyle w:val="Body"/>
        <w:rPr>
          <w:rStyle w:val="None"/>
          <w:rFonts w:ascii="Arial" w:eastAsia="Arial" w:hAnsi="Arial" w:cs="Arial"/>
        </w:rPr>
      </w:pPr>
      <w:r>
        <w:rPr>
          <w:rStyle w:val="None"/>
          <w:rFonts w:ascii="Arial" w:hAnsi="Arial"/>
        </w:rPr>
        <w:t>ISBN  978 1 3986 0286 1 (Paperback) $48.60</w:t>
      </w:r>
    </w:p>
    <w:p w14:paraId="187F0355" w14:textId="77777777" w:rsidR="002C482D" w:rsidRDefault="00166209">
      <w:pPr>
        <w:pStyle w:val="Body"/>
        <w:rPr>
          <w:rStyle w:val="None"/>
          <w:rFonts w:ascii="Arial" w:eastAsia="Arial" w:hAnsi="Arial" w:cs="Arial"/>
        </w:rPr>
      </w:pPr>
      <w:r>
        <w:rPr>
          <w:rStyle w:val="None"/>
          <w:rFonts w:ascii="Arial" w:hAnsi="Arial"/>
        </w:rPr>
        <w:t>ISBN: 978 1 3986 0287 8 (Kindle) $46.17</w:t>
      </w:r>
    </w:p>
    <w:p w14:paraId="5BAF9597" w14:textId="77777777" w:rsidR="002C482D" w:rsidRDefault="002C482D">
      <w:pPr>
        <w:pStyle w:val="Body"/>
        <w:rPr>
          <w:rStyle w:val="None"/>
          <w:rFonts w:ascii="Arial" w:eastAsia="Arial" w:hAnsi="Arial" w:cs="Arial"/>
        </w:rPr>
      </w:pPr>
    </w:p>
    <w:p w14:paraId="7A0AA728" w14:textId="77777777" w:rsidR="002C482D" w:rsidRDefault="00166209">
      <w:pPr>
        <w:pStyle w:val="Body"/>
        <w:rPr>
          <w:rStyle w:val="None"/>
          <w:rFonts w:ascii="Arial" w:eastAsia="Arial" w:hAnsi="Arial" w:cs="Arial"/>
        </w:rPr>
      </w:pPr>
      <w:r>
        <w:rPr>
          <w:rStyle w:val="None"/>
          <w:rFonts w:ascii="Arial" w:hAnsi="Arial"/>
        </w:rPr>
        <w:lastRenderedPageBreak/>
        <w:t>The Smartest Guys in the Room – The Amazing Rise and Scandalous Fall of ENRON Paperback Edition</w:t>
      </w:r>
    </w:p>
    <w:p w14:paraId="05BB998E" w14:textId="77777777" w:rsidR="002C482D" w:rsidRDefault="00166209">
      <w:pPr>
        <w:pStyle w:val="Body"/>
        <w:rPr>
          <w:rStyle w:val="None"/>
          <w:rFonts w:ascii="Arial" w:eastAsia="Arial" w:hAnsi="Arial" w:cs="Arial"/>
        </w:rPr>
      </w:pPr>
      <w:r>
        <w:rPr>
          <w:rStyle w:val="None"/>
          <w:rFonts w:ascii="Arial" w:hAnsi="Arial"/>
        </w:rPr>
        <w:t>By Bethany McLean and Peter Elkind</w:t>
      </w:r>
    </w:p>
    <w:p w14:paraId="08FE7EFB" w14:textId="77777777" w:rsidR="002C482D" w:rsidRDefault="00166209">
      <w:pPr>
        <w:pStyle w:val="Body"/>
        <w:rPr>
          <w:rStyle w:val="None"/>
          <w:rFonts w:ascii="Arial" w:eastAsia="Arial" w:hAnsi="Arial" w:cs="Arial"/>
        </w:rPr>
      </w:pPr>
      <w:r>
        <w:rPr>
          <w:rStyle w:val="None"/>
          <w:rFonts w:ascii="Arial" w:hAnsi="Arial"/>
        </w:rPr>
        <w:t>Publisher: Portfolio Copyright 2013</w:t>
      </w:r>
    </w:p>
    <w:p w14:paraId="265A24F9" w14:textId="77777777" w:rsidR="002C482D" w:rsidRDefault="00166209">
      <w:pPr>
        <w:pStyle w:val="Body"/>
        <w:rPr>
          <w:rStyle w:val="None"/>
          <w:rFonts w:ascii="Arial" w:eastAsia="Arial" w:hAnsi="Arial" w:cs="Arial"/>
        </w:rPr>
      </w:pPr>
      <w:r>
        <w:rPr>
          <w:rStyle w:val="None"/>
          <w:rFonts w:ascii="Arial" w:hAnsi="Arial"/>
        </w:rPr>
        <w:t>ISBN: 1-59184-053-8 (Paperback) $14.79</w:t>
      </w:r>
    </w:p>
    <w:p w14:paraId="6B492A5D" w14:textId="77777777" w:rsidR="002C482D" w:rsidRDefault="002C482D">
      <w:pPr>
        <w:pStyle w:val="Body"/>
        <w:rPr>
          <w:rStyle w:val="None"/>
          <w:rFonts w:ascii="Arial" w:eastAsia="Arial" w:hAnsi="Arial" w:cs="Arial"/>
        </w:rPr>
      </w:pPr>
    </w:p>
    <w:p w14:paraId="70EB1DAE" w14:textId="77777777" w:rsidR="002C482D" w:rsidRDefault="00166209">
      <w:pPr>
        <w:pStyle w:val="Body"/>
        <w:rPr>
          <w:rStyle w:val="None"/>
          <w:rFonts w:ascii="Arial" w:eastAsia="Arial" w:hAnsi="Arial" w:cs="Arial"/>
        </w:rPr>
      </w:pPr>
      <w:r>
        <w:rPr>
          <w:rStyle w:val="None"/>
          <w:rFonts w:ascii="Arial" w:hAnsi="Arial"/>
        </w:rPr>
        <w:t xml:space="preserve">No other materials are required. </w:t>
      </w:r>
    </w:p>
    <w:p w14:paraId="06DE8BA2" w14:textId="77777777" w:rsidR="002C482D" w:rsidRDefault="00166209">
      <w:pPr>
        <w:pStyle w:val="Body"/>
        <w:rPr>
          <w:rStyle w:val="None"/>
          <w:rFonts w:ascii="Arial" w:eastAsia="Arial" w:hAnsi="Arial" w:cs="Arial"/>
          <w:u w:val="single"/>
        </w:rPr>
      </w:pPr>
      <w:r>
        <w:rPr>
          <w:rStyle w:val="None"/>
          <w:rFonts w:ascii="Arial" w:hAnsi="Arial"/>
          <w:u w:val="single"/>
        </w:rPr>
        <w:t>Recommended Readings:</w:t>
      </w:r>
    </w:p>
    <w:p w14:paraId="229F7D3A" w14:textId="77777777" w:rsidR="002C482D" w:rsidRDefault="00166209">
      <w:pPr>
        <w:pStyle w:val="Body"/>
        <w:rPr>
          <w:rStyle w:val="None"/>
          <w:rFonts w:ascii="Arial" w:eastAsia="Arial" w:hAnsi="Arial" w:cs="Arial"/>
        </w:rPr>
      </w:pPr>
      <w:r>
        <w:rPr>
          <w:rStyle w:val="None"/>
          <w:rFonts w:ascii="Arial" w:hAnsi="Arial"/>
          <w:lang w:val="de-DE"/>
        </w:rPr>
        <w:t>Peter L. Bernstein,</w:t>
      </w:r>
      <w:r>
        <w:rPr>
          <w:rStyle w:val="None"/>
          <w:rFonts w:ascii="Arial" w:hAnsi="Arial"/>
        </w:rPr>
        <w:t> Against the Gods the Remarkable Story of Risk, John Wiley &amp; Sons, Inc.; ISBN: 0-471-29563-9 (paper) $11.79</w:t>
      </w:r>
    </w:p>
    <w:p w14:paraId="5B93D676" w14:textId="77777777" w:rsidR="002C482D" w:rsidRDefault="00166209">
      <w:pPr>
        <w:pStyle w:val="Body"/>
        <w:rPr>
          <w:rStyle w:val="None"/>
          <w:rFonts w:ascii="Arial" w:eastAsia="Arial" w:hAnsi="Arial" w:cs="Arial"/>
          <w:i/>
          <w:iCs/>
        </w:rPr>
      </w:pPr>
      <w:r>
        <w:rPr>
          <w:rStyle w:val="None"/>
          <w:rFonts w:ascii="Arial" w:hAnsi="Arial"/>
          <w:i/>
          <w:iCs/>
        </w:rPr>
        <w:t>Students can purchase these items through the NYU Bookstore.</w:t>
      </w:r>
    </w:p>
    <w:p w14:paraId="51975624" w14:textId="77777777" w:rsidR="002C482D" w:rsidRDefault="002C482D">
      <w:pPr>
        <w:pStyle w:val="Body"/>
        <w:rPr>
          <w:rStyle w:val="None"/>
          <w:rFonts w:ascii="Arial" w:eastAsia="Arial" w:hAnsi="Arial" w:cs="Arial"/>
          <w:b/>
          <w:bCs/>
        </w:rPr>
      </w:pPr>
    </w:p>
    <w:p w14:paraId="35D084C9" w14:textId="77777777" w:rsidR="002C482D" w:rsidRDefault="00166209">
      <w:pPr>
        <w:pStyle w:val="Body"/>
        <w:rPr>
          <w:rStyle w:val="None"/>
          <w:rFonts w:ascii="Arial" w:eastAsia="Arial" w:hAnsi="Arial" w:cs="Arial"/>
          <w:b/>
          <w:bCs/>
        </w:rPr>
      </w:pPr>
      <w:r>
        <w:rPr>
          <w:rStyle w:val="None"/>
          <w:rFonts w:ascii="Arial" w:hAnsi="Arial"/>
          <w:b/>
          <w:bCs/>
        </w:rPr>
        <w:t>Grading | Assessment</w:t>
      </w:r>
    </w:p>
    <w:p w14:paraId="1B82E777" w14:textId="77777777" w:rsidR="002C482D" w:rsidRDefault="00166209">
      <w:pPr>
        <w:pStyle w:val="Body"/>
        <w:rPr>
          <w:rStyle w:val="None"/>
          <w:rFonts w:ascii="Arial" w:eastAsia="Arial" w:hAnsi="Arial" w:cs="Arial"/>
        </w:rPr>
      </w:pPr>
      <w:r>
        <w:rPr>
          <w:rStyle w:val="None"/>
          <w:rFonts w:ascii="Arial" w:hAnsi="Arial"/>
        </w:rPr>
        <w:t xml:space="preserve">Your grade in this course is based on your performance on multiple activities and assignments. Since all graded assignments are related directly to course objectives and learning outcomes, failure to complete any assignment will result in an unsatisfactory course grade. All written assignments are to be completed using APA format and must be typed and double-spaced. Grammar, punctuation, and spelling will be considered in grading. Please carefully proof-read your written assignments before submitting them for a grade. I will update the grades on the course site each time a grading session has been completed— typically three (3) days following the completion of an activity. </w:t>
      </w:r>
    </w:p>
    <w:p w14:paraId="07F68EE9" w14:textId="77777777" w:rsidR="002C482D" w:rsidRDefault="002C482D">
      <w:pPr>
        <w:pStyle w:val="Body"/>
        <w:rPr>
          <w:rStyle w:val="None"/>
          <w:rFonts w:ascii="Arial" w:eastAsia="Arial" w:hAnsi="Arial" w:cs="Arial"/>
        </w:rPr>
      </w:pPr>
    </w:p>
    <w:p w14:paraId="18D5297C" w14:textId="2CFF3778" w:rsidR="002C482D" w:rsidRDefault="00166209">
      <w:pPr>
        <w:pStyle w:val="Body"/>
        <w:rPr>
          <w:rStyle w:val="None"/>
          <w:rFonts w:ascii="Arial" w:eastAsia="Arial" w:hAnsi="Arial" w:cs="Arial"/>
        </w:rPr>
      </w:pPr>
      <w:r>
        <w:rPr>
          <w:rStyle w:val="None"/>
          <w:rFonts w:ascii="Arial" w:hAnsi="Arial"/>
        </w:rPr>
        <w:t>Group Presentations (20% group grade and 20% individual grade) – each group will prepare a 15-20-minute PowerPoint presentation based on their group’s weekly challenge question. The challenge questions will be provided by your professor. The due dates for the group presentations are due on</w:t>
      </w:r>
      <w:r w:rsidR="00D1572C">
        <w:rPr>
          <w:rStyle w:val="None"/>
          <w:rFonts w:ascii="Arial" w:hAnsi="Arial"/>
        </w:rPr>
        <w:t xml:space="preserve"> </w:t>
      </w:r>
      <w:del w:id="20" w:author="M S P" w:date="2023-07-08T10:56:00Z">
        <w:r w:rsidDel="00F51F8D">
          <w:rPr>
            <w:rStyle w:val="None"/>
            <w:rFonts w:ascii="Arial" w:hAnsi="Arial"/>
          </w:rPr>
          <w:delText xml:space="preserve"> </w:delText>
        </w:r>
      </w:del>
      <w:r w:rsidR="00D9497E">
        <w:rPr>
          <w:rStyle w:val="None"/>
          <w:rFonts w:ascii="Arial" w:hAnsi="Arial"/>
        </w:rPr>
        <w:t>Wednesday October 2, October 16, October 30 and November 13</w:t>
      </w:r>
      <w:r w:rsidR="00D1572C">
        <w:rPr>
          <w:rStyle w:val="None"/>
          <w:rFonts w:ascii="Arial" w:hAnsi="Arial"/>
        </w:rPr>
        <w:t xml:space="preserve">. </w:t>
      </w:r>
      <w:r>
        <w:rPr>
          <w:rStyle w:val="None"/>
          <w:rFonts w:ascii="Arial" w:hAnsi="Arial"/>
        </w:rPr>
        <w:t xml:space="preserve">The question will relate to the material covered in the assigned chapters. Students will be graded on both a group effort and on an individual basis. </w:t>
      </w:r>
    </w:p>
    <w:p w14:paraId="44A52D4C" w14:textId="77777777" w:rsidR="002C482D" w:rsidRDefault="002C482D">
      <w:pPr>
        <w:pStyle w:val="Body"/>
        <w:rPr>
          <w:rStyle w:val="None"/>
          <w:rFonts w:ascii="Arial" w:eastAsia="Arial" w:hAnsi="Arial" w:cs="Arial"/>
        </w:rPr>
      </w:pPr>
    </w:p>
    <w:p w14:paraId="0FC79FBE" w14:textId="77777777" w:rsidR="002C482D" w:rsidRDefault="00166209">
      <w:pPr>
        <w:pStyle w:val="Body"/>
        <w:rPr>
          <w:rStyle w:val="None"/>
          <w:rFonts w:ascii="Arial" w:eastAsia="Arial" w:hAnsi="Arial" w:cs="Arial"/>
        </w:rPr>
      </w:pPr>
      <w:r>
        <w:rPr>
          <w:rStyle w:val="None"/>
          <w:rFonts w:ascii="Arial" w:hAnsi="Arial"/>
        </w:rPr>
        <w:t xml:space="preserve">Group grades will be based on group dynamics including their level of collaboration, the effectiveness of the group to define and assume responsibilities, and how they work together – listening and learning from one another. </w:t>
      </w:r>
    </w:p>
    <w:p w14:paraId="7847FB69" w14:textId="77777777" w:rsidR="002C482D" w:rsidRDefault="002C482D">
      <w:pPr>
        <w:pStyle w:val="Body"/>
        <w:rPr>
          <w:rStyle w:val="None"/>
          <w:rFonts w:ascii="Arial" w:eastAsia="Arial" w:hAnsi="Arial" w:cs="Arial"/>
        </w:rPr>
      </w:pPr>
    </w:p>
    <w:p w14:paraId="7C84DE9B" w14:textId="77777777" w:rsidR="002C482D" w:rsidRDefault="00166209">
      <w:pPr>
        <w:pStyle w:val="Body"/>
        <w:rPr>
          <w:rStyle w:val="None"/>
          <w:rFonts w:ascii="Arial" w:eastAsia="Arial" w:hAnsi="Arial" w:cs="Arial"/>
        </w:rPr>
      </w:pPr>
      <w:r>
        <w:rPr>
          <w:rStyle w:val="None"/>
          <w:rFonts w:ascii="Arial" w:hAnsi="Arial"/>
        </w:rPr>
        <w:t>Individual grades will depend on the student’s activities (both reading and posting) ideas and comments in the online forum, and their part in the in-class presentation.</w:t>
      </w:r>
    </w:p>
    <w:p w14:paraId="105CDD11" w14:textId="77777777" w:rsidR="002C482D" w:rsidRDefault="00166209">
      <w:pPr>
        <w:pStyle w:val="Body"/>
        <w:rPr>
          <w:rStyle w:val="None"/>
          <w:rFonts w:ascii="Arial" w:eastAsia="Arial" w:hAnsi="Arial" w:cs="Arial"/>
        </w:rPr>
      </w:pPr>
      <w:r>
        <w:rPr>
          <w:rStyle w:val="None"/>
          <w:rFonts w:ascii="Arial" w:hAnsi="Arial"/>
        </w:rPr>
        <w:t xml:space="preserve">  </w:t>
      </w:r>
    </w:p>
    <w:p w14:paraId="55999949" w14:textId="77777777" w:rsidR="002C482D" w:rsidRDefault="00166209">
      <w:pPr>
        <w:pStyle w:val="Body"/>
        <w:rPr>
          <w:rStyle w:val="None"/>
          <w:rFonts w:ascii="Arial" w:eastAsia="Arial" w:hAnsi="Arial" w:cs="Arial"/>
        </w:rPr>
      </w:pPr>
      <w:r>
        <w:rPr>
          <w:rStyle w:val="None"/>
          <w:rFonts w:ascii="Arial" w:hAnsi="Arial"/>
        </w:rPr>
        <w:t>Group Presentations are due:</w:t>
      </w:r>
      <w:r>
        <w:rPr>
          <w:rStyle w:val="None"/>
          <w:rFonts w:ascii="Arial" w:hAnsi="Arial"/>
        </w:rPr>
        <w:br/>
      </w:r>
    </w:p>
    <w:p w14:paraId="7DAFFC1D" w14:textId="35E4558A" w:rsidR="002C482D" w:rsidRDefault="00D9497E">
      <w:pPr>
        <w:pStyle w:val="Body"/>
        <w:rPr>
          <w:rStyle w:val="None"/>
          <w:rFonts w:ascii="Arial" w:eastAsia="Arial" w:hAnsi="Arial" w:cs="Arial"/>
        </w:rPr>
      </w:pPr>
      <w:proofErr w:type="gramStart"/>
      <w:r>
        <w:rPr>
          <w:rStyle w:val="None"/>
          <w:rFonts w:ascii="Arial" w:eastAsia="Arial" w:hAnsi="Arial" w:cs="Arial"/>
        </w:rPr>
        <w:t>October  2</w:t>
      </w:r>
      <w:proofErr w:type="gramEnd"/>
    </w:p>
    <w:p w14:paraId="01985C62" w14:textId="7E62F880" w:rsidR="00D9497E" w:rsidRDefault="00D9497E">
      <w:pPr>
        <w:pStyle w:val="Body"/>
        <w:rPr>
          <w:ins w:id="21" w:author="Madeha Ali" w:date="2023-07-11T15:28:00Z"/>
          <w:rStyle w:val="None"/>
          <w:rFonts w:ascii="Arial" w:eastAsia="Arial" w:hAnsi="Arial" w:cs="Arial"/>
        </w:rPr>
      </w:pPr>
      <w:r>
        <w:rPr>
          <w:rStyle w:val="None"/>
          <w:rFonts w:ascii="Arial" w:eastAsia="Arial" w:hAnsi="Arial" w:cs="Arial"/>
        </w:rPr>
        <w:t>October 16</w:t>
      </w:r>
    </w:p>
    <w:p w14:paraId="6367D00E" w14:textId="53A0503E" w:rsidR="00B643EA" w:rsidRDefault="00D9497E">
      <w:pPr>
        <w:pStyle w:val="Body"/>
        <w:rPr>
          <w:rStyle w:val="None"/>
          <w:rFonts w:ascii="Arial" w:eastAsia="Arial" w:hAnsi="Arial" w:cs="Arial"/>
        </w:rPr>
      </w:pPr>
      <w:r>
        <w:rPr>
          <w:rStyle w:val="None"/>
          <w:rFonts w:ascii="Arial" w:eastAsia="Arial" w:hAnsi="Arial" w:cs="Arial"/>
        </w:rPr>
        <w:t>October 30</w:t>
      </w:r>
    </w:p>
    <w:p w14:paraId="71F92819" w14:textId="4BB5A4CA" w:rsidR="00D9497E" w:rsidRDefault="00D9497E">
      <w:pPr>
        <w:pStyle w:val="Body"/>
        <w:rPr>
          <w:rStyle w:val="None"/>
          <w:rFonts w:ascii="Arial" w:eastAsia="Arial" w:hAnsi="Arial" w:cs="Arial"/>
        </w:rPr>
      </w:pPr>
      <w:r>
        <w:rPr>
          <w:rStyle w:val="None"/>
          <w:rFonts w:ascii="Arial" w:eastAsia="Arial" w:hAnsi="Arial" w:cs="Arial"/>
        </w:rPr>
        <w:t>November 13</w:t>
      </w:r>
    </w:p>
    <w:p w14:paraId="4625993C" w14:textId="77777777" w:rsidR="00D9497E" w:rsidRDefault="00D9497E">
      <w:pPr>
        <w:pStyle w:val="Body"/>
        <w:rPr>
          <w:rStyle w:val="None"/>
          <w:rFonts w:ascii="Arial" w:eastAsia="Arial" w:hAnsi="Arial" w:cs="Arial"/>
        </w:rPr>
      </w:pPr>
    </w:p>
    <w:p w14:paraId="721AE5FE" w14:textId="77777777" w:rsidR="00DE700E" w:rsidRDefault="00166209">
      <w:pPr>
        <w:pStyle w:val="Body"/>
        <w:rPr>
          <w:rStyle w:val="None"/>
          <w:rFonts w:ascii="Arial" w:hAnsi="Arial"/>
        </w:rPr>
      </w:pPr>
      <w:r>
        <w:rPr>
          <w:rStyle w:val="None"/>
          <w:rFonts w:ascii="Arial" w:hAnsi="Arial"/>
        </w:rPr>
        <w:t>Online Forum Discussion schedule as it applies to both Primary posts and Subsequent posts is as follows:</w:t>
      </w:r>
    </w:p>
    <w:p w14:paraId="5ACDFE96" w14:textId="77777777" w:rsidR="00DE700E" w:rsidRDefault="00DE700E">
      <w:pPr>
        <w:pStyle w:val="Body"/>
        <w:rPr>
          <w:rStyle w:val="None"/>
          <w:rFonts w:ascii="Arial" w:hAnsi="Arial"/>
        </w:rPr>
      </w:pPr>
    </w:p>
    <w:p w14:paraId="1E5E2270" w14:textId="77777777" w:rsidR="00DE700E" w:rsidRDefault="00DE700E" w:rsidP="00DE700E">
      <w:pPr>
        <w:pStyle w:val="Body"/>
        <w:widowControl w:val="0"/>
        <w:rPr>
          <w:rStyle w:val="None"/>
          <w:rFonts w:ascii="Arial" w:eastAsia="Arial" w:hAnsi="Arial" w:cs="Arial"/>
          <w:color w:val="212121"/>
          <w:u w:color="212121"/>
        </w:rPr>
      </w:pPr>
      <w:r>
        <w:rPr>
          <w:rStyle w:val="None"/>
          <w:rFonts w:ascii="Arial" w:hAnsi="Arial"/>
          <w:color w:val="212121"/>
          <w:u w:color="212121"/>
        </w:rPr>
        <w:t>CYCLE #1</w:t>
      </w:r>
      <w:r>
        <w:rPr>
          <w:rStyle w:val="None"/>
          <w:rFonts w:ascii="Arial" w:hAnsi="Arial"/>
          <w:color w:val="212121"/>
          <w:u w:color="212121"/>
        </w:rPr>
        <w:tab/>
        <w:t>September 4</w:t>
      </w:r>
      <w:r>
        <w:rPr>
          <w:rStyle w:val="None"/>
          <w:rFonts w:ascii="Arial" w:hAnsi="Arial"/>
          <w:color w:val="212121"/>
          <w:u w:color="212121"/>
        </w:rPr>
        <w:tab/>
      </w:r>
      <w:r>
        <w:rPr>
          <w:rStyle w:val="None"/>
          <w:rFonts w:ascii="Arial" w:hAnsi="Arial"/>
          <w:color w:val="212121"/>
          <w:u w:color="212121"/>
        </w:rPr>
        <w:tab/>
        <w:t>October 2</w:t>
      </w:r>
    </w:p>
    <w:p w14:paraId="1C5BD6D7" w14:textId="77777777" w:rsidR="00DE700E" w:rsidDel="00F51F8D" w:rsidRDefault="00DE700E" w:rsidP="00DE700E">
      <w:pPr>
        <w:pStyle w:val="Body"/>
        <w:widowControl w:val="0"/>
        <w:rPr>
          <w:del w:id="22" w:author="M S P" w:date="2023-07-08T10:53:00Z"/>
          <w:rStyle w:val="None"/>
          <w:rFonts w:ascii="Arial" w:eastAsia="Arial" w:hAnsi="Arial" w:cs="Arial"/>
          <w:color w:val="212121"/>
          <w:u w:color="212121"/>
        </w:rPr>
      </w:pPr>
      <w:r>
        <w:rPr>
          <w:rStyle w:val="None"/>
          <w:rFonts w:ascii="Arial" w:hAnsi="Arial"/>
          <w:color w:val="212121"/>
          <w:u w:color="212121"/>
        </w:rPr>
        <w:t>CYCLE #2</w:t>
      </w:r>
      <w:r>
        <w:rPr>
          <w:rStyle w:val="None"/>
          <w:rFonts w:ascii="Arial" w:hAnsi="Arial"/>
          <w:color w:val="212121"/>
          <w:u w:color="212121"/>
        </w:rPr>
        <w:tab/>
        <w:t>October 2</w:t>
      </w:r>
      <w:r>
        <w:rPr>
          <w:rStyle w:val="None"/>
          <w:rFonts w:ascii="Arial" w:hAnsi="Arial"/>
          <w:color w:val="212121"/>
          <w:u w:color="212121"/>
        </w:rPr>
        <w:tab/>
      </w:r>
      <w:r>
        <w:rPr>
          <w:rStyle w:val="None"/>
          <w:rFonts w:ascii="Arial" w:hAnsi="Arial"/>
          <w:color w:val="212121"/>
          <w:u w:color="212121"/>
        </w:rPr>
        <w:tab/>
        <w:t>October 16</w:t>
      </w:r>
    </w:p>
    <w:p w14:paraId="0A4DB9C5" w14:textId="77777777" w:rsidR="00DE700E" w:rsidRDefault="00DE700E" w:rsidP="00DE700E">
      <w:pPr>
        <w:pStyle w:val="Body"/>
        <w:widowControl w:val="0"/>
        <w:rPr>
          <w:ins w:id="23" w:author="Madeha Ali" w:date="2023-07-11T15:24:00Z"/>
          <w:rStyle w:val="None"/>
          <w:rFonts w:ascii="Arial" w:hAnsi="Arial"/>
          <w:color w:val="212121"/>
          <w:u w:color="212121"/>
        </w:rPr>
      </w:pPr>
      <w:ins w:id="24" w:author="M S P" w:date="2023-07-08T10:53:00Z">
        <w:r>
          <w:rPr>
            <w:rStyle w:val="None"/>
            <w:rFonts w:ascii="Arial" w:hAnsi="Arial"/>
            <w:color w:val="212121"/>
            <w:u w:color="212121"/>
          </w:rPr>
          <w:t xml:space="preserve"> </w:t>
        </w:r>
      </w:ins>
    </w:p>
    <w:p w14:paraId="62DC6EDD" w14:textId="77777777" w:rsidR="00DE700E" w:rsidRDefault="00DE700E" w:rsidP="00DE700E">
      <w:pPr>
        <w:pStyle w:val="Body"/>
        <w:widowControl w:val="0"/>
        <w:rPr>
          <w:ins w:id="25" w:author="Madeha Ali" w:date="2023-07-11T15:24:00Z"/>
          <w:rStyle w:val="None"/>
          <w:rFonts w:ascii="Arial" w:eastAsia="Arial" w:hAnsi="Arial" w:cs="Arial"/>
          <w:color w:val="212121"/>
          <w:u w:color="212121"/>
        </w:rPr>
      </w:pPr>
      <w:r>
        <w:rPr>
          <w:rStyle w:val="None"/>
          <w:rFonts w:ascii="Arial" w:hAnsi="Arial"/>
          <w:color w:val="212121"/>
          <w:u w:color="212121"/>
        </w:rPr>
        <w:t>CYCLE #3</w:t>
      </w:r>
      <w:r>
        <w:rPr>
          <w:rStyle w:val="None"/>
          <w:rFonts w:ascii="Arial" w:hAnsi="Arial"/>
          <w:color w:val="212121"/>
          <w:u w:color="212121"/>
        </w:rPr>
        <w:tab/>
        <w:t xml:space="preserve">October 16 </w:t>
      </w:r>
      <w:r>
        <w:rPr>
          <w:rStyle w:val="None"/>
          <w:rFonts w:ascii="Arial" w:hAnsi="Arial"/>
          <w:color w:val="212121"/>
          <w:u w:color="212121"/>
        </w:rPr>
        <w:tab/>
      </w:r>
      <w:r>
        <w:rPr>
          <w:rStyle w:val="None"/>
          <w:rFonts w:ascii="Arial" w:hAnsi="Arial"/>
          <w:color w:val="212121"/>
          <w:u w:color="212121"/>
        </w:rPr>
        <w:tab/>
        <w:t>October 30</w:t>
      </w:r>
    </w:p>
    <w:p w14:paraId="2362BFA0" w14:textId="3D960C3F" w:rsidR="00DE700E" w:rsidRDefault="00DE700E" w:rsidP="00DE700E">
      <w:pPr>
        <w:pStyle w:val="Body"/>
        <w:rPr>
          <w:rStyle w:val="None"/>
          <w:rFonts w:ascii="Arial" w:hAnsi="Arial"/>
        </w:rPr>
      </w:pPr>
      <w:r>
        <w:rPr>
          <w:rStyle w:val="None"/>
          <w:rFonts w:ascii="Arial" w:hAnsi="Arial"/>
          <w:color w:val="212121"/>
          <w:u w:color="212121"/>
          <w:lang w:val="it-IT"/>
        </w:rPr>
        <w:t>CYCLE #4</w:t>
      </w:r>
      <w:r>
        <w:rPr>
          <w:rStyle w:val="None"/>
          <w:rFonts w:ascii="Arial" w:hAnsi="Arial"/>
          <w:color w:val="212121"/>
          <w:u w:color="212121"/>
          <w:lang w:val="it-IT"/>
        </w:rPr>
        <w:tab/>
        <w:t>October 30</w:t>
      </w:r>
      <w:r>
        <w:rPr>
          <w:rStyle w:val="None"/>
          <w:rFonts w:ascii="Arial" w:hAnsi="Arial"/>
          <w:color w:val="212121"/>
          <w:u w:color="212121"/>
          <w:lang w:val="it-IT"/>
        </w:rPr>
        <w:tab/>
      </w:r>
      <w:r>
        <w:rPr>
          <w:rStyle w:val="None"/>
          <w:rFonts w:ascii="Arial" w:hAnsi="Arial"/>
          <w:color w:val="212121"/>
          <w:u w:color="212121"/>
          <w:lang w:val="it-IT"/>
        </w:rPr>
        <w:tab/>
        <w:t>November 13</w:t>
      </w:r>
    </w:p>
    <w:p w14:paraId="20A59C1A" w14:textId="0CF62AA0" w:rsidR="002C482D" w:rsidRDefault="00166209">
      <w:pPr>
        <w:pStyle w:val="Body"/>
        <w:rPr>
          <w:rStyle w:val="None"/>
          <w:rFonts w:ascii="Arial" w:eastAsia="Arial" w:hAnsi="Arial" w:cs="Arial"/>
        </w:rPr>
      </w:pPr>
      <w:r>
        <w:rPr>
          <w:rStyle w:val="None"/>
          <w:rFonts w:ascii="Arial" w:hAnsi="Arial"/>
        </w:rPr>
        <w:br/>
      </w:r>
    </w:p>
    <w:p w14:paraId="0AFE0403" w14:textId="77777777" w:rsidR="002C482D" w:rsidRDefault="00166209">
      <w:pPr>
        <w:pStyle w:val="Body"/>
        <w:rPr>
          <w:rStyle w:val="None"/>
          <w:rFonts w:ascii="Arial" w:eastAsia="Arial" w:hAnsi="Arial" w:cs="Arial"/>
        </w:rPr>
      </w:pPr>
      <w:r>
        <w:rPr>
          <w:rStyle w:val="None"/>
          <w:rFonts w:ascii="Arial" w:hAnsi="Arial"/>
        </w:rPr>
        <w:t>Note: Each Online Forum Discussion is a combination of both primary postings followed by subsequent (replies) postings.</w:t>
      </w:r>
    </w:p>
    <w:p w14:paraId="4DECAF8C" w14:textId="77777777" w:rsidR="002C482D" w:rsidRDefault="002C482D">
      <w:pPr>
        <w:pStyle w:val="Body"/>
        <w:rPr>
          <w:rStyle w:val="None"/>
          <w:rFonts w:ascii="Arial" w:eastAsia="Arial" w:hAnsi="Arial" w:cs="Arial"/>
        </w:rPr>
      </w:pPr>
    </w:p>
    <w:p w14:paraId="0C175A24" w14:textId="77777777" w:rsidR="002C482D" w:rsidRDefault="00166209">
      <w:pPr>
        <w:pStyle w:val="Body"/>
        <w:rPr>
          <w:rStyle w:val="None"/>
          <w:rFonts w:ascii="Arial" w:eastAsia="Arial" w:hAnsi="Arial" w:cs="Arial"/>
        </w:rPr>
      </w:pPr>
      <w:r>
        <w:rPr>
          <w:rStyle w:val="None"/>
          <w:rFonts w:ascii="Arial" w:hAnsi="Arial"/>
        </w:rPr>
        <w:t>Primary posts in online Forum </w:t>
      </w:r>
      <w:r>
        <w:rPr>
          <w:rStyle w:val="None"/>
          <w:rFonts w:ascii="Arial" w:hAnsi="Arial"/>
          <w:lang w:val="it-IT"/>
        </w:rPr>
        <w:t xml:space="preserve">(10% individual grade) </w:t>
      </w:r>
      <w:r>
        <w:rPr>
          <w:rStyle w:val="None"/>
          <w:rFonts w:ascii="Arial" w:hAnsi="Arial"/>
        </w:rPr>
        <w:t>– Primary posts - initial posting of new topics for discussion in online Forum – Students will be graded based on their primary postings in the online Forum. Grades are not only based on quantity (how many postings you submit) but also the quality of the information posted. Primary posts must allow for dialogue and interaction from other students. The idea of a primary post is to create a lively discussion. If a primary post does not engage others to reply and thereby does not create a discussion thread, that specific posting will be forfeited - not be considered in the student’s grade. Posts must be submitted on a regular frequency.</w:t>
      </w:r>
    </w:p>
    <w:p w14:paraId="76E9C71B" w14:textId="77777777" w:rsidR="002C482D" w:rsidRDefault="002C482D">
      <w:pPr>
        <w:pStyle w:val="Body"/>
        <w:rPr>
          <w:rStyle w:val="None"/>
          <w:rFonts w:ascii="Arial" w:eastAsia="Arial" w:hAnsi="Arial" w:cs="Arial"/>
        </w:rPr>
      </w:pPr>
    </w:p>
    <w:p w14:paraId="01884136" w14:textId="77777777" w:rsidR="002C482D" w:rsidRDefault="00166209">
      <w:pPr>
        <w:pStyle w:val="Body"/>
        <w:rPr>
          <w:rStyle w:val="None"/>
          <w:rFonts w:ascii="Arial" w:eastAsia="Arial" w:hAnsi="Arial" w:cs="Arial"/>
        </w:rPr>
      </w:pPr>
      <w:r>
        <w:rPr>
          <w:rStyle w:val="None"/>
          <w:rFonts w:ascii="Arial" w:hAnsi="Arial"/>
        </w:rPr>
        <w:t xml:space="preserve">There will be a </w:t>
      </w:r>
      <w:proofErr w:type="gramStart"/>
      <w:r>
        <w:rPr>
          <w:rStyle w:val="None"/>
          <w:rFonts w:ascii="Arial" w:hAnsi="Arial"/>
        </w:rPr>
        <w:t>1 point</w:t>
      </w:r>
      <w:proofErr w:type="gramEnd"/>
      <w:r>
        <w:rPr>
          <w:rStyle w:val="None"/>
          <w:rFonts w:ascii="Arial" w:hAnsi="Arial"/>
        </w:rPr>
        <w:t xml:space="preserve"> deduction from your grade if all your Primary posts are made on the last two days of the cycle. Doing this, does not allow others to properly read and respond to your contributions. </w:t>
      </w:r>
    </w:p>
    <w:p w14:paraId="633A6565" w14:textId="77777777" w:rsidR="002C482D" w:rsidRDefault="002C482D">
      <w:pPr>
        <w:pStyle w:val="Body"/>
        <w:rPr>
          <w:rStyle w:val="None"/>
          <w:rFonts w:ascii="Arial" w:eastAsia="Arial" w:hAnsi="Arial" w:cs="Arial"/>
        </w:rPr>
      </w:pPr>
    </w:p>
    <w:p w14:paraId="5250B70C" w14:textId="77777777" w:rsidR="002C482D" w:rsidRDefault="00166209">
      <w:pPr>
        <w:pStyle w:val="Body"/>
        <w:rPr>
          <w:rStyle w:val="None"/>
          <w:rFonts w:ascii="Arial" w:eastAsia="Arial" w:hAnsi="Arial" w:cs="Arial"/>
        </w:rPr>
      </w:pPr>
      <w:r>
        <w:rPr>
          <w:rStyle w:val="None"/>
          <w:rFonts w:ascii="Arial" w:hAnsi="Arial"/>
        </w:rPr>
        <w:t xml:space="preserve">See schedule above for cycle dates. </w:t>
      </w:r>
    </w:p>
    <w:p w14:paraId="7D8B271D" w14:textId="77777777" w:rsidR="002C482D" w:rsidRDefault="002C482D">
      <w:pPr>
        <w:pStyle w:val="Body"/>
        <w:rPr>
          <w:rStyle w:val="None"/>
          <w:rFonts w:ascii="Arial" w:eastAsia="Arial" w:hAnsi="Arial" w:cs="Arial"/>
        </w:rPr>
      </w:pPr>
    </w:p>
    <w:p w14:paraId="5E6888FB" w14:textId="77777777" w:rsidR="002C482D" w:rsidRDefault="00166209">
      <w:pPr>
        <w:pStyle w:val="Body"/>
        <w:rPr>
          <w:rStyle w:val="None"/>
          <w:rFonts w:ascii="Arial" w:eastAsia="Arial" w:hAnsi="Arial" w:cs="Arial"/>
        </w:rPr>
      </w:pPr>
      <w:r>
        <w:rPr>
          <w:rStyle w:val="None"/>
          <w:rFonts w:ascii="Arial" w:hAnsi="Arial"/>
        </w:rPr>
        <w:t xml:space="preserve">Subsequent posts in online Forum (replies to primary posts) (10% individual grade) – Students will be graded based on subsequent postings in the online Forum. Grades are not only based on quantity (how many postings you submit) but also the quality of the information posted. See schedule above. </w:t>
      </w:r>
    </w:p>
    <w:p w14:paraId="6B5BF25A" w14:textId="77777777" w:rsidR="002C482D" w:rsidRDefault="002C482D">
      <w:pPr>
        <w:pStyle w:val="Body"/>
        <w:rPr>
          <w:rStyle w:val="None"/>
          <w:rFonts w:ascii="Arial" w:eastAsia="Arial" w:hAnsi="Arial" w:cs="Arial"/>
        </w:rPr>
      </w:pPr>
    </w:p>
    <w:p w14:paraId="416D597C" w14:textId="77777777" w:rsidR="002C482D" w:rsidRDefault="00166209">
      <w:pPr>
        <w:pStyle w:val="Body"/>
        <w:rPr>
          <w:rStyle w:val="None"/>
          <w:rFonts w:ascii="Arial" w:eastAsia="Arial" w:hAnsi="Arial" w:cs="Arial"/>
        </w:rPr>
      </w:pPr>
      <w:r>
        <w:rPr>
          <w:rStyle w:val="None"/>
          <w:rFonts w:ascii="Arial" w:hAnsi="Arial"/>
        </w:rPr>
        <w:t xml:space="preserve">There will be a </w:t>
      </w:r>
      <w:proofErr w:type="gramStart"/>
      <w:r>
        <w:rPr>
          <w:rStyle w:val="None"/>
          <w:rFonts w:ascii="Arial" w:hAnsi="Arial"/>
        </w:rPr>
        <w:t>1 point</w:t>
      </w:r>
      <w:proofErr w:type="gramEnd"/>
      <w:r>
        <w:rPr>
          <w:rStyle w:val="None"/>
          <w:rFonts w:ascii="Arial" w:hAnsi="Arial"/>
        </w:rPr>
        <w:t xml:space="preserve"> deduction from your grade if all your Subsequent posts are made on the last two days of the cycle. Doing this, does not allow others to properly read and respond to your contributions. </w:t>
      </w:r>
    </w:p>
    <w:p w14:paraId="1B0ECE61" w14:textId="77777777" w:rsidR="002C482D" w:rsidRDefault="002C482D">
      <w:pPr>
        <w:pStyle w:val="Body"/>
        <w:rPr>
          <w:rStyle w:val="None"/>
          <w:rFonts w:ascii="Arial" w:eastAsia="Arial" w:hAnsi="Arial" w:cs="Arial"/>
        </w:rPr>
      </w:pPr>
    </w:p>
    <w:p w14:paraId="22101B09" w14:textId="77777777" w:rsidR="002C482D" w:rsidRDefault="00166209">
      <w:pPr>
        <w:pStyle w:val="Body"/>
        <w:rPr>
          <w:rStyle w:val="None"/>
          <w:rFonts w:ascii="Arial" w:eastAsia="Arial" w:hAnsi="Arial" w:cs="Arial"/>
        </w:rPr>
      </w:pPr>
      <w:r>
        <w:rPr>
          <w:rStyle w:val="None"/>
          <w:rFonts w:ascii="Arial" w:hAnsi="Arial"/>
        </w:rPr>
        <w:t xml:space="preserve">See schedule above for cycle dates. </w:t>
      </w:r>
    </w:p>
    <w:p w14:paraId="5EE9D9CC" w14:textId="77777777" w:rsidR="002C482D" w:rsidRDefault="002C482D">
      <w:pPr>
        <w:pStyle w:val="Body"/>
        <w:rPr>
          <w:rStyle w:val="None"/>
          <w:rFonts w:ascii="Arial" w:eastAsia="Arial" w:hAnsi="Arial" w:cs="Arial"/>
        </w:rPr>
      </w:pPr>
    </w:p>
    <w:p w14:paraId="4C55436C" w14:textId="77777777" w:rsidR="002C482D" w:rsidRDefault="00166209">
      <w:pPr>
        <w:pStyle w:val="Body"/>
        <w:rPr>
          <w:rStyle w:val="None"/>
          <w:rFonts w:ascii="Arial" w:eastAsia="Arial" w:hAnsi="Arial" w:cs="Arial"/>
        </w:rPr>
      </w:pPr>
      <w:r>
        <w:rPr>
          <w:rStyle w:val="None"/>
          <w:rFonts w:ascii="Arial" w:hAnsi="Arial"/>
        </w:rPr>
        <w:t xml:space="preserve">Note: Each Online Forum Group Discussion is a combination of both primary postings followed by subsequent (replies) postings. </w:t>
      </w:r>
    </w:p>
    <w:p w14:paraId="7E0857AE" w14:textId="77777777" w:rsidR="002C482D" w:rsidRDefault="002C482D">
      <w:pPr>
        <w:pStyle w:val="Body"/>
        <w:rPr>
          <w:rStyle w:val="None"/>
          <w:rFonts w:ascii="Arial" w:eastAsia="Arial" w:hAnsi="Arial" w:cs="Arial"/>
        </w:rPr>
      </w:pPr>
    </w:p>
    <w:p w14:paraId="21189910" w14:textId="77777777" w:rsidR="002C482D" w:rsidRDefault="00166209">
      <w:pPr>
        <w:pStyle w:val="Body"/>
        <w:rPr>
          <w:rStyle w:val="None"/>
          <w:rFonts w:ascii="Arial" w:eastAsia="Arial" w:hAnsi="Arial" w:cs="Arial"/>
        </w:rPr>
      </w:pPr>
      <w:r>
        <w:rPr>
          <w:rStyle w:val="None"/>
          <w:rFonts w:ascii="Arial" w:hAnsi="Arial"/>
        </w:rPr>
        <w:t>Individual class participation– (10% individual grade) Students will be encouraged to participate in “In the News” current topic discussions and other opportunities during our in-person sessions. Up to 10% of your overall grade can be accumulated based upon the student’s individual contributions in class.</w:t>
      </w:r>
    </w:p>
    <w:p w14:paraId="47B4AF30" w14:textId="77777777" w:rsidR="002C482D" w:rsidRDefault="002C482D">
      <w:pPr>
        <w:pStyle w:val="Body"/>
        <w:rPr>
          <w:rStyle w:val="None"/>
          <w:rFonts w:ascii="Arial" w:eastAsia="Arial" w:hAnsi="Arial" w:cs="Arial"/>
        </w:rPr>
      </w:pPr>
    </w:p>
    <w:p w14:paraId="79B19D00" w14:textId="1ECC4AE2" w:rsidR="002C482D" w:rsidRDefault="00166209">
      <w:pPr>
        <w:pStyle w:val="Body"/>
        <w:rPr>
          <w:rStyle w:val="None"/>
          <w:rFonts w:ascii="Arial" w:eastAsia="Arial" w:hAnsi="Arial" w:cs="Arial"/>
        </w:rPr>
      </w:pPr>
      <w:r>
        <w:rPr>
          <w:rStyle w:val="None"/>
          <w:rFonts w:ascii="Arial" w:hAnsi="Arial"/>
        </w:rPr>
        <w:lastRenderedPageBreak/>
        <w:t>Final Group Presentation (15% group grade and 15% individual grade) – a final Group PowerPoint presentation based on the ENRON case is due on</w:t>
      </w:r>
      <w:ins w:id="26" w:author="Madeha Ali" w:date="2023-07-11T15:28:00Z">
        <w:r w:rsidR="00B643EA">
          <w:rPr>
            <w:rStyle w:val="None"/>
            <w:rFonts w:ascii="Arial" w:hAnsi="Arial"/>
          </w:rPr>
          <w:t xml:space="preserve"> </w:t>
        </w:r>
      </w:ins>
      <w:del w:id="27" w:author="M S P" w:date="2023-07-08T11:03:00Z">
        <w:r w:rsidDel="00186ACD">
          <w:rPr>
            <w:rStyle w:val="None"/>
            <w:rFonts w:ascii="Arial" w:hAnsi="Arial"/>
          </w:rPr>
          <w:delText xml:space="preserve"> </w:delText>
        </w:r>
      </w:del>
      <w:r w:rsidR="00DE700E">
        <w:rPr>
          <w:rStyle w:val="None"/>
          <w:rFonts w:ascii="Arial" w:hAnsi="Arial"/>
        </w:rPr>
        <w:t>Wednesday, December 4</w:t>
      </w:r>
      <w:r>
        <w:rPr>
          <w:rStyle w:val="None"/>
          <w:rFonts w:ascii="Arial" w:hAnsi="Arial"/>
        </w:rPr>
        <w:t>. Each Group will be covering a specific area assigned by the Professor. This will provide each group the opportunity to demonstrate what they have learned during the course to specific events of the ENRON disaster. Each presentation will be different.</w:t>
      </w:r>
    </w:p>
    <w:p w14:paraId="2DE0FDAA" w14:textId="77777777" w:rsidR="002C482D" w:rsidRDefault="002C482D">
      <w:pPr>
        <w:pStyle w:val="Body"/>
        <w:rPr>
          <w:rStyle w:val="None"/>
          <w:rFonts w:ascii="Arial" w:eastAsia="Arial" w:hAnsi="Arial" w:cs="Arial"/>
        </w:rPr>
      </w:pPr>
    </w:p>
    <w:p w14:paraId="2B70358E" w14:textId="77777777" w:rsidR="002C482D" w:rsidRDefault="00166209">
      <w:pPr>
        <w:pStyle w:val="Body"/>
        <w:rPr>
          <w:rStyle w:val="None"/>
          <w:rFonts w:ascii="Arial" w:eastAsia="Arial" w:hAnsi="Arial" w:cs="Arial"/>
        </w:rPr>
      </w:pPr>
      <w:r>
        <w:rPr>
          <w:rStyle w:val="None"/>
          <w:rFonts w:ascii="Arial" w:hAnsi="Arial"/>
        </w:rPr>
        <w:t>Similar to the Group presentations, students will be graded on both a group effort and an individual basis.</w:t>
      </w:r>
    </w:p>
    <w:p w14:paraId="0AC3576A" w14:textId="77777777" w:rsidR="002C482D" w:rsidRDefault="002C482D">
      <w:pPr>
        <w:pStyle w:val="Body"/>
        <w:rPr>
          <w:rStyle w:val="None"/>
          <w:rFonts w:ascii="Arial" w:eastAsia="Arial" w:hAnsi="Arial" w:cs="Arial"/>
        </w:rPr>
      </w:pPr>
    </w:p>
    <w:p w14:paraId="02FD3449" w14:textId="77777777" w:rsidR="002C482D" w:rsidRDefault="00166209">
      <w:pPr>
        <w:pStyle w:val="Body"/>
        <w:rPr>
          <w:rStyle w:val="None"/>
          <w:rFonts w:ascii="Arial" w:eastAsia="Arial" w:hAnsi="Arial" w:cs="Arial"/>
        </w:rPr>
      </w:pPr>
      <w:r>
        <w:rPr>
          <w:rStyle w:val="None"/>
          <w:rFonts w:ascii="Arial" w:hAnsi="Arial"/>
        </w:rPr>
        <w:t>Group grades will be based on group dynamics including their level of collaboration, the effectiveness of the group to define and assume responsibilities, and how they work together – listening and learning from one another.</w:t>
      </w:r>
    </w:p>
    <w:p w14:paraId="46CB7F87" w14:textId="77777777" w:rsidR="002C482D" w:rsidRDefault="002C482D">
      <w:pPr>
        <w:pStyle w:val="Body"/>
        <w:rPr>
          <w:rStyle w:val="None"/>
          <w:rFonts w:ascii="Arial" w:eastAsia="Arial" w:hAnsi="Arial" w:cs="Arial"/>
        </w:rPr>
      </w:pPr>
    </w:p>
    <w:p w14:paraId="07E841EE" w14:textId="77777777" w:rsidR="002C482D" w:rsidRDefault="00166209">
      <w:pPr>
        <w:pStyle w:val="Body"/>
        <w:rPr>
          <w:rStyle w:val="None"/>
          <w:rFonts w:ascii="Arial" w:eastAsia="Arial" w:hAnsi="Arial" w:cs="Arial"/>
        </w:rPr>
      </w:pPr>
      <w:r>
        <w:rPr>
          <w:rStyle w:val="None"/>
          <w:rFonts w:ascii="Arial" w:hAnsi="Arial"/>
        </w:rPr>
        <w:t xml:space="preserve">Individual grades will depend on the student’s activities (both reading and posting) ideas and comments in the online forum, and their part in the in-class presentation. </w:t>
      </w:r>
    </w:p>
    <w:p w14:paraId="7435F072" w14:textId="77777777" w:rsidR="002C482D" w:rsidRDefault="002C482D">
      <w:pPr>
        <w:pStyle w:val="Body"/>
        <w:rPr>
          <w:rStyle w:val="None"/>
          <w:rFonts w:ascii="Arial" w:eastAsia="Arial" w:hAnsi="Arial" w:cs="Arial"/>
        </w:rPr>
      </w:pPr>
    </w:p>
    <w:p w14:paraId="54562CF7" w14:textId="77777777" w:rsidR="002C482D" w:rsidRDefault="00166209">
      <w:pPr>
        <w:pStyle w:val="Body"/>
        <w:rPr>
          <w:rStyle w:val="None"/>
          <w:rFonts w:ascii="Arial" w:eastAsia="Arial" w:hAnsi="Arial" w:cs="Arial"/>
        </w:rPr>
      </w:pPr>
      <w:r>
        <w:rPr>
          <w:rStyle w:val="None"/>
          <w:rFonts w:ascii="Arial" w:hAnsi="Arial"/>
        </w:rPr>
        <w:t xml:space="preserve">Note: The part that each team member is presenting is the part that you are individually being assessed on. </w:t>
      </w:r>
    </w:p>
    <w:p w14:paraId="0907DAC6" w14:textId="77777777" w:rsidR="002C482D" w:rsidRDefault="002C482D">
      <w:pPr>
        <w:pStyle w:val="Body"/>
        <w:rPr>
          <w:rStyle w:val="None"/>
          <w:rFonts w:ascii="Arial" w:eastAsia="Arial" w:hAnsi="Arial" w:cs="Arial"/>
          <w:u w:val="single"/>
        </w:rPr>
      </w:pPr>
    </w:p>
    <w:p w14:paraId="0D6085A5" w14:textId="77777777" w:rsidR="002C482D" w:rsidRDefault="00166209">
      <w:pPr>
        <w:pStyle w:val="Body"/>
        <w:rPr>
          <w:rStyle w:val="None"/>
          <w:rFonts w:ascii="Arial" w:eastAsia="Arial" w:hAnsi="Arial" w:cs="Arial"/>
        </w:rPr>
      </w:pPr>
      <w:r>
        <w:rPr>
          <w:rStyle w:val="None"/>
          <w:rFonts w:ascii="Arial" w:hAnsi="Arial"/>
        </w:rPr>
        <w:t>All student presentations will be judged by the following criteria:</w:t>
      </w:r>
    </w:p>
    <w:p w14:paraId="4AF3C8C2" w14:textId="77777777" w:rsidR="002C482D" w:rsidRDefault="00166209">
      <w:pPr>
        <w:pStyle w:val="Body"/>
        <w:rPr>
          <w:rStyle w:val="None"/>
          <w:rFonts w:ascii="Arial" w:eastAsia="Arial" w:hAnsi="Arial" w:cs="Arial"/>
        </w:rPr>
      </w:pPr>
      <w:r>
        <w:rPr>
          <w:rStyle w:val="None"/>
          <w:rFonts w:ascii="Arial" w:hAnsi="Arial"/>
        </w:rPr>
        <w:t>Quality of the presentation material</w:t>
      </w:r>
    </w:p>
    <w:p w14:paraId="05698EB3" w14:textId="77777777" w:rsidR="002C482D" w:rsidRDefault="00166209">
      <w:pPr>
        <w:pStyle w:val="Body"/>
        <w:rPr>
          <w:rStyle w:val="None"/>
          <w:rFonts w:ascii="Arial" w:eastAsia="Arial" w:hAnsi="Arial" w:cs="Arial"/>
        </w:rPr>
      </w:pPr>
      <w:r>
        <w:rPr>
          <w:rStyle w:val="None"/>
          <w:rFonts w:ascii="Arial" w:hAnsi="Arial"/>
        </w:rPr>
        <w:t>Creativity</w:t>
      </w:r>
    </w:p>
    <w:p w14:paraId="3D9422CC" w14:textId="77777777" w:rsidR="002C482D" w:rsidRDefault="00166209">
      <w:pPr>
        <w:pStyle w:val="Body"/>
        <w:rPr>
          <w:rStyle w:val="None"/>
          <w:rFonts w:ascii="Arial" w:eastAsia="Arial" w:hAnsi="Arial" w:cs="Arial"/>
        </w:rPr>
      </w:pPr>
      <w:r>
        <w:rPr>
          <w:rStyle w:val="None"/>
          <w:rFonts w:ascii="Arial" w:hAnsi="Arial"/>
        </w:rPr>
        <w:t>Clarity</w:t>
      </w:r>
    </w:p>
    <w:p w14:paraId="7707C7AB" w14:textId="77777777" w:rsidR="002C482D" w:rsidRDefault="00166209">
      <w:pPr>
        <w:pStyle w:val="Body"/>
        <w:rPr>
          <w:rStyle w:val="None"/>
          <w:rFonts w:ascii="Arial" w:eastAsia="Arial" w:hAnsi="Arial" w:cs="Arial"/>
        </w:rPr>
      </w:pPr>
      <w:r>
        <w:rPr>
          <w:rStyle w:val="None"/>
          <w:rFonts w:ascii="Arial" w:hAnsi="Arial"/>
        </w:rPr>
        <w:t>Demonstration of knowledge</w:t>
      </w:r>
    </w:p>
    <w:p w14:paraId="0083E9FB" w14:textId="77777777" w:rsidR="002C482D" w:rsidRDefault="00166209">
      <w:pPr>
        <w:pStyle w:val="Body"/>
        <w:rPr>
          <w:rStyle w:val="None"/>
          <w:rFonts w:ascii="Arial" w:eastAsia="Arial" w:hAnsi="Arial" w:cs="Arial"/>
        </w:rPr>
      </w:pPr>
      <w:r>
        <w:rPr>
          <w:rStyle w:val="None"/>
          <w:rFonts w:ascii="Arial" w:hAnsi="Arial"/>
        </w:rPr>
        <w:t xml:space="preserve">Speakers’ delivery ability </w:t>
      </w:r>
    </w:p>
    <w:p w14:paraId="5FB3E33A" w14:textId="77777777" w:rsidR="002C482D" w:rsidRDefault="002C482D">
      <w:pPr>
        <w:pStyle w:val="Body"/>
        <w:rPr>
          <w:rStyle w:val="None"/>
          <w:rFonts w:ascii="Arial" w:eastAsia="Arial" w:hAnsi="Arial" w:cs="Arial"/>
        </w:rPr>
      </w:pPr>
    </w:p>
    <w:p w14:paraId="132105E2" w14:textId="77777777" w:rsidR="002C482D" w:rsidRDefault="00166209">
      <w:pPr>
        <w:pStyle w:val="Body"/>
        <w:rPr>
          <w:rStyle w:val="None"/>
          <w:rFonts w:ascii="Arial" w:eastAsia="Arial" w:hAnsi="Arial" w:cs="Arial"/>
        </w:rPr>
      </w:pPr>
      <w:r>
        <w:rPr>
          <w:rStyle w:val="None"/>
          <w:rFonts w:ascii="Arial" w:hAnsi="Arial"/>
        </w:rPr>
        <w:t>A rubric describing the criteria and grading structure is provided in Brightspace.</w:t>
      </w:r>
    </w:p>
    <w:p w14:paraId="74EB7DEC" w14:textId="77777777" w:rsidR="002C482D" w:rsidRDefault="00166209">
      <w:pPr>
        <w:pStyle w:val="Body"/>
        <w:rPr>
          <w:rStyle w:val="None"/>
          <w:rFonts w:ascii="Arial" w:eastAsia="Arial" w:hAnsi="Arial" w:cs="Arial"/>
        </w:rPr>
      </w:pPr>
      <w:r>
        <w:rPr>
          <w:rStyle w:val="None"/>
          <w:rFonts w:ascii="Arial" w:hAnsi="Arial"/>
        </w:rPr>
        <w:t>All assignments are due as indicated. If for any reason, a student cannot meet the assignment deadline, it is the student’s responsibility to communicate to the instructor via email in a timely manner. The instructor will determine the validity of the request and work with the student accordingly. If the student fails to communicate with the instructor or the reason is not deemed valid, the student will receive a failure for that particular assignment.</w:t>
      </w:r>
    </w:p>
    <w:p w14:paraId="094ACA3D" w14:textId="77777777" w:rsidR="002C482D" w:rsidRDefault="002C482D">
      <w:pPr>
        <w:pStyle w:val="Body"/>
        <w:rPr>
          <w:rStyle w:val="None"/>
          <w:rFonts w:ascii="Arial" w:eastAsia="Arial" w:hAnsi="Arial" w:cs="Arial"/>
        </w:rPr>
      </w:pPr>
    </w:p>
    <w:p w14:paraId="153D313F" w14:textId="77777777" w:rsidR="002C482D" w:rsidRDefault="00166209">
      <w:pPr>
        <w:pStyle w:val="Body"/>
        <w:rPr>
          <w:rStyle w:val="None"/>
          <w:rFonts w:ascii="Arial" w:eastAsia="Arial" w:hAnsi="Arial" w:cs="Arial"/>
          <w:u w:val="single"/>
        </w:rPr>
      </w:pPr>
      <w:r>
        <w:rPr>
          <w:rStyle w:val="None"/>
          <w:rFonts w:ascii="Arial" w:hAnsi="Arial"/>
          <w:b/>
          <w:bCs/>
          <w:u w:val="single"/>
        </w:rPr>
        <w:t>DESCRIPTION</w:t>
      </w:r>
      <w:r>
        <w:rPr>
          <w:rStyle w:val="None"/>
          <w:rFonts w:ascii="Arial" w:eastAsia="Arial" w:hAnsi="Arial" w:cs="Arial"/>
        </w:rPr>
        <w:tab/>
      </w:r>
      <w:r>
        <w:rPr>
          <w:rStyle w:val="None"/>
          <w:rFonts w:ascii="Arial" w:eastAsia="Arial" w:hAnsi="Arial" w:cs="Arial"/>
        </w:rPr>
        <w:tab/>
      </w:r>
      <w:r>
        <w:rPr>
          <w:rStyle w:val="None"/>
          <w:rFonts w:ascii="Arial" w:eastAsia="Arial" w:hAnsi="Arial" w:cs="Arial"/>
        </w:rPr>
        <w:tab/>
      </w:r>
      <w:r>
        <w:rPr>
          <w:rStyle w:val="None"/>
          <w:rFonts w:ascii="Arial" w:eastAsia="Arial" w:hAnsi="Arial" w:cs="Arial"/>
        </w:rPr>
        <w:tab/>
      </w:r>
      <w:r>
        <w:rPr>
          <w:rStyle w:val="None"/>
          <w:rFonts w:ascii="Arial" w:hAnsi="Arial"/>
          <w:b/>
          <w:bCs/>
          <w:u w:val="single"/>
          <w:lang w:val="de-DE"/>
        </w:rPr>
        <w:t>PERCENTAGE</w:t>
      </w:r>
    </w:p>
    <w:p w14:paraId="6797025E" w14:textId="77777777" w:rsidR="002C482D" w:rsidRDefault="00166209">
      <w:pPr>
        <w:pStyle w:val="Body"/>
        <w:rPr>
          <w:rStyle w:val="None"/>
          <w:rFonts w:ascii="Arial" w:eastAsia="Arial" w:hAnsi="Arial" w:cs="Arial"/>
        </w:rPr>
      </w:pPr>
      <w:r>
        <w:rPr>
          <w:rStyle w:val="None"/>
          <w:rFonts w:ascii="Arial" w:hAnsi="Arial"/>
        </w:rPr>
        <w:t>As learning is conducive to discussions and collaboration, the contributing factors for determining your course grade include:</w:t>
      </w:r>
    </w:p>
    <w:p w14:paraId="2742D11A" w14:textId="77777777" w:rsidR="002C482D" w:rsidRDefault="002C482D">
      <w:pPr>
        <w:pStyle w:val="Body"/>
        <w:rPr>
          <w:rStyle w:val="None"/>
          <w:rFonts w:ascii="Arial" w:eastAsia="Arial" w:hAnsi="Arial" w:cs="Arial"/>
        </w:rPr>
      </w:pPr>
    </w:p>
    <w:p w14:paraId="495C9D13" w14:textId="77777777" w:rsidR="002C482D" w:rsidRDefault="00166209">
      <w:pPr>
        <w:pStyle w:val="Body"/>
        <w:rPr>
          <w:rStyle w:val="None"/>
          <w:rFonts w:ascii="Arial" w:eastAsia="Arial" w:hAnsi="Arial" w:cs="Arial"/>
        </w:rPr>
      </w:pPr>
      <w:r>
        <w:rPr>
          <w:rStyle w:val="None"/>
          <w:rFonts w:ascii="Arial" w:hAnsi="Arial"/>
        </w:rPr>
        <w:t>Group Presentations – 40% (20% group grade &amp; 20% individual grade)</w:t>
      </w:r>
    </w:p>
    <w:p w14:paraId="0102B873" w14:textId="77777777" w:rsidR="002C482D" w:rsidRDefault="00166209">
      <w:pPr>
        <w:pStyle w:val="Body"/>
        <w:rPr>
          <w:rStyle w:val="None"/>
          <w:rFonts w:ascii="Arial" w:eastAsia="Arial" w:hAnsi="Arial" w:cs="Arial"/>
        </w:rPr>
      </w:pPr>
      <w:bookmarkStart w:id="28" w:name="_headingh.gjdgxs"/>
      <w:bookmarkEnd w:id="28"/>
      <w:r>
        <w:rPr>
          <w:rStyle w:val="None"/>
          <w:rFonts w:ascii="Arial" w:hAnsi="Arial"/>
        </w:rPr>
        <w:t xml:space="preserve">Primary Posts in the Discussion Forum – </w:t>
      </w:r>
      <w:r>
        <w:rPr>
          <w:rStyle w:val="None"/>
          <w:rFonts w:ascii="Arial" w:hAnsi="Arial"/>
          <w:lang w:val="it-IT"/>
        </w:rPr>
        <w:t>10% (individual grade)</w:t>
      </w:r>
    </w:p>
    <w:p w14:paraId="606ABF62" w14:textId="77777777" w:rsidR="002C482D" w:rsidRDefault="00166209">
      <w:pPr>
        <w:pStyle w:val="Body"/>
        <w:rPr>
          <w:rStyle w:val="None"/>
          <w:rFonts w:ascii="Arial" w:eastAsia="Arial" w:hAnsi="Arial" w:cs="Arial"/>
        </w:rPr>
      </w:pPr>
      <w:r>
        <w:rPr>
          <w:rStyle w:val="None"/>
          <w:rFonts w:ascii="Arial" w:hAnsi="Arial"/>
        </w:rPr>
        <w:t xml:space="preserve">Subsequent Posts in the Discussion Forum – </w:t>
      </w:r>
      <w:r>
        <w:rPr>
          <w:rStyle w:val="None"/>
          <w:rFonts w:ascii="Arial" w:hAnsi="Arial"/>
          <w:lang w:val="it-IT"/>
        </w:rPr>
        <w:t>10% (individual grade)</w:t>
      </w:r>
    </w:p>
    <w:p w14:paraId="7A3D07DD" w14:textId="77777777" w:rsidR="002C482D" w:rsidRDefault="00166209">
      <w:pPr>
        <w:pStyle w:val="Body"/>
        <w:rPr>
          <w:rStyle w:val="None"/>
          <w:rFonts w:ascii="Arial" w:eastAsia="Arial" w:hAnsi="Arial" w:cs="Arial"/>
        </w:rPr>
      </w:pPr>
      <w:r>
        <w:rPr>
          <w:rStyle w:val="None"/>
          <w:rFonts w:ascii="Arial" w:hAnsi="Arial"/>
        </w:rPr>
        <w:t>Class Participation - 10% (individual grade)</w:t>
      </w:r>
    </w:p>
    <w:p w14:paraId="126398DB" w14:textId="77777777" w:rsidR="002C482D" w:rsidRDefault="00166209">
      <w:pPr>
        <w:pStyle w:val="Body"/>
        <w:rPr>
          <w:rStyle w:val="None"/>
          <w:rFonts w:ascii="Arial" w:eastAsia="Arial" w:hAnsi="Arial" w:cs="Arial"/>
        </w:rPr>
      </w:pPr>
      <w:r>
        <w:rPr>
          <w:rStyle w:val="None"/>
          <w:rFonts w:ascii="Arial" w:hAnsi="Arial"/>
        </w:rPr>
        <w:t>Final Group Presentation – 30% (15% group grade &amp; 15% individual grade)</w:t>
      </w:r>
    </w:p>
    <w:p w14:paraId="11EBCEDF" w14:textId="77777777" w:rsidR="002C482D" w:rsidRDefault="00166209">
      <w:pPr>
        <w:pStyle w:val="Body"/>
        <w:rPr>
          <w:rStyle w:val="None"/>
          <w:rFonts w:ascii="Arial" w:eastAsia="Arial" w:hAnsi="Arial" w:cs="Arial"/>
        </w:rPr>
      </w:pPr>
      <w:r>
        <w:rPr>
          <w:rStyle w:val="None"/>
          <w:rFonts w:ascii="Arial" w:hAnsi="Arial"/>
        </w:rPr>
        <w:t>________________________________________________________________</w:t>
      </w:r>
      <w:del w:id="29" w:author="Madeha Ali" w:date="2023-06-30T16:27:00Z">
        <w:r w:rsidDel="007D1AB0">
          <w:rPr>
            <w:rStyle w:val="None"/>
            <w:rFonts w:ascii="Arial" w:hAnsi="Arial"/>
          </w:rPr>
          <w:delText>_____</w:delText>
        </w:r>
      </w:del>
      <w:r>
        <w:rPr>
          <w:rStyle w:val="None"/>
          <w:rFonts w:ascii="Arial" w:hAnsi="Arial"/>
        </w:rPr>
        <w:t>______</w:t>
      </w:r>
    </w:p>
    <w:p w14:paraId="1E6BF52A" w14:textId="77777777" w:rsidR="002C482D" w:rsidRDefault="00166209">
      <w:pPr>
        <w:pStyle w:val="Body"/>
        <w:rPr>
          <w:rStyle w:val="None"/>
          <w:rFonts w:ascii="Arial" w:eastAsia="Arial" w:hAnsi="Arial" w:cs="Arial"/>
        </w:rPr>
      </w:pPr>
      <w:r>
        <w:rPr>
          <w:rStyle w:val="None"/>
          <w:rFonts w:ascii="Arial" w:hAnsi="Arial"/>
        </w:rPr>
        <w:t>Total = 100 %</w:t>
      </w:r>
    </w:p>
    <w:permEnd w:id="692334288"/>
    <w:p w14:paraId="2EA90FEB" w14:textId="77777777" w:rsidR="002C482D" w:rsidRDefault="002C482D">
      <w:pPr>
        <w:pStyle w:val="Body"/>
        <w:rPr>
          <w:rStyle w:val="None"/>
          <w:rFonts w:ascii="Arial" w:eastAsia="Arial" w:hAnsi="Arial" w:cs="Arial"/>
        </w:rPr>
      </w:pPr>
    </w:p>
    <w:p w14:paraId="26D48509" w14:textId="77777777" w:rsidR="002C482D" w:rsidRDefault="00166209">
      <w:pPr>
        <w:pStyle w:val="Body"/>
        <w:rPr>
          <w:rStyle w:val="None"/>
          <w:rFonts w:ascii="Arial" w:eastAsia="Arial" w:hAnsi="Arial" w:cs="Arial"/>
          <w:color w:val="57068C"/>
          <w:u w:color="57068C"/>
        </w:rPr>
      </w:pPr>
      <w:r>
        <w:rPr>
          <w:rStyle w:val="None"/>
          <w:rFonts w:ascii="Arial" w:hAnsi="Arial"/>
          <w:color w:val="212121"/>
          <w:u w:color="212121"/>
        </w:rPr>
        <w:t xml:space="preserve">See the </w:t>
      </w:r>
      <w:hyperlink r:id="rId11" w:anchor="Graduate1" w:history="1">
        <w:r>
          <w:rPr>
            <w:rStyle w:val="Hyperlink2"/>
          </w:rPr>
          <w:t>“</w:t>
        </w:r>
        <w:r>
          <w:rPr>
            <w:rStyle w:val="None"/>
            <w:rFonts w:ascii="Arial" w:hAnsi="Arial"/>
            <w:color w:val="1155CC"/>
            <w:u w:val="single" w:color="1155CC"/>
          </w:rPr>
          <w:t>Grades</w:t>
        </w:r>
        <w:r>
          <w:rPr>
            <w:rStyle w:val="Hyperlink2"/>
          </w:rPr>
          <w:t xml:space="preserve">” </w:t>
        </w:r>
        <w:r>
          <w:rPr>
            <w:rStyle w:val="None"/>
            <w:rFonts w:ascii="Arial" w:hAnsi="Arial"/>
            <w:color w:val="1155CC"/>
            <w:u w:val="single" w:color="1155CC"/>
          </w:rPr>
          <w:t>section of Academic Policies</w:t>
        </w:r>
      </w:hyperlink>
      <w:r>
        <w:rPr>
          <w:rStyle w:val="None"/>
          <w:rFonts w:ascii="Arial" w:hAnsi="Arial"/>
          <w:color w:val="212121"/>
          <w:u w:color="212121"/>
        </w:rPr>
        <w:t xml:space="preserve"> for the complete grading policy, including the letter grade conversion, and the criteria for a grade of incomplete, taking a course on a pass/fail basis, and withdrawing from a course. </w:t>
      </w:r>
    </w:p>
    <w:p w14:paraId="42007BDE" w14:textId="77777777" w:rsidR="002C482D" w:rsidRDefault="002C482D">
      <w:pPr>
        <w:pStyle w:val="Body"/>
        <w:rPr>
          <w:rStyle w:val="None"/>
          <w:rFonts w:ascii="Arial" w:eastAsia="Arial" w:hAnsi="Arial" w:cs="Arial"/>
          <w:color w:val="57068C"/>
          <w:u w:color="57068C"/>
        </w:rPr>
      </w:pPr>
    </w:p>
    <w:p w14:paraId="279CC612" w14:textId="77777777" w:rsidR="002C482D" w:rsidRDefault="00166209">
      <w:pPr>
        <w:pStyle w:val="Body"/>
        <w:rPr>
          <w:rStyle w:val="None"/>
          <w:rFonts w:ascii="Arial" w:eastAsia="Arial" w:hAnsi="Arial" w:cs="Arial"/>
          <w:b/>
          <w:bCs/>
        </w:rPr>
      </w:pPr>
      <w:bookmarkStart w:id="30" w:name="bookmarkkix.7d51gs32csi3"/>
      <w:bookmarkEnd w:id="30"/>
      <w:r>
        <w:rPr>
          <w:rStyle w:val="None"/>
          <w:rFonts w:ascii="Arial" w:hAnsi="Arial"/>
          <w:b/>
          <w:bCs/>
        </w:rPr>
        <w:t>Course Outline</w:t>
      </w:r>
    </w:p>
    <w:p w14:paraId="446772E3" w14:textId="77777777" w:rsidR="002C482D" w:rsidRDefault="002C482D">
      <w:pPr>
        <w:pStyle w:val="Body"/>
        <w:rPr>
          <w:rStyle w:val="None"/>
          <w:rFonts w:ascii="Arial" w:eastAsia="Arial" w:hAnsi="Arial" w:cs="Arial"/>
          <w:b/>
          <w:bCs/>
        </w:rPr>
      </w:pPr>
    </w:p>
    <w:p w14:paraId="4FAF39D8" w14:textId="77777777" w:rsidR="002C482D" w:rsidRDefault="00166209">
      <w:pPr>
        <w:pStyle w:val="Body"/>
        <w:rPr>
          <w:rStyle w:val="None"/>
          <w:rFonts w:ascii="Arial" w:eastAsia="Arial" w:hAnsi="Arial" w:cs="Arial"/>
          <w:b/>
          <w:bCs/>
        </w:rPr>
      </w:pPr>
      <w:r>
        <w:rPr>
          <w:rStyle w:val="None"/>
          <w:rFonts w:ascii="Arial" w:hAnsi="Arial"/>
          <w:b/>
          <w:bCs/>
          <w:lang w:val="de-DE"/>
        </w:rPr>
        <w:t xml:space="preserve">Start/End Dates: </w:t>
      </w:r>
      <w:r>
        <w:rPr>
          <w:rStyle w:val="None"/>
          <w:rFonts w:ascii="Arial" w:hAnsi="Arial"/>
        </w:rPr>
        <w:t>09/0</w:t>
      </w:r>
      <w:r w:rsidR="00D1572C">
        <w:rPr>
          <w:rStyle w:val="None"/>
          <w:rFonts w:ascii="Arial" w:hAnsi="Arial"/>
        </w:rPr>
        <w:t>4</w:t>
      </w:r>
      <w:r>
        <w:rPr>
          <w:rStyle w:val="None"/>
          <w:rFonts w:ascii="Arial" w:hAnsi="Arial"/>
        </w:rPr>
        <w:t>/202</w:t>
      </w:r>
      <w:r w:rsidR="00D1572C">
        <w:rPr>
          <w:rStyle w:val="None"/>
          <w:rFonts w:ascii="Arial" w:hAnsi="Arial"/>
        </w:rPr>
        <w:t>4</w:t>
      </w:r>
      <w:r>
        <w:rPr>
          <w:rStyle w:val="None"/>
          <w:rFonts w:ascii="Arial" w:hAnsi="Arial"/>
        </w:rPr>
        <w:t xml:space="preserve"> - 12/</w:t>
      </w:r>
      <w:r w:rsidR="00D1572C">
        <w:rPr>
          <w:rStyle w:val="None"/>
          <w:rFonts w:ascii="Arial" w:hAnsi="Arial"/>
        </w:rPr>
        <w:t>04</w:t>
      </w:r>
      <w:r>
        <w:rPr>
          <w:rStyle w:val="None"/>
          <w:rFonts w:ascii="Arial" w:hAnsi="Arial"/>
        </w:rPr>
        <w:t>/202</w:t>
      </w:r>
      <w:r w:rsidR="00D1572C">
        <w:rPr>
          <w:rStyle w:val="None"/>
          <w:rFonts w:ascii="Arial" w:hAnsi="Arial"/>
        </w:rPr>
        <w:t>4</w:t>
      </w:r>
      <w:r>
        <w:rPr>
          <w:rStyle w:val="None"/>
          <w:rFonts w:ascii="Arial" w:hAnsi="Arial"/>
        </w:rPr>
        <w:t xml:space="preserve"> | Wednesday</w:t>
      </w:r>
      <w:r>
        <w:rPr>
          <w:rStyle w:val="None"/>
          <w:rFonts w:ascii="Arial" w:hAnsi="Arial"/>
          <w:b/>
          <w:bCs/>
        </w:rPr>
        <w:t xml:space="preserve"> </w:t>
      </w:r>
    </w:p>
    <w:p w14:paraId="104AE2F9" w14:textId="77777777" w:rsidR="002C482D" w:rsidRDefault="00166209">
      <w:pPr>
        <w:pStyle w:val="Body"/>
        <w:rPr>
          <w:rStyle w:val="None"/>
          <w:rFonts w:ascii="Arial" w:eastAsia="Arial" w:hAnsi="Arial" w:cs="Arial"/>
          <w:b/>
          <w:bCs/>
        </w:rPr>
      </w:pPr>
      <w:r>
        <w:rPr>
          <w:rStyle w:val="None"/>
          <w:rFonts w:ascii="Arial" w:hAnsi="Arial"/>
          <w:b/>
          <w:bCs/>
        </w:rPr>
        <w:t xml:space="preserve">Time: </w:t>
      </w:r>
      <w:r>
        <w:rPr>
          <w:rStyle w:val="None"/>
          <w:rFonts w:ascii="Arial" w:hAnsi="Arial"/>
        </w:rPr>
        <w:t>07:00pm -- 09:35pm</w:t>
      </w:r>
    </w:p>
    <w:p w14:paraId="23F21338" w14:textId="77777777" w:rsidR="002C482D" w:rsidRDefault="00166209">
      <w:pPr>
        <w:pStyle w:val="Body"/>
        <w:rPr>
          <w:rStyle w:val="None"/>
          <w:rFonts w:ascii="Arial" w:eastAsia="Arial" w:hAnsi="Arial" w:cs="Arial"/>
        </w:rPr>
      </w:pPr>
      <w:r>
        <w:rPr>
          <w:rStyle w:val="None"/>
          <w:rFonts w:ascii="Arial" w:hAnsi="Arial"/>
          <w:b/>
          <w:bCs/>
          <w:lang w:val="de-DE"/>
        </w:rPr>
        <w:t>No Class Date(s):</w:t>
      </w:r>
      <w:r>
        <w:rPr>
          <w:rStyle w:val="None"/>
          <w:rFonts w:ascii="Arial" w:hAnsi="Arial"/>
          <w:b/>
          <w:bCs/>
        </w:rPr>
        <w:t xml:space="preserve"> </w:t>
      </w:r>
      <w:r w:rsidR="00D1572C">
        <w:rPr>
          <w:rStyle w:val="None"/>
          <w:rFonts w:ascii="Arial" w:hAnsi="Arial"/>
        </w:rPr>
        <w:t>N/A</w:t>
      </w:r>
    </w:p>
    <w:p w14:paraId="18D81DFE" w14:textId="77777777" w:rsidR="002C482D" w:rsidRDefault="00166209">
      <w:pPr>
        <w:pStyle w:val="Body"/>
        <w:rPr>
          <w:rStyle w:val="None"/>
          <w:rFonts w:ascii="Arial" w:eastAsia="Arial" w:hAnsi="Arial" w:cs="Arial"/>
          <w:b/>
          <w:bCs/>
        </w:rPr>
      </w:pPr>
      <w:r>
        <w:rPr>
          <w:rStyle w:val="None"/>
          <w:rFonts w:ascii="Arial" w:hAnsi="Arial"/>
          <w:b/>
          <w:bCs/>
        </w:rPr>
        <w:t xml:space="preserve">Special </w:t>
      </w:r>
      <w:r>
        <w:rPr>
          <w:rStyle w:val="None"/>
          <w:rFonts w:ascii="Arial" w:hAnsi="Arial"/>
          <w:b/>
          <w:bCs/>
          <w:lang w:val="de-DE"/>
        </w:rPr>
        <w:t xml:space="preserve">Notes: </w:t>
      </w:r>
      <w:r>
        <w:rPr>
          <w:rStyle w:val="None"/>
          <w:rFonts w:ascii="Arial" w:hAnsi="Arial"/>
        </w:rPr>
        <w:t>N/A</w:t>
      </w:r>
    </w:p>
    <w:p w14:paraId="36035A2A" w14:textId="77777777" w:rsidR="002C482D" w:rsidRDefault="002C482D">
      <w:pPr>
        <w:pStyle w:val="Body"/>
        <w:rPr>
          <w:rStyle w:val="None"/>
          <w:rFonts w:ascii="Arial" w:eastAsia="Arial" w:hAnsi="Arial" w:cs="Arial"/>
        </w:rPr>
      </w:pPr>
    </w:p>
    <w:p w14:paraId="39A6BC46" w14:textId="77777777" w:rsidR="002C482D" w:rsidRDefault="00166209">
      <w:pPr>
        <w:pStyle w:val="Body"/>
        <w:rPr>
          <w:rStyle w:val="None"/>
          <w:rFonts w:ascii="Arial" w:eastAsia="Arial" w:hAnsi="Arial" w:cs="Arial"/>
        </w:rPr>
      </w:pPr>
      <w:permStart w:id="1686717146" w:edGrp="everyone"/>
      <w:r>
        <w:rPr>
          <w:rStyle w:val="None"/>
          <w:rFonts w:ascii="Arial" w:hAnsi="Arial"/>
        </w:rPr>
        <w:t>The course will cover the chapters listed below. Prior to each class session, please read the chapter(s) listed that will be covered on that specific date. Completed assignments, final, and group projects should be uploaded to Brightspace when due.</w:t>
      </w:r>
    </w:p>
    <w:p w14:paraId="4C919A0D" w14:textId="77777777" w:rsidR="002C482D" w:rsidRDefault="00166209">
      <w:pPr>
        <w:pStyle w:val="Body"/>
        <w:rPr>
          <w:rStyle w:val="None"/>
          <w:rFonts w:ascii="Arial" w:eastAsia="Arial" w:hAnsi="Arial" w:cs="Arial"/>
          <w:u w:val="single"/>
        </w:rPr>
      </w:pPr>
      <w:r>
        <w:rPr>
          <w:rStyle w:val="None"/>
          <w:rFonts w:ascii="Arial" w:eastAsia="Arial" w:hAnsi="Arial" w:cs="Arial"/>
          <w:u w:val="single"/>
        </w:rPr>
        <w:br/>
      </w:r>
    </w:p>
    <w:p w14:paraId="08CFCFA6" w14:textId="22518B54" w:rsidR="002C482D" w:rsidRDefault="00166209">
      <w:pPr>
        <w:pStyle w:val="Body"/>
        <w:rPr>
          <w:rStyle w:val="None"/>
          <w:rFonts w:ascii="Arial" w:eastAsia="Arial" w:hAnsi="Arial" w:cs="Arial"/>
          <w:b/>
          <w:bCs/>
          <w:u w:val="single"/>
        </w:rPr>
      </w:pPr>
      <w:r>
        <w:rPr>
          <w:rStyle w:val="None"/>
          <w:rFonts w:ascii="Arial" w:hAnsi="Arial"/>
          <w:b/>
          <w:bCs/>
          <w:u w:val="single"/>
        </w:rPr>
        <w:t>Session I,</w:t>
      </w:r>
      <w:r w:rsidR="007367C4">
        <w:rPr>
          <w:rStyle w:val="None"/>
          <w:rFonts w:ascii="Arial" w:hAnsi="Arial"/>
          <w:b/>
          <w:bCs/>
          <w:u w:val="single"/>
        </w:rPr>
        <w:t xml:space="preserve"> Wednesday, September </w:t>
      </w:r>
      <w:r w:rsidR="00DE700E">
        <w:rPr>
          <w:rStyle w:val="None"/>
          <w:rFonts w:ascii="Arial" w:hAnsi="Arial"/>
          <w:b/>
          <w:bCs/>
          <w:u w:val="single"/>
        </w:rPr>
        <w:t>4</w:t>
      </w:r>
    </w:p>
    <w:p w14:paraId="275DCE80" w14:textId="77777777" w:rsidR="002C482D" w:rsidRDefault="00166209">
      <w:pPr>
        <w:pStyle w:val="Body"/>
        <w:rPr>
          <w:rStyle w:val="None"/>
          <w:rFonts w:ascii="Arial" w:eastAsia="Arial" w:hAnsi="Arial" w:cs="Arial"/>
        </w:rPr>
      </w:pPr>
      <w:r>
        <w:rPr>
          <w:rStyle w:val="None"/>
          <w:rFonts w:ascii="Arial" w:hAnsi="Arial"/>
        </w:rPr>
        <w:t>Tonight, we will begin our course with:</w:t>
      </w:r>
    </w:p>
    <w:p w14:paraId="54C7CB02" w14:textId="77777777" w:rsidR="002C482D" w:rsidRDefault="00166209">
      <w:pPr>
        <w:pStyle w:val="Body"/>
        <w:rPr>
          <w:rStyle w:val="None"/>
          <w:rFonts w:ascii="Arial" w:eastAsia="Arial" w:hAnsi="Arial" w:cs="Arial"/>
        </w:rPr>
      </w:pPr>
      <w:r>
        <w:rPr>
          <w:rStyle w:val="None"/>
          <w:rFonts w:ascii="Arial" w:hAnsi="Arial"/>
        </w:rPr>
        <w:t>-- Professor and student introductions,</w:t>
      </w:r>
    </w:p>
    <w:p w14:paraId="0FC3E2A6" w14:textId="77777777" w:rsidR="002C482D" w:rsidRDefault="00166209">
      <w:pPr>
        <w:pStyle w:val="Body"/>
        <w:rPr>
          <w:rStyle w:val="None"/>
          <w:rFonts w:ascii="Arial" w:eastAsia="Arial" w:hAnsi="Arial" w:cs="Arial"/>
        </w:rPr>
      </w:pPr>
      <w:r>
        <w:rPr>
          <w:rStyle w:val="None"/>
          <w:rFonts w:ascii="Arial" w:hAnsi="Arial"/>
        </w:rPr>
        <w:t>-- Identifying group member assignments,</w:t>
      </w:r>
    </w:p>
    <w:p w14:paraId="68DAA264" w14:textId="77777777" w:rsidR="002C482D" w:rsidRDefault="00166209">
      <w:pPr>
        <w:pStyle w:val="Body"/>
        <w:rPr>
          <w:rStyle w:val="None"/>
          <w:rFonts w:ascii="Arial" w:eastAsia="Arial" w:hAnsi="Arial" w:cs="Arial"/>
        </w:rPr>
      </w:pPr>
      <w:r>
        <w:rPr>
          <w:rStyle w:val="None"/>
          <w:rFonts w:ascii="Arial" w:hAnsi="Arial"/>
        </w:rPr>
        <w:t>-- Discussing book selections, and</w:t>
      </w:r>
    </w:p>
    <w:p w14:paraId="2694B6FD" w14:textId="77777777" w:rsidR="002C482D" w:rsidRDefault="00166209">
      <w:pPr>
        <w:pStyle w:val="Body"/>
        <w:rPr>
          <w:rStyle w:val="None"/>
          <w:rFonts w:ascii="Arial" w:eastAsia="Arial" w:hAnsi="Arial" w:cs="Arial"/>
        </w:rPr>
      </w:pPr>
      <w:r>
        <w:rPr>
          <w:rStyle w:val="None"/>
          <w:rFonts w:ascii="Arial" w:hAnsi="Arial"/>
        </w:rPr>
        <w:t>-- Reviewing assignments and due dates</w:t>
      </w:r>
    </w:p>
    <w:p w14:paraId="323CC787" w14:textId="77777777" w:rsidR="002C482D" w:rsidRDefault="002C482D">
      <w:pPr>
        <w:pStyle w:val="Body"/>
        <w:rPr>
          <w:rStyle w:val="None"/>
          <w:rFonts w:ascii="Arial" w:eastAsia="Arial" w:hAnsi="Arial" w:cs="Arial"/>
        </w:rPr>
      </w:pPr>
    </w:p>
    <w:p w14:paraId="60BF41AF" w14:textId="77777777" w:rsidR="002C482D" w:rsidRDefault="00166209">
      <w:pPr>
        <w:pStyle w:val="Body"/>
        <w:rPr>
          <w:rStyle w:val="None"/>
          <w:rFonts w:ascii="Arial" w:eastAsia="Arial" w:hAnsi="Arial" w:cs="Arial"/>
        </w:rPr>
      </w:pPr>
      <w:r>
        <w:rPr>
          <w:rStyle w:val="None"/>
          <w:rFonts w:ascii="Arial" w:hAnsi="Arial"/>
        </w:rPr>
        <w:t>We will also begin a lecture and our class discussion on:</w:t>
      </w:r>
    </w:p>
    <w:p w14:paraId="2447C6E5" w14:textId="77777777" w:rsidR="002C482D" w:rsidRDefault="002C482D">
      <w:pPr>
        <w:pStyle w:val="Body"/>
        <w:rPr>
          <w:rStyle w:val="None"/>
          <w:rFonts w:ascii="Arial" w:eastAsia="Arial" w:hAnsi="Arial" w:cs="Arial"/>
        </w:rPr>
      </w:pPr>
    </w:p>
    <w:p w14:paraId="70A5FD61" w14:textId="77777777" w:rsidR="002C482D" w:rsidRDefault="00166209">
      <w:pPr>
        <w:pStyle w:val="Body"/>
        <w:rPr>
          <w:rStyle w:val="None"/>
          <w:rFonts w:ascii="Arial" w:eastAsia="Arial" w:hAnsi="Arial" w:cs="Arial"/>
        </w:rPr>
      </w:pPr>
      <w:r>
        <w:rPr>
          <w:rStyle w:val="None"/>
          <w:rFonts w:ascii="Arial" w:hAnsi="Arial"/>
        </w:rPr>
        <w:t>Topic: Basic Introduction to Enterprise Risk Management</w:t>
      </w:r>
    </w:p>
    <w:p w14:paraId="2AF6694D" w14:textId="77777777" w:rsidR="002C482D" w:rsidRDefault="00166209">
      <w:pPr>
        <w:pStyle w:val="Body"/>
        <w:rPr>
          <w:rStyle w:val="None"/>
          <w:rFonts w:ascii="Arial" w:eastAsia="Arial" w:hAnsi="Arial" w:cs="Arial"/>
        </w:rPr>
      </w:pPr>
      <w:r>
        <w:rPr>
          <w:rStyle w:val="None"/>
          <w:rFonts w:ascii="Arial" w:hAnsi="Arial"/>
        </w:rPr>
        <w:t xml:space="preserve">This session will cover some of the basics to set a solid foundation for the rest of the course. </w:t>
      </w:r>
    </w:p>
    <w:p w14:paraId="4A327A93" w14:textId="77777777" w:rsidR="002C482D" w:rsidRDefault="00166209">
      <w:pPr>
        <w:pStyle w:val="Body"/>
        <w:rPr>
          <w:rStyle w:val="None"/>
          <w:rFonts w:ascii="Arial" w:eastAsia="Arial" w:hAnsi="Arial" w:cs="Arial"/>
        </w:rPr>
      </w:pPr>
      <w:r>
        <w:rPr>
          <w:rStyle w:val="None"/>
          <w:rFonts w:ascii="Arial" w:hAnsi="Arial"/>
        </w:rPr>
        <w:t>During this class, the student will gain an understanding of:</w:t>
      </w:r>
    </w:p>
    <w:p w14:paraId="0D953DCF" w14:textId="77777777" w:rsidR="002C482D" w:rsidRDefault="00166209">
      <w:pPr>
        <w:pStyle w:val="Body"/>
        <w:rPr>
          <w:rStyle w:val="None"/>
          <w:rFonts w:ascii="Arial" w:eastAsia="Arial" w:hAnsi="Arial" w:cs="Arial"/>
        </w:rPr>
      </w:pPr>
      <w:r>
        <w:rPr>
          <w:rStyle w:val="None"/>
          <w:rFonts w:ascii="Arial" w:hAnsi="Arial"/>
        </w:rPr>
        <w:t>-   Internal Controls</w:t>
      </w:r>
    </w:p>
    <w:p w14:paraId="3170F0F6" w14:textId="77777777" w:rsidR="002C482D" w:rsidRDefault="00166209">
      <w:pPr>
        <w:pStyle w:val="Body"/>
        <w:rPr>
          <w:rStyle w:val="None"/>
          <w:rFonts w:ascii="Arial" w:eastAsia="Arial" w:hAnsi="Arial" w:cs="Arial"/>
        </w:rPr>
      </w:pPr>
      <w:r>
        <w:rPr>
          <w:rStyle w:val="None"/>
          <w:rFonts w:ascii="Arial" w:hAnsi="Arial"/>
          <w:lang w:val="de-DE"/>
        </w:rPr>
        <w:t>-   Risk Management</w:t>
      </w:r>
    </w:p>
    <w:p w14:paraId="54D8E123" w14:textId="77777777" w:rsidR="002C482D" w:rsidRDefault="00166209">
      <w:pPr>
        <w:pStyle w:val="Body"/>
        <w:rPr>
          <w:rStyle w:val="None"/>
          <w:rFonts w:ascii="Arial" w:eastAsia="Arial" w:hAnsi="Arial" w:cs="Arial"/>
        </w:rPr>
      </w:pPr>
      <w:r>
        <w:rPr>
          <w:rStyle w:val="None"/>
          <w:rFonts w:ascii="Arial" w:hAnsi="Arial"/>
        </w:rPr>
        <w:t xml:space="preserve">-   Foreign Corrupt Practices Act </w:t>
      </w:r>
    </w:p>
    <w:p w14:paraId="1F41D867" w14:textId="77777777" w:rsidR="002C482D" w:rsidRDefault="00166209">
      <w:pPr>
        <w:pStyle w:val="Body"/>
        <w:rPr>
          <w:rStyle w:val="None"/>
          <w:rFonts w:ascii="Arial" w:eastAsia="Arial" w:hAnsi="Arial" w:cs="Arial"/>
        </w:rPr>
      </w:pPr>
      <w:r>
        <w:rPr>
          <w:rStyle w:val="None"/>
          <w:rFonts w:ascii="Arial" w:hAnsi="Arial"/>
        </w:rPr>
        <w:t>-  Committee of Sponsoring Organizations (COSO)</w:t>
      </w:r>
    </w:p>
    <w:p w14:paraId="3C17B558" w14:textId="77777777" w:rsidR="002C482D" w:rsidRDefault="00166209">
      <w:pPr>
        <w:pStyle w:val="Body"/>
        <w:rPr>
          <w:rStyle w:val="None"/>
          <w:rFonts w:ascii="Arial" w:eastAsia="Arial" w:hAnsi="Arial" w:cs="Arial"/>
        </w:rPr>
      </w:pPr>
      <w:r>
        <w:rPr>
          <w:rStyle w:val="None"/>
          <w:rFonts w:ascii="Arial" w:hAnsi="Arial"/>
        </w:rPr>
        <w:t xml:space="preserve">-  Sarbanes-Oxley Act (Sox) - 2002 </w:t>
      </w:r>
    </w:p>
    <w:p w14:paraId="7494C735" w14:textId="77777777" w:rsidR="002C482D" w:rsidRDefault="00166209">
      <w:pPr>
        <w:pStyle w:val="Body"/>
        <w:rPr>
          <w:rStyle w:val="None"/>
          <w:rFonts w:ascii="Arial" w:eastAsia="Arial" w:hAnsi="Arial" w:cs="Arial"/>
        </w:rPr>
      </w:pPr>
      <w:r>
        <w:rPr>
          <w:rStyle w:val="None"/>
          <w:rFonts w:ascii="Arial" w:hAnsi="Arial"/>
        </w:rPr>
        <w:t>-  Generally Accepted Accounting Principles (GAAP)</w:t>
      </w:r>
    </w:p>
    <w:p w14:paraId="0AAB3F15" w14:textId="77777777" w:rsidR="002C482D" w:rsidRDefault="00166209">
      <w:pPr>
        <w:pStyle w:val="Body"/>
        <w:rPr>
          <w:rStyle w:val="None"/>
          <w:rFonts w:ascii="Arial" w:eastAsia="Arial" w:hAnsi="Arial" w:cs="Arial"/>
        </w:rPr>
      </w:pPr>
      <w:r>
        <w:rPr>
          <w:rStyle w:val="None"/>
          <w:rFonts w:ascii="Arial" w:hAnsi="Arial"/>
        </w:rPr>
        <w:t xml:space="preserve">-  Generally Accepted Auditing Standards (GAAS) </w:t>
      </w:r>
    </w:p>
    <w:p w14:paraId="669FC1CC" w14:textId="77777777" w:rsidR="002C482D" w:rsidRDefault="002C482D">
      <w:pPr>
        <w:pStyle w:val="Body"/>
        <w:rPr>
          <w:rStyle w:val="None"/>
          <w:rFonts w:ascii="Arial" w:eastAsia="Arial" w:hAnsi="Arial" w:cs="Arial"/>
        </w:rPr>
      </w:pPr>
    </w:p>
    <w:p w14:paraId="19DA9FA8" w14:textId="77777777" w:rsidR="002C482D" w:rsidRDefault="00166209">
      <w:pPr>
        <w:pStyle w:val="Body"/>
        <w:rPr>
          <w:rStyle w:val="None"/>
          <w:rFonts w:ascii="Arial" w:eastAsia="Arial" w:hAnsi="Arial" w:cs="Arial"/>
        </w:rPr>
      </w:pPr>
      <w:r>
        <w:rPr>
          <w:rStyle w:val="None"/>
          <w:rFonts w:ascii="Arial" w:hAnsi="Arial"/>
        </w:rPr>
        <w:t>New Assignments:</w:t>
      </w:r>
    </w:p>
    <w:p w14:paraId="732B9CC3" w14:textId="77777777" w:rsidR="002C482D" w:rsidRDefault="00166209">
      <w:pPr>
        <w:pStyle w:val="Body"/>
        <w:rPr>
          <w:rStyle w:val="None"/>
          <w:rFonts w:ascii="Arial" w:eastAsia="Arial" w:hAnsi="Arial" w:cs="Arial"/>
        </w:rPr>
      </w:pPr>
      <w:r>
        <w:rPr>
          <w:rStyle w:val="None"/>
          <w:rFonts w:ascii="Arial" w:hAnsi="Arial"/>
        </w:rPr>
        <w:t>Read and discuss Chapters 1 thru 9 (Part I) from the Fundamentals of Risk Management textbook.</w:t>
      </w:r>
    </w:p>
    <w:p w14:paraId="6B29CF89" w14:textId="77777777" w:rsidR="002C482D" w:rsidRDefault="002C482D">
      <w:pPr>
        <w:pStyle w:val="Body"/>
        <w:rPr>
          <w:rStyle w:val="None"/>
          <w:rFonts w:ascii="Arial" w:eastAsia="Arial" w:hAnsi="Arial" w:cs="Arial"/>
        </w:rPr>
      </w:pPr>
    </w:p>
    <w:p w14:paraId="6116CAF7" w14:textId="3B92C93D" w:rsidR="002C482D" w:rsidRDefault="00166209">
      <w:pPr>
        <w:pStyle w:val="Body"/>
        <w:rPr>
          <w:rStyle w:val="None"/>
          <w:rFonts w:ascii="Arial" w:hAnsi="Arial"/>
        </w:rPr>
      </w:pPr>
      <w:r>
        <w:rPr>
          <w:rStyle w:val="None"/>
          <w:rFonts w:ascii="Arial" w:hAnsi="Arial"/>
        </w:rPr>
        <w:t xml:space="preserve">Online Forum Cycle #1 Discussion from </w:t>
      </w:r>
      <w:r w:rsidR="00036DBD">
        <w:rPr>
          <w:rStyle w:val="None"/>
          <w:rFonts w:ascii="Arial" w:hAnsi="Arial"/>
        </w:rPr>
        <w:t>September 4</w:t>
      </w:r>
      <w:ins w:id="31" w:author="M S P" w:date="2023-07-08T11:04:00Z">
        <w:r w:rsidR="00186ACD">
          <w:rPr>
            <w:rStyle w:val="None"/>
            <w:rFonts w:ascii="Arial" w:hAnsi="Arial"/>
          </w:rPr>
          <w:t xml:space="preserve"> </w:t>
        </w:r>
      </w:ins>
      <w:r>
        <w:rPr>
          <w:rStyle w:val="None"/>
          <w:rFonts w:ascii="Arial" w:hAnsi="Arial"/>
        </w:rPr>
        <w:t>to</w:t>
      </w:r>
      <w:r w:rsidR="00036DBD">
        <w:rPr>
          <w:rStyle w:val="None"/>
          <w:rFonts w:ascii="Arial" w:hAnsi="Arial"/>
        </w:rPr>
        <w:t xml:space="preserve"> October 2</w:t>
      </w:r>
      <w:r>
        <w:rPr>
          <w:rStyle w:val="None"/>
          <w:rFonts w:ascii="Arial" w:hAnsi="Arial"/>
        </w:rPr>
        <w:t xml:space="preserve"> opens today. Post all your discussions related to the chapters assigned and any related researched material in the appropriate forum until 6pm ET</w:t>
      </w:r>
      <w:r w:rsidR="00036DBD">
        <w:rPr>
          <w:rStyle w:val="None"/>
          <w:rFonts w:ascii="Arial" w:hAnsi="Arial"/>
        </w:rPr>
        <w:t xml:space="preserve"> Wednesday, October 2.</w:t>
      </w:r>
    </w:p>
    <w:p w14:paraId="51434A18" w14:textId="77777777" w:rsidR="00036DBD" w:rsidRDefault="00036DBD">
      <w:pPr>
        <w:pStyle w:val="Body"/>
        <w:rPr>
          <w:rStyle w:val="None"/>
          <w:rFonts w:ascii="Arial" w:eastAsia="Arial" w:hAnsi="Arial" w:cs="Arial"/>
        </w:rPr>
      </w:pPr>
    </w:p>
    <w:p w14:paraId="4275427E" w14:textId="3D8F53E4" w:rsidR="002C482D" w:rsidRDefault="00166209">
      <w:pPr>
        <w:pStyle w:val="Body"/>
        <w:rPr>
          <w:rStyle w:val="None"/>
          <w:rFonts w:ascii="Arial" w:eastAsia="Arial" w:hAnsi="Arial" w:cs="Arial"/>
        </w:rPr>
      </w:pPr>
      <w:r>
        <w:rPr>
          <w:rStyle w:val="None"/>
          <w:rFonts w:ascii="Arial" w:hAnsi="Arial"/>
        </w:rPr>
        <w:lastRenderedPageBreak/>
        <w:t xml:space="preserve">Your Group Presentation #1 (15-20-minute Power-point) based on your challenge question is due 6pm ET on </w:t>
      </w:r>
      <w:r w:rsidR="00036DBD">
        <w:rPr>
          <w:rStyle w:val="None"/>
          <w:rFonts w:ascii="Arial" w:hAnsi="Arial"/>
        </w:rPr>
        <w:t>Wednesday, October 2.</w:t>
      </w:r>
      <w:r>
        <w:rPr>
          <w:rStyle w:val="None"/>
          <w:rFonts w:ascii="Arial" w:hAnsi="Arial"/>
        </w:rPr>
        <w:t xml:space="preserve"> </w:t>
      </w:r>
    </w:p>
    <w:p w14:paraId="2784B0AB" w14:textId="77777777" w:rsidR="002C482D" w:rsidRDefault="002C482D">
      <w:pPr>
        <w:pStyle w:val="Body"/>
        <w:rPr>
          <w:rStyle w:val="None"/>
          <w:rFonts w:ascii="Arial" w:eastAsia="Arial" w:hAnsi="Arial" w:cs="Arial"/>
        </w:rPr>
      </w:pPr>
    </w:p>
    <w:p w14:paraId="7A17C15B" w14:textId="7A0CAD35" w:rsidR="002C482D" w:rsidRDefault="00166209">
      <w:pPr>
        <w:pStyle w:val="Body"/>
        <w:rPr>
          <w:rStyle w:val="None"/>
          <w:rFonts w:ascii="Arial" w:eastAsia="Arial" w:hAnsi="Arial" w:cs="Arial"/>
          <w:u w:val="single"/>
        </w:rPr>
      </w:pPr>
      <w:r>
        <w:rPr>
          <w:rStyle w:val="None"/>
          <w:rFonts w:ascii="Arial" w:hAnsi="Arial"/>
        </w:rPr>
        <w:t xml:space="preserve">Read “The Smartest Guys in the Room” or watch the documentary via Netflix or Prime at your convenience. We will begin a class discussion about ENRON on </w:t>
      </w:r>
      <w:r w:rsidR="00036DBD">
        <w:rPr>
          <w:rStyle w:val="None"/>
          <w:rFonts w:ascii="Arial" w:hAnsi="Arial"/>
        </w:rPr>
        <w:t>Wednesday, November 27.</w:t>
      </w:r>
    </w:p>
    <w:p w14:paraId="7C61C248" w14:textId="77777777" w:rsidR="004D4C73" w:rsidRDefault="004D4C73">
      <w:pPr>
        <w:pStyle w:val="Body"/>
        <w:rPr>
          <w:rStyle w:val="None"/>
          <w:rFonts w:ascii="Arial" w:eastAsia="Arial" w:hAnsi="Arial" w:cs="Arial"/>
          <w:u w:val="single"/>
        </w:rPr>
      </w:pPr>
    </w:p>
    <w:p w14:paraId="4D6738AB" w14:textId="6C9DE2C7" w:rsidR="002C482D" w:rsidRDefault="00166209">
      <w:pPr>
        <w:pStyle w:val="Body"/>
        <w:rPr>
          <w:rStyle w:val="None"/>
          <w:rFonts w:ascii="Arial" w:eastAsia="Arial" w:hAnsi="Arial" w:cs="Arial"/>
          <w:b/>
          <w:bCs/>
          <w:u w:val="single"/>
        </w:rPr>
      </w:pPr>
      <w:r>
        <w:rPr>
          <w:rStyle w:val="None"/>
          <w:rFonts w:ascii="Arial" w:hAnsi="Arial"/>
          <w:b/>
          <w:bCs/>
          <w:u w:val="single"/>
        </w:rPr>
        <w:t xml:space="preserve">Session 2, </w:t>
      </w:r>
      <w:ins w:id="32" w:author="M S P" w:date="2023-07-08T11:07:00Z">
        <w:r w:rsidR="00186ACD">
          <w:rPr>
            <w:rStyle w:val="None"/>
            <w:rFonts w:ascii="Arial" w:hAnsi="Arial"/>
            <w:b/>
            <w:bCs/>
            <w:u w:val="single"/>
          </w:rPr>
          <w:t>Wednesday, September 1</w:t>
        </w:r>
      </w:ins>
      <w:r w:rsidR="00DE700E">
        <w:rPr>
          <w:rStyle w:val="None"/>
          <w:rFonts w:ascii="Arial" w:hAnsi="Arial"/>
          <w:b/>
          <w:bCs/>
          <w:u w:val="single"/>
        </w:rPr>
        <w:t>1</w:t>
      </w:r>
    </w:p>
    <w:p w14:paraId="0BF5E359" w14:textId="77777777" w:rsidR="002C482D" w:rsidRDefault="00166209">
      <w:pPr>
        <w:pStyle w:val="Body"/>
        <w:rPr>
          <w:rStyle w:val="None"/>
          <w:rFonts w:ascii="Arial" w:eastAsia="Arial" w:hAnsi="Arial" w:cs="Arial"/>
        </w:rPr>
      </w:pPr>
      <w:r>
        <w:rPr>
          <w:rStyle w:val="None"/>
          <w:rFonts w:ascii="Arial" w:hAnsi="Arial"/>
        </w:rPr>
        <w:t>Topic: Basic Introduction to Enterprise Risk Management (continuation form 1/23)</w:t>
      </w:r>
    </w:p>
    <w:p w14:paraId="731F7E08" w14:textId="77777777" w:rsidR="002C482D" w:rsidRDefault="00166209">
      <w:pPr>
        <w:pStyle w:val="Body"/>
        <w:rPr>
          <w:rStyle w:val="None"/>
          <w:rFonts w:ascii="Arial" w:eastAsia="Arial" w:hAnsi="Arial" w:cs="Arial"/>
        </w:rPr>
      </w:pPr>
      <w:r>
        <w:rPr>
          <w:rStyle w:val="None"/>
          <w:rFonts w:ascii="Arial" w:hAnsi="Arial"/>
        </w:rPr>
        <w:t xml:space="preserve">This session will continue to cover some of the basics to set a solid foundation for the rest of the course. </w:t>
      </w:r>
    </w:p>
    <w:p w14:paraId="1A32FBA9" w14:textId="77777777" w:rsidR="002C482D" w:rsidRDefault="00166209">
      <w:pPr>
        <w:pStyle w:val="Body"/>
        <w:rPr>
          <w:rStyle w:val="None"/>
          <w:rFonts w:ascii="Arial" w:eastAsia="Arial" w:hAnsi="Arial" w:cs="Arial"/>
        </w:rPr>
      </w:pPr>
      <w:r>
        <w:rPr>
          <w:rStyle w:val="None"/>
          <w:rFonts w:ascii="Arial" w:hAnsi="Arial"/>
        </w:rPr>
        <w:t>During this class, the student will gain an understanding of:</w:t>
      </w:r>
    </w:p>
    <w:p w14:paraId="30ED3486" w14:textId="77777777" w:rsidR="002C482D" w:rsidRDefault="00166209">
      <w:pPr>
        <w:pStyle w:val="Body"/>
        <w:rPr>
          <w:rStyle w:val="None"/>
          <w:rFonts w:ascii="Arial" w:eastAsia="Arial" w:hAnsi="Arial" w:cs="Arial"/>
        </w:rPr>
      </w:pPr>
      <w:r>
        <w:rPr>
          <w:rStyle w:val="None"/>
          <w:rFonts w:ascii="Arial" w:hAnsi="Arial"/>
        </w:rPr>
        <w:t>-   Internal Controls</w:t>
      </w:r>
    </w:p>
    <w:p w14:paraId="1704C004" w14:textId="77777777" w:rsidR="002C482D" w:rsidRDefault="00166209">
      <w:pPr>
        <w:pStyle w:val="Body"/>
        <w:rPr>
          <w:rStyle w:val="None"/>
          <w:rFonts w:ascii="Arial" w:eastAsia="Arial" w:hAnsi="Arial" w:cs="Arial"/>
        </w:rPr>
      </w:pPr>
      <w:r>
        <w:rPr>
          <w:rStyle w:val="None"/>
          <w:rFonts w:ascii="Arial" w:hAnsi="Arial"/>
          <w:lang w:val="de-DE"/>
        </w:rPr>
        <w:t>-   Risk Management</w:t>
      </w:r>
    </w:p>
    <w:p w14:paraId="2C4709EF" w14:textId="77777777" w:rsidR="002C482D" w:rsidRDefault="00166209">
      <w:pPr>
        <w:pStyle w:val="Body"/>
        <w:rPr>
          <w:rStyle w:val="None"/>
          <w:rFonts w:ascii="Arial" w:eastAsia="Arial" w:hAnsi="Arial" w:cs="Arial"/>
        </w:rPr>
      </w:pPr>
      <w:r>
        <w:rPr>
          <w:rStyle w:val="None"/>
          <w:rFonts w:ascii="Arial" w:hAnsi="Arial"/>
        </w:rPr>
        <w:t xml:space="preserve">-   Foreign Corrupt Practices Act </w:t>
      </w:r>
    </w:p>
    <w:p w14:paraId="3C54DD4E" w14:textId="77777777" w:rsidR="002C482D" w:rsidRDefault="00166209">
      <w:pPr>
        <w:pStyle w:val="Body"/>
        <w:rPr>
          <w:rStyle w:val="None"/>
          <w:rFonts w:ascii="Arial" w:eastAsia="Arial" w:hAnsi="Arial" w:cs="Arial"/>
        </w:rPr>
      </w:pPr>
      <w:r>
        <w:rPr>
          <w:rStyle w:val="None"/>
          <w:rFonts w:ascii="Arial" w:hAnsi="Arial"/>
        </w:rPr>
        <w:t>-  Committee of Sponsoring Organizations (COSO)</w:t>
      </w:r>
    </w:p>
    <w:p w14:paraId="1EBADE1E" w14:textId="77777777" w:rsidR="002C482D" w:rsidRDefault="00166209">
      <w:pPr>
        <w:pStyle w:val="Body"/>
        <w:rPr>
          <w:rStyle w:val="None"/>
          <w:rFonts w:ascii="Arial" w:eastAsia="Arial" w:hAnsi="Arial" w:cs="Arial"/>
        </w:rPr>
      </w:pPr>
      <w:r>
        <w:rPr>
          <w:rStyle w:val="None"/>
          <w:rFonts w:ascii="Arial" w:hAnsi="Arial"/>
        </w:rPr>
        <w:t xml:space="preserve">-  Sarbanes-Oxley Act (Sox) - 2002 </w:t>
      </w:r>
    </w:p>
    <w:p w14:paraId="01E7E424" w14:textId="77777777" w:rsidR="002C482D" w:rsidRDefault="00166209">
      <w:pPr>
        <w:pStyle w:val="Body"/>
        <w:rPr>
          <w:rStyle w:val="None"/>
          <w:rFonts w:ascii="Arial" w:eastAsia="Arial" w:hAnsi="Arial" w:cs="Arial"/>
        </w:rPr>
      </w:pPr>
      <w:r>
        <w:rPr>
          <w:rStyle w:val="None"/>
          <w:rFonts w:ascii="Arial" w:hAnsi="Arial"/>
        </w:rPr>
        <w:t>-  Generally Accepted Accounting Principles (GAAP)</w:t>
      </w:r>
    </w:p>
    <w:p w14:paraId="3827F83E" w14:textId="77777777" w:rsidR="002C482D" w:rsidRDefault="00166209">
      <w:pPr>
        <w:pStyle w:val="Body"/>
        <w:rPr>
          <w:rStyle w:val="None"/>
          <w:rFonts w:ascii="Arial" w:eastAsia="Arial" w:hAnsi="Arial" w:cs="Arial"/>
        </w:rPr>
      </w:pPr>
      <w:r>
        <w:rPr>
          <w:rStyle w:val="None"/>
          <w:rFonts w:ascii="Arial" w:hAnsi="Arial"/>
        </w:rPr>
        <w:t xml:space="preserve">-  Generally Accepted Auditing Standards (GAAS) </w:t>
      </w:r>
    </w:p>
    <w:p w14:paraId="706B4115" w14:textId="77777777" w:rsidR="002C482D" w:rsidRDefault="002C482D">
      <w:pPr>
        <w:pStyle w:val="Body"/>
        <w:rPr>
          <w:rStyle w:val="None"/>
          <w:rFonts w:ascii="Arial" w:eastAsia="Arial" w:hAnsi="Arial" w:cs="Arial"/>
        </w:rPr>
      </w:pPr>
    </w:p>
    <w:p w14:paraId="5DACBC50" w14:textId="77777777" w:rsidR="002C482D" w:rsidRDefault="00166209">
      <w:pPr>
        <w:pStyle w:val="Body"/>
        <w:rPr>
          <w:rStyle w:val="None"/>
          <w:rFonts w:ascii="Arial" w:eastAsia="Arial" w:hAnsi="Arial" w:cs="Arial"/>
        </w:rPr>
      </w:pPr>
      <w:r>
        <w:rPr>
          <w:rStyle w:val="None"/>
          <w:rFonts w:ascii="Arial" w:hAnsi="Arial"/>
        </w:rPr>
        <w:t xml:space="preserve"> “In the News” discussion and opportunity to score class participation credit.</w:t>
      </w:r>
    </w:p>
    <w:p w14:paraId="46C1224D" w14:textId="77777777" w:rsidR="002C482D" w:rsidRDefault="002C482D">
      <w:pPr>
        <w:pStyle w:val="Body"/>
        <w:rPr>
          <w:rStyle w:val="None"/>
          <w:rFonts w:ascii="Arial" w:eastAsia="Arial" w:hAnsi="Arial" w:cs="Arial"/>
        </w:rPr>
      </w:pPr>
    </w:p>
    <w:p w14:paraId="7A4DCA9F" w14:textId="77777777" w:rsidR="002C482D" w:rsidRDefault="00166209">
      <w:pPr>
        <w:pStyle w:val="Body"/>
        <w:rPr>
          <w:rStyle w:val="None"/>
          <w:rFonts w:ascii="Arial" w:eastAsia="Arial" w:hAnsi="Arial" w:cs="Arial"/>
        </w:rPr>
      </w:pPr>
      <w:r>
        <w:rPr>
          <w:rStyle w:val="None"/>
          <w:rFonts w:ascii="Arial" w:hAnsi="Arial"/>
        </w:rPr>
        <w:t>Assignment Reminders</w:t>
      </w:r>
    </w:p>
    <w:p w14:paraId="1563301F" w14:textId="77777777" w:rsidR="002C482D" w:rsidRDefault="00166209">
      <w:pPr>
        <w:pStyle w:val="Body"/>
        <w:rPr>
          <w:rStyle w:val="None"/>
          <w:rFonts w:ascii="Arial" w:eastAsia="Arial" w:hAnsi="Arial" w:cs="Arial"/>
        </w:rPr>
      </w:pPr>
      <w:r>
        <w:rPr>
          <w:rStyle w:val="None"/>
          <w:rFonts w:ascii="Arial" w:hAnsi="Arial"/>
        </w:rPr>
        <w:t>Continue to read and discuss Chapters 1 thru 9 (Part I) from the Fundamentals of Risk Management textbook.</w:t>
      </w:r>
    </w:p>
    <w:p w14:paraId="1939E091" w14:textId="77777777" w:rsidR="002C482D" w:rsidRDefault="002C482D">
      <w:pPr>
        <w:pStyle w:val="Body"/>
        <w:rPr>
          <w:rStyle w:val="None"/>
          <w:rFonts w:ascii="Arial" w:eastAsia="Arial" w:hAnsi="Arial" w:cs="Arial"/>
        </w:rPr>
      </w:pPr>
    </w:p>
    <w:p w14:paraId="33B7CFCD" w14:textId="16A8A0E6" w:rsidR="00036DBD" w:rsidRDefault="00166209">
      <w:pPr>
        <w:pStyle w:val="Body"/>
        <w:rPr>
          <w:rStyle w:val="None"/>
          <w:rFonts w:ascii="Arial" w:hAnsi="Arial"/>
        </w:rPr>
      </w:pPr>
      <w:r>
        <w:rPr>
          <w:rStyle w:val="None"/>
          <w:rFonts w:ascii="Arial" w:hAnsi="Arial"/>
        </w:rPr>
        <w:t xml:space="preserve">Online Forum Cycle #1 Group Discussion from </w:t>
      </w:r>
      <w:r w:rsidR="00036DBD">
        <w:rPr>
          <w:rStyle w:val="None"/>
          <w:rFonts w:ascii="Arial" w:hAnsi="Arial"/>
        </w:rPr>
        <w:t>September 4 to October 2</w:t>
      </w:r>
      <w:r>
        <w:rPr>
          <w:rStyle w:val="None"/>
          <w:rFonts w:ascii="Arial" w:hAnsi="Arial"/>
        </w:rPr>
        <w:t>- continue to post all your discussions related to the chapters assigned and any related researched material in the appropriate forum until 6pm ET on</w:t>
      </w:r>
      <w:r w:rsidR="00036DBD">
        <w:rPr>
          <w:rStyle w:val="None"/>
          <w:rFonts w:ascii="Arial" w:hAnsi="Arial"/>
        </w:rPr>
        <w:t xml:space="preserve"> Wednesday, October 2</w:t>
      </w:r>
      <w:r>
        <w:rPr>
          <w:rStyle w:val="None"/>
          <w:rFonts w:ascii="Arial" w:hAnsi="Arial"/>
        </w:rPr>
        <w:t xml:space="preserve"> </w:t>
      </w:r>
    </w:p>
    <w:p w14:paraId="1DDCF42E" w14:textId="77777777" w:rsidR="00036DBD" w:rsidRDefault="00166209" w:rsidP="00036DBD">
      <w:pPr>
        <w:pStyle w:val="Body"/>
        <w:rPr>
          <w:rStyle w:val="None"/>
          <w:rFonts w:ascii="Arial" w:hAnsi="Arial"/>
        </w:rPr>
      </w:pPr>
      <w:r>
        <w:rPr>
          <w:rStyle w:val="None"/>
          <w:rFonts w:ascii="Arial" w:hAnsi="Arial"/>
        </w:rPr>
        <w:t xml:space="preserve">Your Group Presentation #1 (15-20-minute Power-point) based on your challenge question is due on </w:t>
      </w:r>
      <w:r w:rsidR="00036DBD">
        <w:rPr>
          <w:rStyle w:val="None"/>
          <w:rFonts w:ascii="Arial" w:hAnsi="Arial"/>
        </w:rPr>
        <w:t xml:space="preserve">Wednesday, October 2 </w:t>
      </w:r>
    </w:p>
    <w:p w14:paraId="1DFC3A6C" w14:textId="77777777" w:rsidR="00036DBD" w:rsidRDefault="00036DBD">
      <w:pPr>
        <w:pStyle w:val="Body"/>
        <w:rPr>
          <w:rStyle w:val="None"/>
          <w:rFonts w:ascii="Arial" w:hAnsi="Arial"/>
        </w:rPr>
      </w:pPr>
    </w:p>
    <w:p w14:paraId="2198C575" w14:textId="282FCDF1" w:rsidR="004D4C73" w:rsidRDefault="00166209">
      <w:pPr>
        <w:pStyle w:val="Body"/>
        <w:rPr>
          <w:rStyle w:val="None"/>
          <w:rFonts w:ascii="Arial" w:hAnsi="Arial"/>
        </w:rPr>
      </w:pPr>
      <w:r>
        <w:rPr>
          <w:rStyle w:val="None"/>
          <w:rFonts w:ascii="Arial" w:hAnsi="Arial"/>
        </w:rPr>
        <w:t xml:space="preserve">Read “The Smartest Guys in the Room” or watch the documentary via Netflix or Prime at your convenience. We will begin a class discussion about ENRON on </w:t>
      </w:r>
      <w:r w:rsidR="00036DBD">
        <w:rPr>
          <w:rStyle w:val="None"/>
          <w:rFonts w:ascii="Arial" w:hAnsi="Arial"/>
        </w:rPr>
        <w:t>Wednesday, November 27.</w:t>
      </w:r>
    </w:p>
    <w:p w14:paraId="1BE75EC0" w14:textId="77777777" w:rsidR="00036DBD" w:rsidRDefault="00036DBD">
      <w:pPr>
        <w:pStyle w:val="Body"/>
        <w:rPr>
          <w:rStyle w:val="None"/>
          <w:rFonts w:ascii="Arial" w:hAnsi="Arial"/>
        </w:rPr>
      </w:pPr>
    </w:p>
    <w:p w14:paraId="7CC67EC1" w14:textId="77777777" w:rsidR="00036DBD" w:rsidRDefault="00036DBD">
      <w:pPr>
        <w:pStyle w:val="Body"/>
        <w:rPr>
          <w:rStyle w:val="None"/>
          <w:rFonts w:ascii="Arial" w:eastAsia="Arial" w:hAnsi="Arial" w:cs="Arial"/>
          <w:u w:val="single"/>
        </w:rPr>
      </w:pPr>
    </w:p>
    <w:p w14:paraId="7CDBEEFE" w14:textId="1EA1A428" w:rsidR="002C482D" w:rsidRDefault="00166209">
      <w:pPr>
        <w:pStyle w:val="Body"/>
        <w:rPr>
          <w:rStyle w:val="None"/>
          <w:rFonts w:ascii="Arial" w:hAnsi="Arial"/>
          <w:b/>
          <w:bCs/>
          <w:u w:val="single"/>
        </w:rPr>
      </w:pPr>
      <w:r>
        <w:rPr>
          <w:rStyle w:val="None"/>
          <w:rFonts w:ascii="Arial" w:hAnsi="Arial"/>
          <w:b/>
          <w:bCs/>
          <w:u w:val="single"/>
        </w:rPr>
        <w:t xml:space="preserve">Session 3, </w:t>
      </w:r>
      <w:r w:rsidR="00DE700E">
        <w:rPr>
          <w:rStyle w:val="None"/>
          <w:rFonts w:ascii="Arial" w:hAnsi="Arial"/>
          <w:b/>
          <w:bCs/>
          <w:u w:val="single"/>
        </w:rPr>
        <w:t>W</w:t>
      </w:r>
      <w:ins w:id="33" w:author="M S P" w:date="2023-07-08T11:10:00Z">
        <w:r w:rsidR="00474EA2">
          <w:rPr>
            <w:rStyle w:val="None"/>
            <w:rFonts w:ascii="Arial" w:hAnsi="Arial"/>
            <w:b/>
            <w:bCs/>
            <w:u w:val="single"/>
          </w:rPr>
          <w:t xml:space="preserve">ednesday, September </w:t>
        </w:r>
      </w:ins>
      <w:r w:rsidR="00DE700E">
        <w:rPr>
          <w:rStyle w:val="None"/>
          <w:rFonts w:ascii="Arial" w:hAnsi="Arial"/>
          <w:b/>
          <w:bCs/>
          <w:u w:val="single"/>
        </w:rPr>
        <w:t>18</w:t>
      </w:r>
    </w:p>
    <w:p w14:paraId="6A63EF46" w14:textId="77777777" w:rsidR="00613F9C" w:rsidRDefault="00613F9C">
      <w:pPr>
        <w:pStyle w:val="Body"/>
        <w:rPr>
          <w:rStyle w:val="None"/>
          <w:rFonts w:ascii="Arial" w:hAnsi="Arial"/>
          <w:b/>
          <w:bCs/>
          <w:u w:val="single"/>
        </w:rPr>
      </w:pPr>
    </w:p>
    <w:p w14:paraId="29881E19" w14:textId="77777777" w:rsidR="00613F9C" w:rsidRDefault="00613F9C" w:rsidP="00613F9C">
      <w:pPr>
        <w:pStyle w:val="Body"/>
        <w:rPr>
          <w:rStyle w:val="None"/>
          <w:rFonts w:ascii="Arial" w:eastAsia="Arial" w:hAnsi="Arial" w:cs="Arial"/>
        </w:rPr>
      </w:pPr>
      <w:r>
        <w:rPr>
          <w:rStyle w:val="None"/>
          <w:rFonts w:ascii="Arial" w:hAnsi="Arial"/>
        </w:rPr>
        <w:t>Topic: Different types of business risks</w:t>
      </w:r>
    </w:p>
    <w:p w14:paraId="65F77926" w14:textId="77777777" w:rsidR="00613F9C" w:rsidRDefault="00613F9C" w:rsidP="00613F9C">
      <w:pPr>
        <w:pStyle w:val="Body"/>
        <w:rPr>
          <w:rStyle w:val="None"/>
          <w:rFonts w:ascii="Arial" w:eastAsia="Arial" w:hAnsi="Arial" w:cs="Arial"/>
        </w:rPr>
      </w:pPr>
      <w:r>
        <w:rPr>
          <w:rStyle w:val="None"/>
          <w:rFonts w:ascii="Arial" w:hAnsi="Arial"/>
        </w:rPr>
        <w:t xml:space="preserve">This session we will understand the various types of business risks and how they impact the organization. </w:t>
      </w:r>
    </w:p>
    <w:p w14:paraId="61EF9F5D" w14:textId="77777777" w:rsidR="00613F9C" w:rsidRDefault="00613F9C" w:rsidP="00613F9C">
      <w:pPr>
        <w:pStyle w:val="Body"/>
        <w:rPr>
          <w:rStyle w:val="None"/>
          <w:rFonts w:ascii="Arial" w:eastAsia="Arial" w:hAnsi="Arial" w:cs="Arial"/>
        </w:rPr>
      </w:pPr>
      <w:r>
        <w:rPr>
          <w:rStyle w:val="None"/>
          <w:rFonts w:ascii="Arial" w:hAnsi="Arial"/>
        </w:rPr>
        <w:t> During this session, the student will learn about:</w:t>
      </w:r>
    </w:p>
    <w:p w14:paraId="40C19697" w14:textId="77777777" w:rsidR="00613F9C" w:rsidRDefault="00613F9C" w:rsidP="00613F9C">
      <w:pPr>
        <w:pStyle w:val="Body"/>
        <w:rPr>
          <w:rStyle w:val="None"/>
          <w:rFonts w:ascii="Arial" w:eastAsia="Arial" w:hAnsi="Arial" w:cs="Arial"/>
        </w:rPr>
      </w:pPr>
      <w:r>
        <w:rPr>
          <w:rStyle w:val="None"/>
          <w:rFonts w:ascii="Arial" w:hAnsi="Arial"/>
        </w:rPr>
        <w:t>-  Strategic risks</w:t>
      </w:r>
    </w:p>
    <w:p w14:paraId="5DBAF698" w14:textId="77777777" w:rsidR="00613F9C" w:rsidRDefault="00613F9C" w:rsidP="00613F9C">
      <w:pPr>
        <w:pStyle w:val="Body"/>
        <w:rPr>
          <w:rStyle w:val="None"/>
          <w:rFonts w:ascii="Arial" w:eastAsia="Arial" w:hAnsi="Arial" w:cs="Arial"/>
        </w:rPr>
      </w:pPr>
      <w:r>
        <w:rPr>
          <w:rStyle w:val="None"/>
          <w:rFonts w:ascii="Arial" w:hAnsi="Arial"/>
        </w:rPr>
        <w:t>- Operations risks</w:t>
      </w:r>
    </w:p>
    <w:p w14:paraId="689319F4" w14:textId="77777777" w:rsidR="00613F9C" w:rsidRDefault="00613F9C" w:rsidP="00613F9C">
      <w:pPr>
        <w:pStyle w:val="Body"/>
        <w:rPr>
          <w:rStyle w:val="None"/>
          <w:rFonts w:ascii="Arial" w:eastAsia="Arial" w:hAnsi="Arial" w:cs="Arial"/>
        </w:rPr>
      </w:pPr>
      <w:r>
        <w:rPr>
          <w:rStyle w:val="None"/>
          <w:rFonts w:ascii="Arial" w:hAnsi="Arial"/>
        </w:rPr>
        <w:t>-  Finance risks</w:t>
      </w:r>
    </w:p>
    <w:p w14:paraId="6E57A5B1" w14:textId="77777777" w:rsidR="00613F9C" w:rsidRDefault="00613F9C" w:rsidP="00613F9C">
      <w:pPr>
        <w:pStyle w:val="Body"/>
        <w:rPr>
          <w:rStyle w:val="None"/>
          <w:rFonts w:ascii="Arial" w:eastAsia="Arial" w:hAnsi="Arial" w:cs="Arial"/>
        </w:rPr>
      </w:pPr>
      <w:r>
        <w:rPr>
          <w:rStyle w:val="None"/>
          <w:rFonts w:ascii="Arial" w:hAnsi="Arial"/>
        </w:rPr>
        <w:lastRenderedPageBreak/>
        <w:t>-  Information risks</w:t>
      </w:r>
    </w:p>
    <w:p w14:paraId="337C6166" w14:textId="77777777" w:rsidR="00613F9C" w:rsidRDefault="00613F9C" w:rsidP="00613F9C">
      <w:pPr>
        <w:pStyle w:val="Body"/>
        <w:rPr>
          <w:rStyle w:val="None"/>
          <w:rFonts w:ascii="Arial" w:eastAsia="Arial" w:hAnsi="Arial" w:cs="Arial"/>
        </w:rPr>
      </w:pPr>
    </w:p>
    <w:p w14:paraId="45B167B0" w14:textId="77777777" w:rsidR="00613F9C" w:rsidRDefault="00613F9C" w:rsidP="00613F9C">
      <w:pPr>
        <w:pStyle w:val="Body"/>
        <w:rPr>
          <w:rStyle w:val="None"/>
          <w:rFonts w:ascii="Arial" w:hAnsi="Arial"/>
        </w:rPr>
      </w:pPr>
      <w:r>
        <w:rPr>
          <w:rStyle w:val="None"/>
          <w:rFonts w:ascii="Arial" w:hAnsi="Arial"/>
        </w:rPr>
        <w:t>The focus of this class will be the major risk areas of the Enterprise.</w:t>
      </w:r>
    </w:p>
    <w:p w14:paraId="612F1647" w14:textId="77777777" w:rsidR="00613F9C" w:rsidRDefault="00613F9C" w:rsidP="00613F9C">
      <w:pPr>
        <w:pStyle w:val="Body"/>
        <w:rPr>
          <w:rStyle w:val="None"/>
          <w:rFonts w:ascii="Arial" w:eastAsia="Arial" w:hAnsi="Arial" w:cs="Arial"/>
        </w:rPr>
      </w:pPr>
      <w:r>
        <w:rPr>
          <w:rStyle w:val="None"/>
          <w:rFonts w:ascii="Arial" w:hAnsi="Arial"/>
        </w:rPr>
        <w:t>“In the News” discussion and opportunity to score class participation credit.</w:t>
      </w:r>
    </w:p>
    <w:p w14:paraId="7C303A07" w14:textId="77777777" w:rsidR="00613F9C" w:rsidRDefault="00613F9C" w:rsidP="00613F9C">
      <w:pPr>
        <w:pStyle w:val="Body"/>
        <w:rPr>
          <w:rStyle w:val="None"/>
          <w:rFonts w:ascii="Arial" w:eastAsia="Arial" w:hAnsi="Arial" w:cs="Arial"/>
        </w:rPr>
      </w:pPr>
    </w:p>
    <w:p w14:paraId="1837F69D" w14:textId="77777777" w:rsidR="00613F9C" w:rsidRDefault="00613F9C" w:rsidP="00613F9C">
      <w:pPr>
        <w:pStyle w:val="Body"/>
        <w:rPr>
          <w:rStyle w:val="None"/>
          <w:rFonts w:ascii="Arial" w:eastAsia="Arial" w:hAnsi="Arial" w:cs="Arial"/>
        </w:rPr>
      </w:pPr>
      <w:r>
        <w:rPr>
          <w:rStyle w:val="None"/>
          <w:rFonts w:ascii="Arial" w:hAnsi="Arial"/>
        </w:rPr>
        <w:t>Assignment Reminders</w:t>
      </w:r>
    </w:p>
    <w:p w14:paraId="35FC93DE" w14:textId="77777777" w:rsidR="00613F9C" w:rsidRDefault="00613F9C" w:rsidP="00613F9C">
      <w:pPr>
        <w:pStyle w:val="Body"/>
        <w:rPr>
          <w:rStyle w:val="None"/>
          <w:rFonts w:ascii="Arial" w:eastAsia="Arial" w:hAnsi="Arial" w:cs="Arial"/>
        </w:rPr>
      </w:pPr>
      <w:r>
        <w:rPr>
          <w:rStyle w:val="None"/>
          <w:rFonts w:ascii="Arial" w:hAnsi="Arial"/>
        </w:rPr>
        <w:t>Continue to read and discuss Chapters 1 thru 9 (Part I) from the Fundamentals of Risk Management textbook.</w:t>
      </w:r>
    </w:p>
    <w:p w14:paraId="35C17348" w14:textId="77777777" w:rsidR="00613F9C" w:rsidRDefault="00613F9C" w:rsidP="00613F9C">
      <w:pPr>
        <w:pStyle w:val="Body"/>
        <w:rPr>
          <w:rStyle w:val="None"/>
          <w:rFonts w:ascii="Arial" w:eastAsia="Arial" w:hAnsi="Arial" w:cs="Arial"/>
        </w:rPr>
      </w:pPr>
    </w:p>
    <w:p w14:paraId="59705D82" w14:textId="77777777" w:rsidR="00613F9C" w:rsidRDefault="00613F9C" w:rsidP="00613F9C">
      <w:pPr>
        <w:pStyle w:val="Body"/>
        <w:rPr>
          <w:rStyle w:val="None"/>
          <w:rFonts w:ascii="Arial" w:hAnsi="Arial"/>
        </w:rPr>
      </w:pPr>
      <w:r>
        <w:rPr>
          <w:rStyle w:val="None"/>
          <w:rFonts w:ascii="Arial" w:hAnsi="Arial"/>
        </w:rPr>
        <w:t xml:space="preserve">Online Forum Cycle #1 Group Discussion from September 4 to October 2- continue to post all your discussions related to the chapters assigned and any related researched material in the appropriate forum until 6pm ET on Wednesday, October 2 </w:t>
      </w:r>
    </w:p>
    <w:p w14:paraId="46C02196" w14:textId="77777777" w:rsidR="00613F9C" w:rsidRDefault="00613F9C" w:rsidP="00613F9C">
      <w:pPr>
        <w:pStyle w:val="Body"/>
        <w:rPr>
          <w:rStyle w:val="None"/>
          <w:rFonts w:ascii="Arial" w:hAnsi="Arial"/>
        </w:rPr>
      </w:pPr>
      <w:r>
        <w:rPr>
          <w:rStyle w:val="None"/>
          <w:rFonts w:ascii="Arial" w:hAnsi="Arial"/>
        </w:rPr>
        <w:t xml:space="preserve">Your Group Presentation #1 (15-20-minute Power-point) based on your challenge question is due on Wednesday, October 2 </w:t>
      </w:r>
    </w:p>
    <w:p w14:paraId="53D55DC5" w14:textId="77777777" w:rsidR="00613F9C" w:rsidRDefault="00613F9C" w:rsidP="00613F9C">
      <w:pPr>
        <w:pStyle w:val="Body"/>
        <w:rPr>
          <w:rStyle w:val="None"/>
          <w:rFonts w:ascii="Arial" w:hAnsi="Arial"/>
        </w:rPr>
      </w:pPr>
    </w:p>
    <w:p w14:paraId="3B7B2615" w14:textId="77777777" w:rsidR="00613F9C" w:rsidRDefault="00613F9C" w:rsidP="00613F9C">
      <w:pPr>
        <w:pStyle w:val="Body"/>
        <w:rPr>
          <w:rStyle w:val="None"/>
          <w:rFonts w:ascii="Arial" w:hAnsi="Arial"/>
        </w:rPr>
      </w:pPr>
      <w:r>
        <w:rPr>
          <w:rStyle w:val="None"/>
          <w:rFonts w:ascii="Arial" w:hAnsi="Arial"/>
        </w:rPr>
        <w:t>Read “The Smartest Guys in the Room” or watch the documentary via Netflix or Prime at your convenience. We will begin a class discussion about ENRON on Wednesday, November 27.</w:t>
      </w:r>
    </w:p>
    <w:p w14:paraId="7E70D375" w14:textId="77777777" w:rsidR="00613F9C" w:rsidRDefault="00613F9C" w:rsidP="00613F9C">
      <w:pPr>
        <w:pStyle w:val="Body"/>
        <w:rPr>
          <w:rStyle w:val="None"/>
          <w:rFonts w:ascii="Arial" w:hAnsi="Arial"/>
        </w:rPr>
      </w:pPr>
    </w:p>
    <w:p w14:paraId="2380B7CB" w14:textId="13FB470E" w:rsidR="002C482D" w:rsidRDefault="00166209">
      <w:pPr>
        <w:pStyle w:val="Body"/>
        <w:rPr>
          <w:rStyle w:val="None"/>
          <w:rFonts w:ascii="Arial" w:eastAsia="Arial" w:hAnsi="Arial" w:cs="Arial"/>
          <w:b/>
          <w:bCs/>
          <w:u w:val="single"/>
        </w:rPr>
      </w:pPr>
      <w:r>
        <w:rPr>
          <w:rStyle w:val="None"/>
          <w:rFonts w:ascii="Arial" w:hAnsi="Arial"/>
          <w:b/>
          <w:bCs/>
          <w:u w:val="single"/>
        </w:rPr>
        <w:t>Session 4,</w:t>
      </w:r>
      <w:r w:rsidR="007367C4">
        <w:rPr>
          <w:rStyle w:val="None"/>
          <w:rFonts w:ascii="Arial" w:hAnsi="Arial"/>
          <w:b/>
          <w:bCs/>
          <w:u w:val="single"/>
        </w:rPr>
        <w:t xml:space="preserve"> Wednesday, September </w:t>
      </w:r>
      <w:r w:rsidR="00DE700E">
        <w:rPr>
          <w:rStyle w:val="None"/>
          <w:rFonts w:ascii="Arial" w:hAnsi="Arial"/>
          <w:b/>
          <w:bCs/>
          <w:u w:val="single"/>
        </w:rPr>
        <w:t>5</w:t>
      </w:r>
    </w:p>
    <w:p w14:paraId="1C17ACBB" w14:textId="77777777" w:rsidR="002C482D" w:rsidRDefault="00166209">
      <w:pPr>
        <w:pStyle w:val="Body"/>
        <w:rPr>
          <w:rStyle w:val="None"/>
          <w:rFonts w:ascii="Arial" w:eastAsia="Arial" w:hAnsi="Arial" w:cs="Arial"/>
        </w:rPr>
      </w:pPr>
      <w:r>
        <w:rPr>
          <w:rStyle w:val="None"/>
          <w:rFonts w:ascii="Arial" w:hAnsi="Arial"/>
          <w:lang w:val="it-IT"/>
        </w:rPr>
        <w:t>Topic: COSO</w:t>
      </w:r>
      <w:r>
        <w:rPr>
          <w:rStyle w:val="None"/>
          <w:rFonts w:ascii="Arial" w:hAnsi="Arial"/>
        </w:rPr>
        <w:t>’s Risk Management process</w:t>
      </w:r>
    </w:p>
    <w:p w14:paraId="534A4E6F" w14:textId="77777777" w:rsidR="002C482D" w:rsidRDefault="00166209">
      <w:pPr>
        <w:pStyle w:val="Body"/>
        <w:rPr>
          <w:rStyle w:val="None"/>
          <w:rFonts w:ascii="Arial" w:eastAsia="Arial" w:hAnsi="Arial" w:cs="Arial"/>
        </w:rPr>
      </w:pPr>
      <w:r>
        <w:rPr>
          <w:rStyle w:val="None"/>
          <w:rFonts w:ascii="Arial" w:hAnsi="Arial"/>
        </w:rPr>
        <w:t>This session will cover some of the recommended COSO steps in risk management.</w:t>
      </w:r>
    </w:p>
    <w:p w14:paraId="64AFE39F" w14:textId="77777777" w:rsidR="002C482D" w:rsidRDefault="00166209">
      <w:pPr>
        <w:pStyle w:val="Body"/>
        <w:rPr>
          <w:rStyle w:val="None"/>
          <w:rFonts w:ascii="Arial" w:eastAsia="Arial" w:hAnsi="Arial" w:cs="Arial"/>
        </w:rPr>
      </w:pPr>
      <w:r>
        <w:rPr>
          <w:rStyle w:val="None"/>
          <w:rFonts w:ascii="Arial" w:hAnsi="Arial"/>
        </w:rPr>
        <w:t>During this session, the student will learn:</w:t>
      </w:r>
    </w:p>
    <w:p w14:paraId="4ABC28CC" w14:textId="77777777" w:rsidR="002C482D" w:rsidRPr="007367C4" w:rsidRDefault="00166209">
      <w:pPr>
        <w:pStyle w:val="Body"/>
        <w:rPr>
          <w:rFonts w:ascii="Arial" w:hAnsi="Arial" w:cs="Arial"/>
        </w:rPr>
      </w:pPr>
      <w:r w:rsidRPr="007367C4">
        <w:rPr>
          <w:rStyle w:val="None"/>
          <w:rFonts w:ascii="Arial" w:hAnsi="Arial" w:cs="Arial"/>
        </w:rPr>
        <w:t xml:space="preserve">4 Step Process of Risk Management  </w:t>
      </w:r>
    </w:p>
    <w:p w14:paraId="2F75F260" w14:textId="77777777" w:rsidR="002C482D" w:rsidRPr="007367C4" w:rsidRDefault="00166209">
      <w:pPr>
        <w:pStyle w:val="ListParagraph"/>
        <w:numPr>
          <w:ilvl w:val="0"/>
          <w:numId w:val="4"/>
        </w:numPr>
        <w:rPr>
          <w:rFonts w:ascii="Arial" w:hAnsi="Arial" w:cs="Arial"/>
        </w:rPr>
      </w:pPr>
      <w:r w:rsidRPr="007367C4">
        <w:rPr>
          <w:rStyle w:val="None"/>
          <w:rFonts w:ascii="Arial" w:hAnsi="Arial" w:cs="Arial"/>
        </w:rPr>
        <w:t xml:space="preserve">Risk identification </w:t>
      </w:r>
    </w:p>
    <w:p w14:paraId="5AE025AA" w14:textId="77777777" w:rsidR="002C482D" w:rsidRPr="007367C4" w:rsidRDefault="00166209">
      <w:pPr>
        <w:pStyle w:val="ListParagraph"/>
        <w:numPr>
          <w:ilvl w:val="0"/>
          <w:numId w:val="4"/>
        </w:numPr>
        <w:rPr>
          <w:rFonts w:ascii="Arial" w:hAnsi="Arial" w:cs="Arial"/>
        </w:rPr>
      </w:pPr>
      <w:r w:rsidRPr="007367C4">
        <w:rPr>
          <w:rStyle w:val="None"/>
          <w:rFonts w:ascii="Arial" w:hAnsi="Arial" w:cs="Arial"/>
        </w:rPr>
        <w:t>Quantitative or Qualitative assessment of the documented risks</w:t>
      </w:r>
    </w:p>
    <w:p w14:paraId="6411CDF6" w14:textId="77777777" w:rsidR="002C482D" w:rsidRPr="007367C4" w:rsidRDefault="00166209">
      <w:pPr>
        <w:pStyle w:val="ListParagraph"/>
        <w:numPr>
          <w:ilvl w:val="0"/>
          <w:numId w:val="4"/>
        </w:numPr>
        <w:rPr>
          <w:rFonts w:ascii="Arial" w:hAnsi="Arial" w:cs="Arial"/>
        </w:rPr>
      </w:pPr>
      <w:r w:rsidRPr="007367C4">
        <w:rPr>
          <w:rStyle w:val="None"/>
          <w:rFonts w:ascii="Arial" w:hAnsi="Arial" w:cs="Arial"/>
        </w:rPr>
        <w:t xml:space="preserve">Risk prioritization and response planning </w:t>
      </w:r>
    </w:p>
    <w:p w14:paraId="1A174317" w14:textId="77777777" w:rsidR="002C482D" w:rsidRPr="007367C4" w:rsidRDefault="00166209">
      <w:pPr>
        <w:pStyle w:val="ListParagraph"/>
        <w:numPr>
          <w:ilvl w:val="0"/>
          <w:numId w:val="4"/>
        </w:numPr>
        <w:rPr>
          <w:rFonts w:ascii="Arial" w:hAnsi="Arial" w:cs="Arial"/>
        </w:rPr>
      </w:pPr>
      <w:r w:rsidRPr="007367C4">
        <w:rPr>
          <w:rStyle w:val="None"/>
          <w:rFonts w:ascii="Arial" w:hAnsi="Arial" w:cs="Arial"/>
        </w:rPr>
        <w:t xml:space="preserve">Risk monitoring </w:t>
      </w:r>
    </w:p>
    <w:p w14:paraId="09759257" w14:textId="77777777" w:rsidR="002C482D" w:rsidRDefault="002C482D">
      <w:pPr>
        <w:pStyle w:val="Body"/>
      </w:pPr>
    </w:p>
    <w:p w14:paraId="496D3BEB" w14:textId="77777777" w:rsidR="00613F9C" w:rsidRDefault="00613F9C" w:rsidP="00613F9C">
      <w:pPr>
        <w:pStyle w:val="Body"/>
        <w:rPr>
          <w:rStyle w:val="None"/>
          <w:rFonts w:ascii="Arial" w:eastAsia="Arial" w:hAnsi="Arial" w:cs="Arial"/>
        </w:rPr>
      </w:pPr>
      <w:r>
        <w:rPr>
          <w:rStyle w:val="None"/>
          <w:rFonts w:ascii="Arial" w:hAnsi="Arial"/>
        </w:rPr>
        <w:t>Assignment Reminders</w:t>
      </w:r>
    </w:p>
    <w:p w14:paraId="7EA08F7E" w14:textId="77777777" w:rsidR="00613F9C" w:rsidRDefault="00613F9C" w:rsidP="00613F9C">
      <w:pPr>
        <w:pStyle w:val="Body"/>
        <w:rPr>
          <w:rStyle w:val="None"/>
          <w:rFonts w:ascii="Arial" w:eastAsia="Arial" w:hAnsi="Arial" w:cs="Arial"/>
        </w:rPr>
      </w:pPr>
      <w:r>
        <w:rPr>
          <w:rStyle w:val="None"/>
          <w:rFonts w:ascii="Arial" w:hAnsi="Arial"/>
        </w:rPr>
        <w:t>Continue to read and discuss Chapters 1 thru 9 (Part I) from the Fundamentals of Risk Management textbook.</w:t>
      </w:r>
    </w:p>
    <w:p w14:paraId="70ADCEE7" w14:textId="77777777" w:rsidR="00613F9C" w:rsidRDefault="00613F9C" w:rsidP="00613F9C">
      <w:pPr>
        <w:pStyle w:val="Body"/>
        <w:rPr>
          <w:rStyle w:val="None"/>
          <w:rFonts w:ascii="Arial" w:eastAsia="Arial" w:hAnsi="Arial" w:cs="Arial"/>
        </w:rPr>
      </w:pPr>
    </w:p>
    <w:p w14:paraId="56E7771E" w14:textId="77777777" w:rsidR="00613F9C" w:rsidRDefault="00613F9C" w:rsidP="00613F9C">
      <w:pPr>
        <w:pStyle w:val="Body"/>
        <w:rPr>
          <w:rStyle w:val="None"/>
          <w:rFonts w:ascii="Arial" w:hAnsi="Arial"/>
        </w:rPr>
      </w:pPr>
      <w:r>
        <w:rPr>
          <w:rStyle w:val="None"/>
          <w:rFonts w:ascii="Arial" w:hAnsi="Arial"/>
        </w:rPr>
        <w:t xml:space="preserve">Online Forum Cycle #1 Group Discussion from September 4 to October 2- continue to post all your discussions related to the chapters assigned and any related researched material in the appropriate forum until 6pm ET on Wednesday, October 2 </w:t>
      </w:r>
    </w:p>
    <w:p w14:paraId="08D195D7" w14:textId="77777777" w:rsidR="00613F9C" w:rsidRDefault="00613F9C" w:rsidP="00613F9C">
      <w:pPr>
        <w:pStyle w:val="Body"/>
        <w:rPr>
          <w:rStyle w:val="None"/>
          <w:rFonts w:ascii="Arial" w:hAnsi="Arial"/>
        </w:rPr>
      </w:pPr>
      <w:r>
        <w:rPr>
          <w:rStyle w:val="None"/>
          <w:rFonts w:ascii="Arial" w:hAnsi="Arial"/>
        </w:rPr>
        <w:t xml:space="preserve">Your Group Presentation #1 (15-20-minute Power-point) based on your challenge question is due on Wednesday, October 2 </w:t>
      </w:r>
    </w:p>
    <w:p w14:paraId="6B6E07B5" w14:textId="77777777" w:rsidR="00613F9C" w:rsidRDefault="00613F9C" w:rsidP="00613F9C">
      <w:pPr>
        <w:pStyle w:val="Body"/>
        <w:rPr>
          <w:rStyle w:val="None"/>
          <w:rFonts w:ascii="Arial" w:hAnsi="Arial"/>
        </w:rPr>
      </w:pPr>
    </w:p>
    <w:p w14:paraId="772AAA34" w14:textId="77777777" w:rsidR="00613F9C" w:rsidRDefault="00613F9C" w:rsidP="00613F9C">
      <w:pPr>
        <w:pStyle w:val="Body"/>
        <w:rPr>
          <w:rStyle w:val="None"/>
          <w:rFonts w:ascii="Arial" w:hAnsi="Arial"/>
        </w:rPr>
      </w:pPr>
      <w:r>
        <w:rPr>
          <w:rStyle w:val="None"/>
          <w:rFonts w:ascii="Arial" w:hAnsi="Arial"/>
        </w:rPr>
        <w:t>Read “The Smartest Guys in the Room” or watch the documentary via Netflix or Prime at your convenience. We will begin a class discussion about ENRON on Wednesday, November 27.</w:t>
      </w:r>
    </w:p>
    <w:p w14:paraId="3AD08C0B" w14:textId="77777777" w:rsidR="00613F9C" w:rsidRDefault="00613F9C" w:rsidP="00613F9C">
      <w:pPr>
        <w:pStyle w:val="Body"/>
        <w:rPr>
          <w:rStyle w:val="None"/>
          <w:rFonts w:ascii="Arial" w:hAnsi="Arial"/>
        </w:rPr>
      </w:pPr>
    </w:p>
    <w:p w14:paraId="561CCB7C" w14:textId="69989F77" w:rsidR="002C482D" w:rsidRDefault="00166209">
      <w:pPr>
        <w:pStyle w:val="Body"/>
        <w:rPr>
          <w:rStyle w:val="None"/>
          <w:rFonts w:ascii="Arial" w:eastAsia="Arial" w:hAnsi="Arial" w:cs="Arial"/>
          <w:b/>
          <w:bCs/>
          <w:u w:val="single"/>
        </w:rPr>
      </w:pPr>
      <w:r>
        <w:rPr>
          <w:rStyle w:val="None"/>
          <w:rFonts w:ascii="Arial" w:hAnsi="Arial"/>
          <w:b/>
          <w:bCs/>
          <w:u w:val="single"/>
        </w:rPr>
        <w:t xml:space="preserve">Session 5, </w:t>
      </w:r>
      <w:r w:rsidR="007367C4">
        <w:rPr>
          <w:rStyle w:val="None"/>
          <w:rFonts w:ascii="Arial" w:hAnsi="Arial"/>
          <w:b/>
          <w:bCs/>
          <w:u w:val="single"/>
        </w:rPr>
        <w:t>Wednesday,</w:t>
      </w:r>
      <w:r w:rsidR="007367C4">
        <w:rPr>
          <w:rStyle w:val="None"/>
          <w:rFonts w:ascii="Arial" w:hAnsi="Arial"/>
          <w:b/>
          <w:bCs/>
          <w:u w:val="single"/>
        </w:rPr>
        <w:t xml:space="preserve"> October </w:t>
      </w:r>
      <w:r w:rsidR="00DE700E">
        <w:rPr>
          <w:rStyle w:val="None"/>
          <w:rFonts w:ascii="Arial" w:hAnsi="Arial"/>
          <w:b/>
          <w:bCs/>
          <w:u w:val="single"/>
        </w:rPr>
        <w:t>2</w:t>
      </w:r>
    </w:p>
    <w:p w14:paraId="165ACCD2" w14:textId="77777777" w:rsidR="00036DBD" w:rsidRDefault="00036DBD">
      <w:pPr>
        <w:pStyle w:val="Body"/>
        <w:rPr>
          <w:rStyle w:val="None"/>
          <w:rFonts w:ascii="Arial" w:hAnsi="Arial"/>
        </w:rPr>
      </w:pPr>
    </w:p>
    <w:p w14:paraId="5E4E381C" w14:textId="77777777" w:rsidR="00036DBD" w:rsidRPr="004D4C73" w:rsidRDefault="00036DBD" w:rsidP="00036DBD">
      <w:pPr>
        <w:pStyle w:val="Body"/>
        <w:rPr>
          <w:rStyle w:val="None"/>
          <w:rFonts w:ascii="Arial" w:eastAsia="Arial" w:hAnsi="Arial" w:cs="Arial"/>
          <w:b/>
          <w:bCs/>
        </w:rPr>
      </w:pPr>
      <w:r>
        <w:rPr>
          <w:rStyle w:val="None"/>
          <w:rFonts w:ascii="Arial" w:hAnsi="Arial"/>
        </w:rPr>
        <w:t>Topic: Challenge Question #1</w:t>
      </w:r>
    </w:p>
    <w:p w14:paraId="79CB679B" w14:textId="77777777" w:rsidR="00036DBD" w:rsidRDefault="00036DBD" w:rsidP="00036DBD">
      <w:pPr>
        <w:pStyle w:val="Body"/>
        <w:rPr>
          <w:rStyle w:val="None"/>
          <w:rFonts w:ascii="Arial" w:eastAsia="Arial" w:hAnsi="Arial" w:cs="Arial"/>
        </w:rPr>
      </w:pPr>
      <w:r>
        <w:rPr>
          <w:rStyle w:val="None"/>
          <w:rFonts w:ascii="Arial" w:hAnsi="Arial"/>
        </w:rPr>
        <w:lastRenderedPageBreak/>
        <w:t>This session will cover challenge question #1</w:t>
      </w:r>
    </w:p>
    <w:p w14:paraId="0B52928F" w14:textId="77777777" w:rsidR="00036DBD" w:rsidRDefault="00036DBD" w:rsidP="00036DBD">
      <w:pPr>
        <w:pStyle w:val="Body"/>
        <w:rPr>
          <w:rStyle w:val="None"/>
          <w:rFonts w:ascii="Arial" w:eastAsia="Arial" w:hAnsi="Arial" w:cs="Arial"/>
        </w:rPr>
      </w:pPr>
      <w:r>
        <w:rPr>
          <w:rStyle w:val="None"/>
          <w:rFonts w:ascii="Arial" w:hAnsi="Arial"/>
        </w:rPr>
        <w:t>During this session, the students will l have the opportunity to present their findings related to their Group Challenge Question #1</w:t>
      </w:r>
    </w:p>
    <w:p w14:paraId="79CD2521" w14:textId="77777777" w:rsidR="00036DBD" w:rsidRDefault="00036DBD" w:rsidP="00036DBD">
      <w:pPr>
        <w:pStyle w:val="Body"/>
        <w:rPr>
          <w:rStyle w:val="None"/>
          <w:rFonts w:ascii="Arial" w:eastAsia="Arial" w:hAnsi="Arial" w:cs="Arial"/>
        </w:rPr>
      </w:pPr>
      <w:r>
        <w:rPr>
          <w:rStyle w:val="None"/>
          <w:rFonts w:ascii="Arial" w:hAnsi="Arial"/>
        </w:rPr>
        <w:t>Following each presentation, the instructor will present additional information and related professional experiences.</w:t>
      </w:r>
    </w:p>
    <w:p w14:paraId="4E165122" w14:textId="77777777" w:rsidR="00036DBD" w:rsidRDefault="00036DBD" w:rsidP="00036DBD">
      <w:pPr>
        <w:pStyle w:val="Body"/>
        <w:rPr>
          <w:rStyle w:val="None"/>
          <w:rFonts w:ascii="Arial" w:eastAsia="Arial" w:hAnsi="Arial" w:cs="Arial"/>
        </w:rPr>
      </w:pPr>
      <w:r>
        <w:rPr>
          <w:rStyle w:val="None"/>
          <w:rFonts w:ascii="Arial" w:hAnsi="Arial"/>
        </w:rPr>
        <w:t xml:space="preserve">All will wrap-up the topic with a lively discussion. All related questions will be answered before we move onto the next topic. </w:t>
      </w:r>
    </w:p>
    <w:p w14:paraId="49335FCA" w14:textId="77777777" w:rsidR="00036DBD" w:rsidRDefault="00036DBD" w:rsidP="00036DBD">
      <w:pPr>
        <w:pStyle w:val="Body"/>
        <w:rPr>
          <w:rStyle w:val="None"/>
          <w:rFonts w:ascii="Arial" w:eastAsia="Arial" w:hAnsi="Arial" w:cs="Arial"/>
          <w:b/>
          <w:bCs/>
        </w:rPr>
      </w:pPr>
    </w:p>
    <w:p w14:paraId="52EEAB70" w14:textId="77777777" w:rsidR="00036DBD" w:rsidRDefault="00036DBD" w:rsidP="00036DBD">
      <w:pPr>
        <w:pStyle w:val="Body"/>
        <w:rPr>
          <w:rStyle w:val="None"/>
          <w:rFonts w:ascii="Arial" w:eastAsia="Arial" w:hAnsi="Arial" w:cs="Arial"/>
        </w:rPr>
      </w:pPr>
      <w:r>
        <w:rPr>
          <w:rStyle w:val="None"/>
          <w:rFonts w:ascii="Arial" w:hAnsi="Arial"/>
        </w:rPr>
        <w:t>GROUP PRESENTATION #1 DUE TONIGHT – ONLINE FORUM #1 IS CLOSED</w:t>
      </w:r>
    </w:p>
    <w:p w14:paraId="2933C679" w14:textId="77777777" w:rsidR="00036DBD" w:rsidRDefault="00036DBD" w:rsidP="00036DBD">
      <w:pPr>
        <w:pStyle w:val="Body"/>
        <w:rPr>
          <w:rStyle w:val="None"/>
          <w:rFonts w:ascii="Arial" w:eastAsia="Arial" w:hAnsi="Arial" w:cs="Arial"/>
        </w:rPr>
      </w:pPr>
      <w:r>
        <w:rPr>
          <w:rStyle w:val="None"/>
          <w:rFonts w:ascii="Arial" w:hAnsi="Arial"/>
        </w:rPr>
        <w:t>Each presentation will be followed by a class discussion of each related chapter. At the completion of each discussion, students will have a thorough understanding of the material covered in each chapter of the book. Students will have an opportunity to ask questions and share their opinions.</w:t>
      </w:r>
    </w:p>
    <w:p w14:paraId="4251E12E" w14:textId="77777777" w:rsidR="00036DBD" w:rsidRDefault="00036DBD" w:rsidP="00036DBD">
      <w:pPr>
        <w:pStyle w:val="Body"/>
        <w:rPr>
          <w:rStyle w:val="None"/>
          <w:rFonts w:ascii="Arial" w:eastAsia="Arial" w:hAnsi="Arial" w:cs="Arial"/>
        </w:rPr>
      </w:pPr>
    </w:p>
    <w:p w14:paraId="5A3877A7" w14:textId="77777777" w:rsidR="00036DBD" w:rsidRDefault="00036DBD" w:rsidP="00036DBD">
      <w:pPr>
        <w:pStyle w:val="Body"/>
        <w:rPr>
          <w:rStyle w:val="None"/>
          <w:rFonts w:ascii="Arial" w:eastAsia="Arial" w:hAnsi="Arial" w:cs="Arial"/>
        </w:rPr>
      </w:pPr>
      <w:r>
        <w:rPr>
          <w:rStyle w:val="None"/>
          <w:rFonts w:ascii="Arial" w:hAnsi="Arial"/>
        </w:rPr>
        <w:t>New Assignments – Read and discuss Chapters 10 thru 19 (Part II) from the Fundamentals of Risk Management textbook.</w:t>
      </w:r>
    </w:p>
    <w:p w14:paraId="4353289F" w14:textId="77777777" w:rsidR="00036DBD" w:rsidRDefault="00036DBD" w:rsidP="00036DBD">
      <w:pPr>
        <w:pStyle w:val="Body"/>
        <w:rPr>
          <w:rStyle w:val="None"/>
          <w:rFonts w:ascii="Arial" w:eastAsia="Arial" w:hAnsi="Arial" w:cs="Arial"/>
        </w:rPr>
      </w:pPr>
    </w:p>
    <w:p w14:paraId="684A2544" w14:textId="5E83BB25" w:rsidR="00036DBD" w:rsidDel="00474EA2" w:rsidRDefault="00036DBD" w:rsidP="00036DBD">
      <w:pPr>
        <w:pStyle w:val="Body"/>
        <w:rPr>
          <w:del w:id="34" w:author="M S P" w:date="2023-07-08T11:11:00Z"/>
          <w:rStyle w:val="None"/>
          <w:rFonts w:ascii="Arial" w:eastAsia="Arial" w:hAnsi="Arial" w:cs="Arial"/>
        </w:rPr>
      </w:pPr>
      <w:r>
        <w:rPr>
          <w:rStyle w:val="None"/>
          <w:rFonts w:ascii="Arial" w:hAnsi="Arial"/>
        </w:rPr>
        <w:t>Online Forum Cycle #2 Discussion from opens today</w:t>
      </w:r>
      <w:r w:rsidR="00613F9C">
        <w:rPr>
          <w:rStyle w:val="None"/>
          <w:rFonts w:ascii="Arial" w:hAnsi="Arial"/>
        </w:rPr>
        <w:t xml:space="preserve"> until October 16</w:t>
      </w:r>
      <w:r>
        <w:rPr>
          <w:rStyle w:val="None"/>
          <w:rFonts w:ascii="Arial" w:hAnsi="Arial"/>
        </w:rPr>
        <w:t xml:space="preserve">. Post all your discussions related to the chapters assigned and any related researched material in the appropriate forum until 6pm ET on </w:t>
      </w:r>
      <w:r w:rsidR="00613F9C">
        <w:rPr>
          <w:rStyle w:val="None"/>
          <w:rFonts w:ascii="Arial" w:hAnsi="Arial"/>
        </w:rPr>
        <w:t>October 16</w:t>
      </w:r>
    </w:p>
    <w:p w14:paraId="7F8482CE" w14:textId="77777777" w:rsidR="00036DBD" w:rsidDel="00474EA2" w:rsidRDefault="00036DBD" w:rsidP="00036DBD">
      <w:pPr>
        <w:pStyle w:val="Body"/>
        <w:rPr>
          <w:del w:id="35" w:author="M S P" w:date="2023-07-08T11:11:00Z"/>
          <w:rStyle w:val="None"/>
          <w:rFonts w:ascii="Arial" w:eastAsia="Arial" w:hAnsi="Arial" w:cs="Arial"/>
        </w:rPr>
      </w:pPr>
    </w:p>
    <w:p w14:paraId="6BC680DA" w14:textId="7595590D" w:rsidR="00036DBD" w:rsidRDefault="00036DBD" w:rsidP="00036DBD">
      <w:pPr>
        <w:pStyle w:val="Body"/>
        <w:rPr>
          <w:rStyle w:val="None"/>
          <w:rFonts w:ascii="Arial" w:hAnsi="Arial"/>
        </w:rPr>
      </w:pPr>
      <w:r>
        <w:rPr>
          <w:rStyle w:val="None"/>
          <w:rFonts w:ascii="Arial" w:hAnsi="Arial"/>
        </w:rPr>
        <w:t>Your Group Presentation #2 (15-20-minute Power-point) based on your challenge question is due 6pm ET on</w:t>
      </w:r>
      <w:ins w:id="36" w:author="Madeha Ali" w:date="2023-07-11T15:30:00Z">
        <w:r>
          <w:rPr>
            <w:rStyle w:val="None"/>
            <w:rFonts w:ascii="Arial" w:hAnsi="Arial"/>
          </w:rPr>
          <w:t xml:space="preserve"> </w:t>
        </w:r>
      </w:ins>
      <w:del w:id="37" w:author="M S P" w:date="2023-07-08T11:11:00Z">
        <w:r w:rsidDel="00474EA2">
          <w:rPr>
            <w:rStyle w:val="None"/>
            <w:rFonts w:ascii="Arial" w:hAnsi="Arial"/>
          </w:rPr>
          <w:delText xml:space="preserve"> </w:delText>
        </w:r>
      </w:del>
      <w:r w:rsidR="00613F9C">
        <w:rPr>
          <w:rStyle w:val="None"/>
          <w:rFonts w:ascii="Arial" w:hAnsi="Arial"/>
        </w:rPr>
        <w:t>October 16.</w:t>
      </w:r>
    </w:p>
    <w:p w14:paraId="2054A55F" w14:textId="77777777" w:rsidR="00613F9C" w:rsidRDefault="00613F9C" w:rsidP="00036DBD">
      <w:pPr>
        <w:pStyle w:val="Body"/>
        <w:rPr>
          <w:rStyle w:val="None"/>
          <w:rFonts w:ascii="Arial" w:eastAsia="Arial" w:hAnsi="Arial" w:cs="Arial"/>
        </w:rPr>
      </w:pPr>
    </w:p>
    <w:p w14:paraId="308B9627" w14:textId="77777777" w:rsidR="00613F9C" w:rsidRDefault="00036DBD" w:rsidP="00036DBD">
      <w:pPr>
        <w:pStyle w:val="Body"/>
        <w:rPr>
          <w:rStyle w:val="None"/>
          <w:rFonts w:ascii="Arial" w:hAnsi="Arial"/>
        </w:rPr>
      </w:pPr>
      <w:r>
        <w:rPr>
          <w:rStyle w:val="None"/>
          <w:rFonts w:ascii="Arial" w:hAnsi="Arial"/>
        </w:rPr>
        <w:t xml:space="preserve">Read “The Smartest Guys in the Room” or watch the documentary via Netflix or Prime at your convenience. We will begin a class discussion about ENRON on </w:t>
      </w:r>
      <w:r w:rsidR="00613F9C">
        <w:rPr>
          <w:rStyle w:val="None"/>
          <w:rFonts w:ascii="Arial" w:hAnsi="Arial"/>
        </w:rPr>
        <w:t>Wednesday, November 27.</w:t>
      </w:r>
    </w:p>
    <w:p w14:paraId="17E844F0" w14:textId="77777777" w:rsidR="00613F9C" w:rsidRDefault="00613F9C">
      <w:pPr>
        <w:pStyle w:val="Body"/>
        <w:rPr>
          <w:rStyle w:val="None"/>
          <w:rFonts w:ascii="Arial" w:hAnsi="Arial"/>
          <w:b/>
          <w:bCs/>
          <w:u w:val="single"/>
        </w:rPr>
      </w:pPr>
    </w:p>
    <w:p w14:paraId="7A2474FA" w14:textId="1EBDD7D1" w:rsidR="002C482D" w:rsidRDefault="00166209">
      <w:pPr>
        <w:pStyle w:val="Body"/>
        <w:rPr>
          <w:rStyle w:val="None"/>
          <w:rFonts w:ascii="Arial" w:eastAsia="Arial" w:hAnsi="Arial" w:cs="Arial"/>
          <w:b/>
          <w:bCs/>
          <w:u w:val="single"/>
        </w:rPr>
      </w:pPr>
      <w:r>
        <w:rPr>
          <w:rStyle w:val="None"/>
          <w:rFonts w:ascii="Arial" w:hAnsi="Arial"/>
          <w:b/>
          <w:bCs/>
          <w:u w:val="single"/>
        </w:rPr>
        <w:t xml:space="preserve">Session 6, </w:t>
      </w:r>
      <w:r w:rsidR="007367C4">
        <w:rPr>
          <w:rStyle w:val="None"/>
          <w:rFonts w:ascii="Arial" w:hAnsi="Arial"/>
          <w:b/>
          <w:bCs/>
          <w:u w:val="single"/>
        </w:rPr>
        <w:t xml:space="preserve">Wednesday, October </w:t>
      </w:r>
      <w:r w:rsidR="00DE700E">
        <w:rPr>
          <w:rStyle w:val="None"/>
          <w:rFonts w:ascii="Arial" w:hAnsi="Arial"/>
          <w:b/>
          <w:bCs/>
          <w:u w:val="single"/>
        </w:rPr>
        <w:t>9</w:t>
      </w:r>
    </w:p>
    <w:p w14:paraId="15977222" w14:textId="77777777" w:rsidR="002C482D" w:rsidRDefault="002C482D">
      <w:pPr>
        <w:pStyle w:val="Body"/>
        <w:rPr>
          <w:rStyle w:val="None"/>
          <w:rFonts w:ascii="Arial" w:eastAsia="Arial" w:hAnsi="Arial" w:cs="Arial"/>
          <w:color w:val="212121"/>
          <w:u w:color="212121"/>
        </w:rPr>
      </w:pPr>
    </w:p>
    <w:p w14:paraId="2FE88BB6" w14:textId="77777777" w:rsidR="00613F9C" w:rsidRDefault="00613F9C" w:rsidP="00613F9C">
      <w:pPr>
        <w:pStyle w:val="Body"/>
        <w:rPr>
          <w:rStyle w:val="None"/>
          <w:rFonts w:ascii="Arial" w:eastAsia="Arial" w:hAnsi="Arial" w:cs="Arial"/>
        </w:rPr>
      </w:pPr>
      <w:r>
        <w:rPr>
          <w:rStyle w:val="None"/>
          <w:rFonts w:ascii="Arial" w:hAnsi="Arial"/>
        </w:rPr>
        <w:t>Topic: Different types of business risks</w:t>
      </w:r>
    </w:p>
    <w:p w14:paraId="0744846F" w14:textId="77777777" w:rsidR="00613F9C" w:rsidRDefault="00613F9C" w:rsidP="00613F9C">
      <w:pPr>
        <w:pStyle w:val="Body"/>
        <w:rPr>
          <w:rStyle w:val="None"/>
          <w:rFonts w:ascii="Arial" w:eastAsia="Arial" w:hAnsi="Arial" w:cs="Arial"/>
        </w:rPr>
      </w:pPr>
      <w:r>
        <w:rPr>
          <w:rStyle w:val="None"/>
          <w:rFonts w:ascii="Arial" w:hAnsi="Arial"/>
        </w:rPr>
        <w:t xml:space="preserve">This session we will continue to understand the various types of business risks and how they impact the organization. </w:t>
      </w:r>
    </w:p>
    <w:p w14:paraId="6A995C74" w14:textId="77777777" w:rsidR="00613F9C" w:rsidRDefault="00613F9C" w:rsidP="00613F9C">
      <w:pPr>
        <w:pStyle w:val="Body"/>
        <w:rPr>
          <w:rStyle w:val="None"/>
          <w:rFonts w:ascii="Arial" w:eastAsia="Arial" w:hAnsi="Arial" w:cs="Arial"/>
        </w:rPr>
      </w:pPr>
      <w:r>
        <w:rPr>
          <w:rStyle w:val="None"/>
          <w:rFonts w:ascii="Arial" w:hAnsi="Arial"/>
        </w:rPr>
        <w:t> During this session, the student will learn about:</w:t>
      </w:r>
    </w:p>
    <w:p w14:paraId="187CCEF2" w14:textId="77777777" w:rsidR="00613F9C" w:rsidRDefault="00613F9C" w:rsidP="00613F9C">
      <w:pPr>
        <w:pStyle w:val="Body"/>
        <w:rPr>
          <w:rStyle w:val="None"/>
          <w:rFonts w:ascii="Arial" w:eastAsia="Arial" w:hAnsi="Arial" w:cs="Arial"/>
        </w:rPr>
      </w:pPr>
      <w:r>
        <w:rPr>
          <w:rStyle w:val="None"/>
          <w:rFonts w:ascii="Arial" w:hAnsi="Arial"/>
          <w:lang w:val="it-IT"/>
        </w:rPr>
        <w:t>-  Legal risks</w:t>
      </w:r>
    </w:p>
    <w:p w14:paraId="071BD69C" w14:textId="77777777" w:rsidR="00613F9C" w:rsidRDefault="00613F9C" w:rsidP="00613F9C">
      <w:pPr>
        <w:pStyle w:val="Body"/>
        <w:rPr>
          <w:rStyle w:val="None"/>
          <w:rFonts w:ascii="Arial" w:eastAsia="Arial" w:hAnsi="Arial" w:cs="Arial"/>
        </w:rPr>
      </w:pPr>
      <w:r>
        <w:rPr>
          <w:rStyle w:val="None"/>
          <w:rFonts w:ascii="Arial" w:hAnsi="Arial"/>
        </w:rPr>
        <w:t>-  Reputation risks</w:t>
      </w:r>
    </w:p>
    <w:p w14:paraId="5204D718" w14:textId="77777777" w:rsidR="00613F9C" w:rsidRDefault="00613F9C" w:rsidP="00613F9C">
      <w:pPr>
        <w:pStyle w:val="Body"/>
        <w:rPr>
          <w:rStyle w:val="None"/>
          <w:rFonts w:ascii="Arial" w:eastAsia="Arial" w:hAnsi="Arial" w:cs="Arial"/>
        </w:rPr>
      </w:pPr>
      <w:r>
        <w:rPr>
          <w:rStyle w:val="None"/>
          <w:rFonts w:ascii="Arial" w:hAnsi="Arial"/>
        </w:rPr>
        <w:t>-  Environmental risks</w:t>
      </w:r>
    </w:p>
    <w:p w14:paraId="1EBC84F2" w14:textId="77777777" w:rsidR="00613F9C" w:rsidRDefault="00613F9C" w:rsidP="00613F9C">
      <w:pPr>
        <w:pStyle w:val="Body"/>
        <w:rPr>
          <w:rStyle w:val="None"/>
          <w:rFonts w:ascii="Arial" w:eastAsia="Arial" w:hAnsi="Arial" w:cs="Arial"/>
        </w:rPr>
      </w:pPr>
      <w:r>
        <w:rPr>
          <w:rStyle w:val="None"/>
          <w:rFonts w:ascii="Arial" w:hAnsi="Arial"/>
        </w:rPr>
        <w:t>-  Cyber risks</w:t>
      </w:r>
    </w:p>
    <w:p w14:paraId="4144E77E" w14:textId="77777777" w:rsidR="00613F9C" w:rsidRDefault="00613F9C" w:rsidP="00613F9C">
      <w:pPr>
        <w:pStyle w:val="Body"/>
        <w:rPr>
          <w:rStyle w:val="None"/>
          <w:rFonts w:ascii="Arial" w:eastAsia="Arial" w:hAnsi="Arial" w:cs="Arial"/>
        </w:rPr>
      </w:pPr>
      <w:r>
        <w:rPr>
          <w:rStyle w:val="None"/>
          <w:rFonts w:ascii="Arial" w:hAnsi="Arial"/>
        </w:rPr>
        <w:t>The focus of this class will continue to be the major risk areas of the Enterprise.</w:t>
      </w:r>
    </w:p>
    <w:p w14:paraId="0B71B3BA" w14:textId="77777777" w:rsidR="00613F9C" w:rsidRDefault="00613F9C" w:rsidP="00613F9C">
      <w:pPr>
        <w:pStyle w:val="Body"/>
        <w:rPr>
          <w:rStyle w:val="None"/>
          <w:rFonts w:ascii="Arial" w:eastAsia="Arial" w:hAnsi="Arial" w:cs="Arial"/>
        </w:rPr>
      </w:pPr>
    </w:p>
    <w:p w14:paraId="2408B014" w14:textId="1F2C10D3" w:rsidR="00613F9C" w:rsidRDefault="00613F9C" w:rsidP="00613F9C">
      <w:pPr>
        <w:pStyle w:val="Body"/>
        <w:rPr>
          <w:rStyle w:val="None"/>
          <w:rFonts w:ascii="Arial" w:eastAsia="Arial" w:hAnsi="Arial" w:cs="Arial"/>
        </w:rPr>
      </w:pPr>
      <w:r>
        <w:rPr>
          <w:rStyle w:val="None"/>
          <w:rFonts w:ascii="Arial" w:hAnsi="Arial"/>
        </w:rPr>
        <w:t>Assignments – Continue to read and discuss Chapters 10 thru 19 (Part II) from the Fundamentals of Risk Management textbook.</w:t>
      </w:r>
    </w:p>
    <w:p w14:paraId="7C57AA02" w14:textId="77777777" w:rsidR="00613F9C" w:rsidRDefault="00613F9C" w:rsidP="00613F9C">
      <w:pPr>
        <w:pStyle w:val="Body"/>
        <w:rPr>
          <w:rStyle w:val="None"/>
          <w:rFonts w:ascii="Arial" w:eastAsia="Arial" w:hAnsi="Arial" w:cs="Arial"/>
        </w:rPr>
      </w:pPr>
    </w:p>
    <w:p w14:paraId="4A21F826" w14:textId="0C44E5B6" w:rsidR="00613F9C" w:rsidRDefault="00613F9C" w:rsidP="00613F9C">
      <w:pPr>
        <w:pStyle w:val="Body"/>
        <w:rPr>
          <w:rStyle w:val="None"/>
          <w:rFonts w:ascii="Arial" w:eastAsia="Arial" w:hAnsi="Arial" w:cs="Arial"/>
        </w:rPr>
      </w:pPr>
      <w:r>
        <w:rPr>
          <w:rStyle w:val="None"/>
          <w:rFonts w:ascii="Arial" w:hAnsi="Arial"/>
        </w:rPr>
        <w:t xml:space="preserve">Online Forum Cycle #2 Discussion from </w:t>
      </w:r>
      <w:r w:rsidR="00AF182F">
        <w:rPr>
          <w:rStyle w:val="None"/>
          <w:rFonts w:ascii="Arial" w:hAnsi="Arial"/>
        </w:rPr>
        <w:t xml:space="preserve">Wednesday, October 2 to October 16 continues.  </w:t>
      </w:r>
      <w:r>
        <w:rPr>
          <w:rStyle w:val="None"/>
          <w:rFonts w:ascii="Arial" w:hAnsi="Arial"/>
        </w:rPr>
        <w:t xml:space="preserve">Post all your discussions related to the chapters assigned and any related researched material in the appropriate forum until 6pm ET on </w:t>
      </w:r>
      <w:del w:id="38" w:author="M S P" w:date="2023-07-08T11:21:00Z">
        <w:r w:rsidDel="007E61F2">
          <w:rPr>
            <w:rStyle w:val="None"/>
            <w:rFonts w:ascii="Arial" w:hAnsi="Arial"/>
          </w:rPr>
          <w:delText xml:space="preserve"> </w:delText>
        </w:r>
      </w:del>
      <w:r w:rsidR="00AF182F">
        <w:rPr>
          <w:rStyle w:val="None"/>
          <w:rFonts w:ascii="Arial" w:hAnsi="Arial"/>
        </w:rPr>
        <w:t>October 16</w:t>
      </w:r>
      <w:r>
        <w:rPr>
          <w:rStyle w:val="None"/>
          <w:rFonts w:ascii="Arial" w:hAnsi="Arial"/>
        </w:rPr>
        <w:t>.</w:t>
      </w:r>
    </w:p>
    <w:p w14:paraId="1439B987" w14:textId="77777777" w:rsidR="00613F9C" w:rsidRDefault="00613F9C" w:rsidP="00613F9C">
      <w:pPr>
        <w:pStyle w:val="Body"/>
        <w:rPr>
          <w:rStyle w:val="None"/>
          <w:rFonts w:ascii="Arial" w:eastAsia="Arial" w:hAnsi="Arial" w:cs="Arial"/>
        </w:rPr>
      </w:pPr>
    </w:p>
    <w:p w14:paraId="5E52A27F" w14:textId="1CE582EC" w:rsidR="00613F9C" w:rsidRDefault="00613F9C" w:rsidP="00613F9C">
      <w:pPr>
        <w:pStyle w:val="Body"/>
        <w:rPr>
          <w:rStyle w:val="None"/>
          <w:rFonts w:ascii="Arial" w:eastAsia="Arial" w:hAnsi="Arial" w:cs="Arial"/>
        </w:rPr>
      </w:pPr>
      <w:r>
        <w:rPr>
          <w:rStyle w:val="None"/>
          <w:rFonts w:ascii="Arial" w:hAnsi="Arial"/>
        </w:rPr>
        <w:t>Your Group Presentation #</w:t>
      </w:r>
      <w:r w:rsidR="00AF182F">
        <w:rPr>
          <w:rStyle w:val="None"/>
          <w:rFonts w:ascii="Arial" w:hAnsi="Arial"/>
        </w:rPr>
        <w:t>2</w:t>
      </w:r>
      <w:r>
        <w:rPr>
          <w:rStyle w:val="None"/>
          <w:rFonts w:ascii="Arial" w:hAnsi="Arial"/>
        </w:rPr>
        <w:t xml:space="preserve"> (15-20-minute Power-point) based on your challenge question is due 6pm ET on </w:t>
      </w:r>
      <w:r w:rsidR="00AF182F">
        <w:rPr>
          <w:rStyle w:val="None"/>
          <w:rFonts w:ascii="Arial" w:hAnsi="Arial"/>
        </w:rPr>
        <w:t>October 16</w:t>
      </w:r>
    </w:p>
    <w:p w14:paraId="768037C6" w14:textId="77067210" w:rsidR="00613F9C" w:rsidRDefault="00613F9C">
      <w:pPr>
        <w:pStyle w:val="Body"/>
        <w:rPr>
          <w:rStyle w:val="None"/>
          <w:rFonts w:ascii="Arial" w:hAnsi="Arial"/>
        </w:rPr>
      </w:pPr>
      <w:r>
        <w:rPr>
          <w:rStyle w:val="None"/>
          <w:rFonts w:ascii="Arial" w:hAnsi="Arial"/>
        </w:rPr>
        <w:t>Read “The Smartest Guys in the Room” or watch the documentary via Netflix or Prime at your convenience. We will begin a class discussion about ENRON on</w:t>
      </w:r>
      <w:r w:rsidR="00AF182F">
        <w:rPr>
          <w:rStyle w:val="None"/>
          <w:rFonts w:ascii="Arial" w:hAnsi="Arial"/>
        </w:rPr>
        <w:t xml:space="preserve"> Wednesday, November 27.</w:t>
      </w:r>
    </w:p>
    <w:p w14:paraId="7B0911F5" w14:textId="77777777" w:rsidR="00AF182F" w:rsidDel="00474EA2" w:rsidRDefault="00AF182F">
      <w:pPr>
        <w:pStyle w:val="Body"/>
        <w:rPr>
          <w:del w:id="39" w:author="M S P" w:date="2023-07-08T11:18:00Z"/>
          <w:rStyle w:val="None"/>
          <w:rFonts w:ascii="Arial" w:eastAsia="Arial" w:hAnsi="Arial" w:cs="Arial"/>
          <w:color w:val="212121"/>
          <w:u w:color="212121"/>
        </w:rPr>
      </w:pPr>
    </w:p>
    <w:p w14:paraId="669B4EE4" w14:textId="011E03E0" w:rsidR="002C482D" w:rsidRPr="007367C4" w:rsidRDefault="00166209">
      <w:pPr>
        <w:pStyle w:val="Body"/>
        <w:rPr>
          <w:ins w:id="40" w:author="M S P" w:date="2023-07-08T11:19:00Z"/>
          <w:rStyle w:val="None"/>
          <w:rFonts w:ascii="Arial" w:eastAsia="Arial" w:hAnsi="Arial" w:cs="Arial"/>
          <w:b/>
          <w:bCs/>
          <w:u w:val="single"/>
        </w:rPr>
      </w:pPr>
      <w:r>
        <w:rPr>
          <w:rStyle w:val="None"/>
          <w:rFonts w:ascii="Arial" w:hAnsi="Arial"/>
          <w:b/>
          <w:bCs/>
          <w:u w:val="single"/>
        </w:rPr>
        <w:t>Session 7</w:t>
      </w:r>
      <w:r w:rsidR="00DE700E">
        <w:rPr>
          <w:rStyle w:val="None"/>
          <w:rFonts w:ascii="Arial" w:hAnsi="Arial"/>
          <w:b/>
          <w:bCs/>
          <w:u w:val="single"/>
        </w:rPr>
        <w:t xml:space="preserve"> </w:t>
      </w:r>
      <w:r w:rsidR="007367C4">
        <w:rPr>
          <w:rStyle w:val="None"/>
          <w:rFonts w:ascii="Arial" w:hAnsi="Arial"/>
          <w:b/>
          <w:bCs/>
          <w:u w:val="single"/>
        </w:rPr>
        <w:t>Wednesday, October</w:t>
      </w:r>
      <w:r w:rsidR="007367C4">
        <w:rPr>
          <w:rStyle w:val="None"/>
          <w:rFonts w:ascii="Arial" w:hAnsi="Arial"/>
          <w:b/>
          <w:bCs/>
          <w:u w:val="single"/>
        </w:rPr>
        <w:t xml:space="preserve"> 16</w:t>
      </w:r>
    </w:p>
    <w:p w14:paraId="61903956" w14:textId="77777777" w:rsidR="00613F9C" w:rsidRDefault="00613F9C">
      <w:pPr>
        <w:pStyle w:val="Body"/>
        <w:rPr>
          <w:rStyle w:val="None"/>
          <w:rFonts w:ascii="Arial" w:hAnsi="Arial"/>
        </w:rPr>
      </w:pPr>
    </w:p>
    <w:p w14:paraId="35459049" w14:textId="77777777" w:rsidR="00613F9C" w:rsidRDefault="00613F9C" w:rsidP="00613F9C">
      <w:pPr>
        <w:pStyle w:val="Body"/>
        <w:rPr>
          <w:rStyle w:val="None"/>
          <w:rFonts w:ascii="Arial" w:eastAsia="Arial" w:hAnsi="Arial" w:cs="Arial"/>
        </w:rPr>
      </w:pPr>
      <w:r>
        <w:rPr>
          <w:rStyle w:val="None"/>
          <w:rFonts w:ascii="Arial" w:hAnsi="Arial"/>
          <w:lang w:val="it-IT"/>
        </w:rPr>
        <w:t>Topic: Challenge Question #2</w:t>
      </w:r>
    </w:p>
    <w:p w14:paraId="48BD1CD5" w14:textId="77777777" w:rsidR="00613F9C" w:rsidRDefault="00613F9C" w:rsidP="00613F9C">
      <w:pPr>
        <w:pStyle w:val="Body"/>
        <w:rPr>
          <w:rStyle w:val="None"/>
          <w:rFonts w:ascii="Arial" w:eastAsia="Arial" w:hAnsi="Arial" w:cs="Arial"/>
        </w:rPr>
      </w:pPr>
      <w:r>
        <w:rPr>
          <w:rStyle w:val="None"/>
          <w:rFonts w:ascii="Arial" w:hAnsi="Arial"/>
        </w:rPr>
        <w:t>This session will cover challenge question #2</w:t>
      </w:r>
    </w:p>
    <w:p w14:paraId="1A07E8D4" w14:textId="77777777" w:rsidR="00613F9C" w:rsidRDefault="00613F9C" w:rsidP="00613F9C">
      <w:pPr>
        <w:pStyle w:val="Body"/>
        <w:rPr>
          <w:rStyle w:val="None"/>
          <w:rFonts w:ascii="Arial" w:eastAsia="Arial" w:hAnsi="Arial" w:cs="Arial"/>
        </w:rPr>
      </w:pPr>
      <w:r>
        <w:rPr>
          <w:rStyle w:val="None"/>
          <w:rFonts w:ascii="Arial" w:hAnsi="Arial"/>
        </w:rPr>
        <w:t>During this session, the students will l have the opportunity to present their findings related to their Group Challenge Question #2</w:t>
      </w:r>
    </w:p>
    <w:p w14:paraId="3C7BD180" w14:textId="77777777" w:rsidR="00613F9C" w:rsidRDefault="00613F9C" w:rsidP="00613F9C">
      <w:pPr>
        <w:pStyle w:val="Body"/>
        <w:rPr>
          <w:rStyle w:val="None"/>
          <w:rFonts w:ascii="Arial" w:eastAsia="Arial" w:hAnsi="Arial" w:cs="Arial"/>
        </w:rPr>
      </w:pPr>
      <w:r>
        <w:rPr>
          <w:rStyle w:val="None"/>
          <w:rFonts w:ascii="Arial" w:hAnsi="Arial"/>
        </w:rPr>
        <w:t>Following each presentation, the instructor will present additional information and related professional experiences.</w:t>
      </w:r>
    </w:p>
    <w:p w14:paraId="7520F616" w14:textId="77777777" w:rsidR="00613F9C" w:rsidRDefault="00613F9C" w:rsidP="00613F9C">
      <w:pPr>
        <w:pStyle w:val="Body"/>
        <w:rPr>
          <w:rStyle w:val="None"/>
          <w:rFonts w:ascii="Arial" w:eastAsia="Arial" w:hAnsi="Arial" w:cs="Arial"/>
        </w:rPr>
      </w:pPr>
      <w:r>
        <w:rPr>
          <w:rStyle w:val="None"/>
          <w:rFonts w:ascii="Arial" w:hAnsi="Arial"/>
        </w:rPr>
        <w:t xml:space="preserve">All will wrap-up the topic with a lively discussion. All related questions will be answered before we move onto the next topic. </w:t>
      </w:r>
    </w:p>
    <w:p w14:paraId="0C8D9AFD" w14:textId="77777777" w:rsidR="00613F9C" w:rsidRDefault="00613F9C" w:rsidP="00613F9C">
      <w:pPr>
        <w:pStyle w:val="Body"/>
        <w:rPr>
          <w:rStyle w:val="None"/>
          <w:rFonts w:ascii="Arial" w:eastAsia="Arial" w:hAnsi="Arial" w:cs="Arial"/>
        </w:rPr>
      </w:pPr>
    </w:p>
    <w:p w14:paraId="2F7F8C17" w14:textId="77777777" w:rsidR="00613F9C" w:rsidRDefault="00613F9C" w:rsidP="00613F9C">
      <w:pPr>
        <w:pStyle w:val="Body"/>
        <w:rPr>
          <w:rStyle w:val="None"/>
          <w:rFonts w:ascii="Arial" w:eastAsia="Arial" w:hAnsi="Arial" w:cs="Arial"/>
        </w:rPr>
      </w:pPr>
      <w:r>
        <w:rPr>
          <w:rStyle w:val="None"/>
          <w:rFonts w:ascii="Arial" w:hAnsi="Arial"/>
        </w:rPr>
        <w:t>GROUP PRESENTATION #2 DUE TONIGHT – ONLINE FORUM #2 IS CLOSED</w:t>
      </w:r>
    </w:p>
    <w:p w14:paraId="4B2E2054" w14:textId="77777777" w:rsidR="00613F9C" w:rsidRDefault="00613F9C" w:rsidP="00613F9C">
      <w:pPr>
        <w:pStyle w:val="Body"/>
        <w:rPr>
          <w:rStyle w:val="None"/>
          <w:rFonts w:ascii="Arial" w:eastAsia="Arial" w:hAnsi="Arial" w:cs="Arial"/>
        </w:rPr>
      </w:pPr>
      <w:r>
        <w:rPr>
          <w:rStyle w:val="None"/>
          <w:rFonts w:ascii="Arial" w:hAnsi="Arial"/>
        </w:rPr>
        <w:t>Each presentation will be followed by a class discussion of each related chapter. At the completion of each discussion, students will have a thorough understanding of the material covered in each chapter of the book. Students will have an opportunity to ask questions and share their opinions.</w:t>
      </w:r>
    </w:p>
    <w:p w14:paraId="439B056A" w14:textId="77777777" w:rsidR="00613F9C" w:rsidRDefault="00613F9C" w:rsidP="00613F9C">
      <w:pPr>
        <w:pStyle w:val="Body"/>
        <w:rPr>
          <w:rStyle w:val="None"/>
          <w:rFonts w:ascii="Arial" w:eastAsia="Arial" w:hAnsi="Arial" w:cs="Arial"/>
        </w:rPr>
      </w:pPr>
    </w:p>
    <w:p w14:paraId="2D2B979D" w14:textId="77777777" w:rsidR="00613F9C" w:rsidRDefault="00613F9C" w:rsidP="00613F9C">
      <w:pPr>
        <w:pStyle w:val="Body"/>
        <w:rPr>
          <w:rStyle w:val="None"/>
          <w:rFonts w:ascii="Arial" w:eastAsia="Arial" w:hAnsi="Arial" w:cs="Arial"/>
        </w:rPr>
      </w:pPr>
      <w:r>
        <w:rPr>
          <w:rStyle w:val="None"/>
          <w:rFonts w:ascii="Arial" w:hAnsi="Arial"/>
        </w:rPr>
        <w:t>New Assignments – Read and discuss Chapters 20 thru 28 (Part III) from the Fundamentals of Risk Management textbook.</w:t>
      </w:r>
    </w:p>
    <w:p w14:paraId="7C642F48" w14:textId="77777777" w:rsidR="00613F9C" w:rsidRDefault="00613F9C" w:rsidP="00613F9C">
      <w:pPr>
        <w:pStyle w:val="Body"/>
        <w:rPr>
          <w:rStyle w:val="None"/>
          <w:rFonts w:ascii="Arial" w:eastAsia="Arial" w:hAnsi="Arial" w:cs="Arial"/>
        </w:rPr>
      </w:pPr>
    </w:p>
    <w:p w14:paraId="2A76E7C6" w14:textId="16A37214" w:rsidR="00613F9C" w:rsidRDefault="00613F9C" w:rsidP="00613F9C">
      <w:pPr>
        <w:pStyle w:val="Body"/>
        <w:rPr>
          <w:rStyle w:val="None"/>
          <w:rFonts w:ascii="Arial" w:eastAsia="Arial" w:hAnsi="Arial" w:cs="Arial"/>
        </w:rPr>
      </w:pPr>
      <w:r>
        <w:rPr>
          <w:rStyle w:val="None"/>
          <w:rFonts w:ascii="Arial" w:hAnsi="Arial"/>
        </w:rPr>
        <w:t>Online Forum Cycle #3 Discussion opens today. Post all your discussions related to the chapters assigned and any related researched material in the appropriate forum until 6pm ET on</w:t>
      </w:r>
      <w:ins w:id="41" w:author="Madeha Ali" w:date="2023-07-11T15:31:00Z">
        <w:r>
          <w:rPr>
            <w:rStyle w:val="None"/>
            <w:rFonts w:ascii="Arial" w:hAnsi="Arial"/>
          </w:rPr>
          <w:t xml:space="preserve"> </w:t>
        </w:r>
      </w:ins>
      <w:r w:rsidR="00AF182F">
        <w:rPr>
          <w:rStyle w:val="None"/>
          <w:rFonts w:ascii="Arial" w:hAnsi="Arial"/>
        </w:rPr>
        <w:t>October 30.</w:t>
      </w:r>
    </w:p>
    <w:p w14:paraId="2EA67245" w14:textId="77777777" w:rsidR="00613F9C" w:rsidRDefault="00613F9C" w:rsidP="00613F9C">
      <w:pPr>
        <w:pStyle w:val="Body"/>
        <w:rPr>
          <w:rStyle w:val="None"/>
          <w:rFonts w:ascii="Arial" w:eastAsia="Arial" w:hAnsi="Arial" w:cs="Arial"/>
        </w:rPr>
      </w:pPr>
    </w:p>
    <w:p w14:paraId="427A84A7" w14:textId="647F19A8" w:rsidR="00613F9C" w:rsidRDefault="00613F9C" w:rsidP="00613F9C">
      <w:pPr>
        <w:pStyle w:val="Body"/>
        <w:rPr>
          <w:rStyle w:val="None"/>
          <w:rFonts w:ascii="Arial" w:eastAsia="Arial" w:hAnsi="Arial" w:cs="Arial"/>
        </w:rPr>
      </w:pPr>
      <w:r>
        <w:rPr>
          <w:rStyle w:val="None"/>
          <w:rFonts w:ascii="Arial" w:hAnsi="Arial"/>
        </w:rPr>
        <w:t xml:space="preserve">Your Group Presentation #3 (15-20-minute Power-point) based on your challenge question is due 6pm ET on </w:t>
      </w:r>
      <w:r w:rsidR="00AF182F">
        <w:rPr>
          <w:rStyle w:val="None"/>
          <w:rFonts w:ascii="Arial" w:hAnsi="Arial"/>
        </w:rPr>
        <w:t>October 30.</w:t>
      </w:r>
    </w:p>
    <w:p w14:paraId="713FCE5C" w14:textId="77777777" w:rsidR="00613F9C" w:rsidRDefault="00613F9C" w:rsidP="00613F9C">
      <w:pPr>
        <w:pStyle w:val="Body"/>
        <w:rPr>
          <w:rStyle w:val="None"/>
          <w:rFonts w:ascii="Arial" w:eastAsia="Arial" w:hAnsi="Arial" w:cs="Arial"/>
        </w:rPr>
      </w:pPr>
    </w:p>
    <w:p w14:paraId="3663387B" w14:textId="6991D60F" w:rsidR="00AF182F" w:rsidRDefault="00613F9C">
      <w:pPr>
        <w:pStyle w:val="Body"/>
        <w:rPr>
          <w:rStyle w:val="None"/>
          <w:rFonts w:ascii="Arial" w:hAnsi="Arial"/>
        </w:rPr>
      </w:pPr>
      <w:r>
        <w:rPr>
          <w:rStyle w:val="None"/>
          <w:rFonts w:ascii="Arial" w:hAnsi="Arial"/>
        </w:rPr>
        <w:t>Read “The Smartest Guys in the Room” or watch the documentary via Netflix or Prime at your convenience. We will begin a class discussion about ENRON on</w:t>
      </w:r>
      <w:r w:rsidR="00AF182F">
        <w:rPr>
          <w:rStyle w:val="None"/>
          <w:rFonts w:ascii="Arial" w:hAnsi="Arial"/>
        </w:rPr>
        <w:t xml:space="preserve"> Wednesday, November 27.</w:t>
      </w:r>
    </w:p>
    <w:p w14:paraId="5544F3AC" w14:textId="77777777" w:rsidR="00AF182F" w:rsidRDefault="00AF182F">
      <w:pPr>
        <w:pStyle w:val="Body"/>
        <w:rPr>
          <w:rStyle w:val="None"/>
          <w:rFonts w:ascii="Arial" w:hAnsi="Arial"/>
        </w:rPr>
      </w:pPr>
    </w:p>
    <w:p w14:paraId="7E447774" w14:textId="051922BC" w:rsidR="002C482D" w:rsidRDefault="002C482D">
      <w:pPr>
        <w:pStyle w:val="Body"/>
        <w:rPr>
          <w:rStyle w:val="None"/>
          <w:rFonts w:ascii="Arial" w:eastAsia="Arial" w:hAnsi="Arial" w:cs="Arial"/>
        </w:rPr>
      </w:pPr>
    </w:p>
    <w:p w14:paraId="5FBA9B57" w14:textId="61C884B0" w:rsidR="00DE700E" w:rsidRDefault="00166209">
      <w:pPr>
        <w:pStyle w:val="Body"/>
        <w:rPr>
          <w:rStyle w:val="None"/>
          <w:rFonts w:ascii="Arial" w:hAnsi="Arial"/>
          <w:b/>
          <w:bCs/>
          <w:u w:val="single"/>
        </w:rPr>
      </w:pPr>
      <w:r>
        <w:rPr>
          <w:rStyle w:val="None"/>
          <w:rFonts w:ascii="Arial" w:hAnsi="Arial"/>
          <w:b/>
          <w:bCs/>
          <w:u w:val="single"/>
        </w:rPr>
        <w:t>Session 8,</w:t>
      </w:r>
      <w:r w:rsidR="00DE700E">
        <w:rPr>
          <w:rStyle w:val="None"/>
          <w:rFonts w:ascii="Arial" w:hAnsi="Arial"/>
          <w:b/>
          <w:bCs/>
          <w:u w:val="single"/>
        </w:rPr>
        <w:t xml:space="preserve"> Wednesday, October 23</w:t>
      </w:r>
    </w:p>
    <w:p w14:paraId="2E3D3985" w14:textId="77777777" w:rsidR="00AF182F" w:rsidRDefault="00AF182F" w:rsidP="00AF182F">
      <w:pPr>
        <w:pStyle w:val="Body"/>
        <w:rPr>
          <w:rStyle w:val="None"/>
          <w:rFonts w:ascii="Arial" w:eastAsia="Arial" w:hAnsi="Arial" w:cs="Arial"/>
        </w:rPr>
      </w:pPr>
      <w:r>
        <w:rPr>
          <w:rStyle w:val="None"/>
          <w:rFonts w:ascii="Arial" w:hAnsi="Arial"/>
        </w:rPr>
        <w:t>Topic:  US Regulatory requirements</w:t>
      </w:r>
    </w:p>
    <w:p w14:paraId="7DD47B94" w14:textId="77777777" w:rsidR="00AF182F" w:rsidRDefault="00AF182F" w:rsidP="00AF182F">
      <w:pPr>
        <w:pStyle w:val="Body"/>
        <w:rPr>
          <w:rStyle w:val="None"/>
          <w:rFonts w:ascii="Arial" w:eastAsia="Arial" w:hAnsi="Arial" w:cs="Arial"/>
        </w:rPr>
      </w:pPr>
      <w:r>
        <w:rPr>
          <w:rStyle w:val="None"/>
          <w:rFonts w:ascii="Arial" w:hAnsi="Arial"/>
        </w:rPr>
        <w:t>During this session we will discuss the value of creating a Board Level Risk Committee and how the enterprise meets it regulatory requirements.</w:t>
      </w:r>
    </w:p>
    <w:p w14:paraId="5B95DBEB" w14:textId="77777777" w:rsidR="00AF182F" w:rsidRDefault="00AF182F" w:rsidP="00AF182F">
      <w:pPr>
        <w:pStyle w:val="Body"/>
        <w:rPr>
          <w:rStyle w:val="None"/>
          <w:rFonts w:ascii="Arial" w:eastAsia="Arial" w:hAnsi="Arial" w:cs="Arial"/>
        </w:rPr>
      </w:pPr>
    </w:p>
    <w:p w14:paraId="1F22A9A7" w14:textId="77777777" w:rsidR="00AF182F" w:rsidRDefault="00AF182F" w:rsidP="00AF182F">
      <w:pPr>
        <w:pStyle w:val="Body"/>
        <w:rPr>
          <w:rStyle w:val="None"/>
          <w:rFonts w:ascii="Arial" w:eastAsia="Arial" w:hAnsi="Arial" w:cs="Arial"/>
        </w:rPr>
      </w:pPr>
      <w:r>
        <w:rPr>
          <w:rStyle w:val="None"/>
          <w:rFonts w:ascii="Arial" w:hAnsi="Arial"/>
        </w:rPr>
        <w:t>Students will learn:</w:t>
      </w:r>
    </w:p>
    <w:p w14:paraId="0FD338FF" w14:textId="77777777" w:rsidR="00AF182F" w:rsidRDefault="00AF182F" w:rsidP="00AF182F">
      <w:pPr>
        <w:pStyle w:val="Body"/>
        <w:rPr>
          <w:rStyle w:val="None"/>
          <w:rFonts w:ascii="Arial" w:eastAsia="Arial" w:hAnsi="Arial" w:cs="Arial"/>
        </w:rPr>
      </w:pPr>
      <w:r>
        <w:rPr>
          <w:rStyle w:val="None"/>
          <w:rFonts w:ascii="Arial" w:hAnsi="Arial"/>
        </w:rPr>
        <w:t xml:space="preserve">- having a Board Level Risk Committee </w:t>
      </w:r>
    </w:p>
    <w:p w14:paraId="353E537F" w14:textId="77777777" w:rsidR="00AF182F" w:rsidRDefault="00AF182F" w:rsidP="00AF182F">
      <w:pPr>
        <w:pStyle w:val="Body"/>
        <w:rPr>
          <w:rStyle w:val="None"/>
          <w:rFonts w:ascii="Arial" w:eastAsia="Arial" w:hAnsi="Arial" w:cs="Arial"/>
        </w:rPr>
      </w:pPr>
      <w:r>
        <w:rPr>
          <w:rStyle w:val="None"/>
          <w:rFonts w:ascii="Arial" w:hAnsi="Arial"/>
        </w:rPr>
        <w:lastRenderedPageBreak/>
        <w:t>- how it all works with SOX</w:t>
      </w:r>
    </w:p>
    <w:p w14:paraId="33160634" w14:textId="77777777" w:rsidR="00AF182F" w:rsidRDefault="00AF182F" w:rsidP="00AF182F">
      <w:pPr>
        <w:pStyle w:val="Body"/>
        <w:rPr>
          <w:rStyle w:val="None"/>
          <w:rFonts w:ascii="Arial" w:eastAsia="Arial" w:hAnsi="Arial" w:cs="Arial"/>
        </w:rPr>
      </w:pPr>
      <w:r>
        <w:rPr>
          <w:rStyle w:val="None"/>
          <w:rFonts w:ascii="Arial" w:hAnsi="Arial"/>
        </w:rPr>
        <w:t xml:space="preserve">- how the enterprise meets it regulatory requirements </w:t>
      </w:r>
    </w:p>
    <w:p w14:paraId="6EF8D546" w14:textId="77777777" w:rsidR="00AF182F" w:rsidRDefault="00AF182F" w:rsidP="00AF182F">
      <w:pPr>
        <w:pStyle w:val="Body"/>
        <w:rPr>
          <w:rStyle w:val="None"/>
          <w:rFonts w:ascii="Arial" w:eastAsia="Arial" w:hAnsi="Arial" w:cs="Arial"/>
        </w:rPr>
      </w:pPr>
      <w:r>
        <w:rPr>
          <w:rStyle w:val="None"/>
          <w:rFonts w:ascii="Arial" w:hAnsi="Arial"/>
        </w:rPr>
        <w:t xml:space="preserve"> </w:t>
      </w:r>
    </w:p>
    <w:p w14:paraId="5B1ADD35" w14:textId="77777777" w:rsidR="00AF182F" w:rsidRDefault="00AF182F" w:rsidP="00AF182F">
      <w:pPr>
        <w:pStyle w:val="Body"/>
        <w:rPr>
          <w:rStyle w:val="None"/>
          <w:rFonts w:ascii="Arial" w:eastAsia="Arial" w:hAnsi="Arial" w:cs="Arial"/>
        </w:rPr>
      </w:pPr>
      <w:r>
        <w:rPr>
          <w:rStyle w:val="None"/>
          <w:rFonts w:ascii="Arial" w:hAnsi="Arial"/>
        </w:rPr>
        <w:t>“In the News” discussion and opportunity to score class participation credit.</w:t>
      </w:r>
    </w:p>
    <w:p w14:paraId="30A520FB" w14:textId="77777777" w:rsidR="00AF182F" w:rsidRDefault="00AF182F" w:rsidP="00AF182F">
      <w:pPr>
        <w:pStyle w:val="Body"/>
        <w:rPr>
          <w:rStyle w:val="None"/>
          <w:rFonts w:ascii="Arial" w:eastAsia="Arial" w:hAnsi="Arial" w:cs="Arial"/>
          <w:u w:val="single"/>
        </w:rPr>
      </w:pPr>
    </w:p>
    <w:p w14:paraId="285F822B" w14:textId="3636A36C" w:rsidR="002A641F" w:rsidRDefault="002A641F" w:rsidP="002A641F">
      <w:pPr>
        <w:pStyle w:val="Body"/>
        <w:rPr>
          <w:rStyle w:val="None"/>
          <w:rFonts w:ascii="Arial" w:eastAsia="Arial" w:hAnsi="Arial" w:cs="Arial"/>
        </w:rPr>
      </w:pPr>
      <w:r>
        <w:rPr>
          <w:rStyle w:val="None"/>
          <w:rFonts w:ascii="Arial" w:eastAsia="Arial" w:hAnsi="Arial" w:cs="Arial"/>
        </w:rPr>
        <w:t>Assignments:  Continue to r</w:t>
      </w:r>
      <w:r>
        <w:rPr>
          <w:rStyle w:val="None"/>
          <w:rFonts w:ascii="Arial" w:hAnsi="Arial"/>
        </w:rPr>
        <w:t>ead and discuss Chapters 20 thru 28 (Part III) from the Fundamentals of Risk Management textbook.</w:t>
      </w:r>
    </w:p>
    <w:p w14:paraId="7311610B" w14:textId="77777777" w:rsidR="002A641F" w:rsidRDefault="002A641F" w:rsidP="002A641F">
      <w:pPr>
        <w:pStyle w:val="Body"/>
        <w:rPr>
          <w:rStyle w:val="None"/>
          <w:rFonts w:ascii="Arial" w:eastAsia="Arial" w:hAnsi="Arial" w:cs="Arial"/>
        </w:rPr>
      </w:pPr>
    </w:p>
    <w:p w14:paraId="7CC4DBE4" w14:textId="77777777" w:rsidR="002A641F" w:rsidRDefault="002A641F" w:rsidP="002A641F">
      <w:pPr>
        <w:pStyle w:val="Body"/>
        <w:rPr>
          <w:rStyle w:val="None"/>
          <w:rFonts w:ascii="Arial" w:eastAsia="Arial" w:hAnsi="Arial" w:cs="Arial"/>
        </w:rPr>
      </w:pPr>
      <w:r>
        <w:rPr>
          <w:rStyle w:val="None"/>
          <w:rFonts w:ascii="Arial" w:hAnsi="Arial"/>
        </w:rPr>
        <w:t>Online Forum Cycle #3 Discussion opens today. Post all your discussions related to the chapters assigned and any related researched material in the appropriate forum until 6pm ET on</w:t>
      </w:r>
      <w:ins w:id="42" w:author="Madeha Ali" w:date="2023-07-11T15:31:00Z">
        <w:r>
          <w:rPr>
            <w:rStyle w:val="None"/>
            <w:rFonts w:ascii="Arial" w:hAnsi="Arial"/>
          </w:rPr>
          <w:t xml:space="preserve"> </w:t>
        </w:r>
      </w:ins>
      <w:r>
        <w:rPr>
          <w:rStyle w:val="None"/>
          <w:rFonts w:ascii="Arial" w:hAnsi="Arial"/>
        </w:rPr>
        <w:t>October 30.</w:t>
      </w:r>
    </w:p>
    <w:p w14:paraId="2734A9D9" w14:textId="77777777" w:rsidR="002A641F" w:rsidRDefault="002A641F" w:rsidP="002A641F">
      <w:pPr>
        <w:pStyle w:val="Body"/>
        <w:rPr>
          <w:rStyle w:val="None"/>
          <w:rFonts w:ascii="Arial" w:eastAsia="Arial" w:hAnsi="Arial" w:cs="Arial"/>
        </w:rPr>
      </w:pPr>
    </w:p>
    <w:p w14:paraId="2A64B297" w14:textId="77777777" w:rsidR="002A641F" w:rsidRDefault="002A641F" w:rsidP="002A641F">
      <w:pPr>
        <w:pStyle w:val="Body"/>
        <w:rPr>
          <w:rStyle w:val="None"/>
          <w:rFonts w:ascii="Arial" w:eastAsia="Arial" w:hAnsi="Arial" w:cs="Arial"/>
        </w:rPr>
      </w:pPr>
      <w:r>
        <w:rPr>
          <w:rStyle w:val="None"/>
          <w:rFonts w:ascii="Arial" w:hAnsi="Arial"/>
        </w:rPr>
        <w:t>Your Group Presentation #3 (15-20-minute Power-point) based on your challenge question is due 6pm ET on October 30.</w:t>
      </w:r>
    </w:p>
    <w:p w14:paraId="74240CA4" w14:textId="77777777" w:rsidR="002A641F" w:rsidRDefault="002A641F" w:rsidP="002A641F">
      <w:pPr>
        <w:pStyle w:val="Body"/>
        <w:rPr>
          <w:rStyle w:val="None"/>
          <w:rFonts w:ascii="Arial" w:eastAsia="Arial" w:hAnsi="Arial" w:cs="Arial"/>
        </w:rPr>
      </w:pPr>
    </w:p>
    <w:p w14:paraId="2605DBDA" w14:textId="77777777" w:rsidR="002A641F" w:rsidRDefault="002A641F" w:rsidP="002A641F">
      <w:pPr>
        <w:pStyle w:val="Body"/>
        <w:rPr>
          <w:rStyle w:val="None"/>
          <w:rFonts w:ascii="Arial" w:hAnsi="Arial"/>
        </w:rPr>
      </w:pPr>
      <w:r>
        <w:rPr>
          <w:rStyle w:val="None"/>
          <w:rFonts w:ascii="Arial" w:hAnsi="Arial"/>
        </w:rPr>
        <w:t>Read “The Smartest Guys in the Room” or watch the documentary via Netflix or Prime at your convenience. We will begin a class discussion about ENRON on Wednesday, November 27.</w:t>
      </w:r>
    </w:p>
    <w:p w14:paraId="49CFFFCE" w14:textId="77777777" w:rsidR="002A641F" w:rsidRDefault="002A641F" w:rsidP="002A641F">
      <w:pPr>
        <w:pStyle w:val="Body"/>
        <w:rPr>
          <w:rStyle w:val="None"/>
          <w:rFonts w:ascii="Arial" w:hAnsi="Arial"/>
        </w:rPr>
      </w:pPr>
    </w:p>
    <w:p w14:paraId="7D12BC00" w14:textId="77777777" w:rsidR="002A641F" w:rsidRDefault="002A641F">
      <w:pPr>
        <w:pStyle w:val="Body"/>
        <w:rPr>
          <w:rStyle w:val="None"/>
          <w:rFonts w:ascii="Arial" w:hAnsi="Arial"/>
          <w:b/>
          <w:bCs/>
          <w:u w:val="single"/>
        </w:rPr>
      </w:pPr>
    </w:p>
    <w:p w14:paraId="7233A6F0" w14:textId="3FF3473E" w:rsidR="002C482D" w:rsidRDefault="00166209">
      <w:pPr>
        <w:pStyle w:val="Body"/>
        <w:rPr>
          <w:rStyle w:val="None"/>
          <w:rFonts w:ascii="Arial" w:eastAsia="Arial" w:hAnsi="Arial" w:cs="Arial"/>
          <w:b/>
          <w:bCs/>
          <w:u w:val="single"/>
        </w:rPr>
      </w:pPr>
      <w:r>
        <w:rPr>
          <w:rStyle w:val="None"/>
          <w:rFonts w:ascii="Arial" w:hAnsi="Arial"/>
          <w:b/>
          <w:bCs/>
          <w:u w:val="single"/>
        </w:rPr>
        <w:t xml:space="preserve">Session </w:t>
      </w:r>
      <w:r w:rsidR="007367C4">
        <w:rPr>
          <w:rStyle w:val="None"/>
          <w:rFonts w:ascii="Arial" w:hAnsi="Arial"/>
          <w:b/>
          <w:bCs/>
          <w:u w:val="single"/>
        </w:rPr>
        <w:t xml:space="preserve">9, Wednesday </w:t>
      </w:r>
      <w:r w:rsidR="00DE700E">
        <w:rPr>
          <w:rStyle w:val="None"/>
          <w:rFonts w:ascii="Arial" w:hAnsi="Arial"/>
          <w:b/>
          <w:bCs/>
          <w:u w:val="single"/>
        </w:rPr>
        <w:t>October 30</w:t>
      </w:r>
    </w:p>
    <w:p w14:paraId="42982792" w14:textId="77777777" w:rsidR="002C482D" w:rsidRDefault="00166209">
      <w:pPr>
        <w:pStyle w:val="Body"/>
        <w:rPr>
          <w:rStyle w:val="None"/>
          <w:rFonts w:ascii="Arial" w:eastAsia="Arial" w:hAnsi="Arial" w:cs="Arial"/>
        </w:rPr>
      </w:pPr>
      <w:r>
        <w:rPr>
          <w:rStyle w:val="None"/>
          <w:rFonts w:ascii="Arial" w:hAnsi="Arial"/>
          <w:lang w:val="it-IT"/>
        </w:rPr>
        <w:t>Topic: Challenge Question #3</w:t>
      </w:r>
    </w:p>
    <w:p w14:paraId="6232D28B" w14:textId="77777777" w:rsidR="002C482D" w:rsidRDefault="00166209">
      <w:pPr>
        <w:pStyle w:val="Body"/>
        <w:rPr>
          <w:rStyle w:val="None"/>
          <w:rFonts w:ascii="Arial" w:eastAsia="Arial" w:hAnsi="Arial" w:cs="Arial"/>
        </w:rPr>
      </w:pPr>
      <w:r>
        <w:rPr>
          <w:rStyle w:val="None"/>
          <w:rFonts w:ascii="Arial" w:hAnsi="Arial"/>
        </w:rPr>
        <w:t>This session will cover challenge question #3</w:t>
      </w:r>
    </w:p>
    <w:p w14:paraId="52C41BC6" w14:textId="77777777" w:rsidR="002C482D" w:rsidRDefault="00166209">
      <w:pPr>
        <w:pStyle w:val="Body"/>
        <w:rPr>
          <w:rStyle w:val="None"/>
          <w:rFonts w:ascii="Arial" w:eastAsia="Arial" w:hAnsi="Arial" w:cs="Arial"/>
        </w:rPr>
      </w:pPr>
      <w:r>
        <w:rPr>
          <w:rStyle w:val="None"/>
          <w:rFonts w:ascii="Arial" w:hAnsi="Arial"/>
        </w:rPr>
        <w:t>During this session, the students will l have the opportunity to present their findings related to their Group Challenge Question #3</w:t>
      </w:r>
    </w:p>
    <w:p w14:paraId="486A6FBE" w14:textId="77777777" w:rsidR="002C482D" w:rsidRDefault="00166209">
      <w:pPr>
        <w:pStyle w:val="Body"/>
        <w:rPr>
          <w:rStyle w:val="None"/>
          <w:rFonts w:ascii="Arial" w:eastAsia="Arial" w:hAnsi="Arial" w:cs="Arial"/>
        </w:rPr>
      </w:pPr>
      <w:r>
        <w:rPr>
          <w:rStyle w:val="None"/>
          <w:rFonts w:ascii="Arial" w:hAnsi="Arial"/>
        </w:rPr>
        <w:t>Following each presentation, the instructor will present additional information and related professional experiences.</w:t>
      </w:r>
    </w:p>
    <w:p w14:paraId="364DACAF" w14:textId="77777777" w:rsidR="002C482D" w:rsidRDefault="00166209">
      <w:pPr>
        <w:pStyle w:val="Body"/>
        <w:rPr>
          <w:rStyle w:val="None"/>
          <w:rFonts w:ascii="Arial" w:eastAsia="Arial" w:hAnsi="Arial" w:cs="Arial"/>
        </w:rPr>
      </w:pPr>
      <w:r>
        <w:rPr>
          <w:rStyle w:val="None"/>
          <w:rFonts w:ascii="Arial" w:hAnsi="Arial"/>
        </w:rPr>
        <w:t xml:space="preserve">All will wrap-up the topic with a lively discussion. All related questions will be answered before we move onto the next topic. </w:t>
      </w:r>
    </w:p>
    <w:p w14:paraId="5CE67530" w14:textId="77777777" w:rsidR="002C482D" w:rsidRDefault="002C482D">
      <w:pPr>
        <w:pStyle w:val="Body"/>
        <w:rPr>
          <w:rStyle w:val="None"/>
          <w:rFonts w:ascii="Arial" w:eastAsia="Arial" w:hAnsi="Arial" w:cs="Arial"/>
        </w:rPr>
      </w:pPr>
    </w:p>
    <w:p w14:paraId="102A9472" w14:textId="77777777" w:rsidR="002C482D" w:rsidRDefault="00166209">
      <w:pPr>
        <w:pStyle w:val="Body"/>
        <w:rPr>
          <w:rStyle w:val="None"/>
          <w:rFonts w:ascii="Arial" w:eastAsia="Arial" w:hAnsi="Arial" w:cs="Arial"/>
        </w:rPr>
      </w:pPr>
      <w:r>
        <w:rPr>
          <w:rStyle w:val="None"/>
          <w:rFonts w:ascii="Arial" w:hAnsi="Arial"/>
        </w:rPr>
        <w:t>GROUP PRESENTATION #3 DUE TONIGHT – ONLINE FORUM #3 IS CLOSED</w:t>
      </w:r>
    </w:p>
    <w:p w14:paraId="4C8DA35E" w14:textId="77777777" w:rsidR="002C482D" w:rsidRDefault="00166209">
      <w:pPr>
        <w:pStyle w:val="Body"/>
        <w:rPr>
          <w:rStyle w:val="None"/>
          <w:rFonts w:ascii="Arial" w:eastAsia="Arial" w:hAnsi="Arial" w:cs="Arial"/>
        </w:rPr>
      </w:pPr>
      <w:r>
        <w:rPr>
          <w:rStyle w:val="None"/>
          <w:rFonts w:ascii="Arial" w:hAnsi="Arial"/>
        </w:rPr>
        <w:t>Each presentation will be followed by a class discussion of each related chapter. At the completion of each discussion, students will have a thorough understanding of the material covered in each chapter of the book. Students will have an opportunity to ask questions and share their opinions.</w:t>
      </w:r>
    </w:p>
    <w:p w14:paraId="70C131B3" w14:textId="77777777" w:rsidR="002C482D" w:rsidRDefault="002C482D">
      <w:pPr>
        <w:pStyle w:val="Body"/>
        <w:rPr>
          <w:rStyle w:val="None"/>
          <w:rFonts w:ascii="Arial" w:eastAsia="Arial" w:hAnsi="Arial" w:cs="Arial"/>
        </w:rPr>
      </w:pPr>
    </w:p>
    <w:p w14:paraId="3E9C9717" w14:textId="77777777" w:rsidR="002C482D" w:rsidRDefault="00166209">
      <w:pPr>
        <w:pStyle w:val="Body"/>
        <w:rPr>
          <w:rStyle w:val="None"/>
          <w:rFonts w:ascii="Arial" w:eastAsia="Arial" w:hAnsi="Arial" w:cs="Arial"/>
        </w:rPr>
      </w:pPr>
      <w:r>
        <w:rPr>
          <w:rStyle w:val="None"/>
          <w:rFonts w:ascii="Arial" w:hAnsi="Arial"/>
        </w:rPr>
        <w:t>New Assignments – Read and discuss Chapters 29 thru 35 (Part IV) from the Fundamentals of Risk Management textbook.</w:t>
      </w:r>
    </w:p>
    <w:p w14:paraId="185D18F6" w14:textId="77777777" w:rsidR="002C482D" w:rsidRDefault="002C482D">
      <w:pPr>
        <w:pStyle w:val="Body"/>
        <w:rPr>
          <w:rStyle w:val="None"/>
          <w:rFonts w:ascii="Arial" w:eastAsia="Arial" w:hAnsi="Arial" w:cs="Arial"/>
        </w:rPr>
      </w:pPr>
    </w:p>
    <w:p w14:paraId="1CF3A5E8" w14:textId="59485777" w:rsidR="002C482D" w:rsidRDefault="00166209">
      <w:pPr>
        <w:pStyle w:val="Body"/>
        <w:rPr>
          <w:rStyle w:val="None"/>
          <w:rFonts w:ascii="Arial" w:hAnsi="Arial"/>
        </w:rPr>
      </w:pPr>
      <w:r>
        <w:rPr>
          <w:rStyle w:val="None"/>
          <w:rFonts w:ascii="Arial" w:hAnsi="Arial"/>
        </w:rPr>
        <w:t xml:space="preserve">Online Forum Cycle #4 Discussion opens today. Post all your discussions related to the chapters assigned and any related researched material in the appropriate forum until 6pm ET </w:t>
      </w:r>
      <w:r w:rsidR="002A641F">
        <w:rPr>
          <w:rStyle w:val="None"/>
          <w:rFonts w:ascii="Arial" w:hAnsi="Arial"/>
        </w:rPr>
        <w:t>November 13</w:t>
      </w:r>
    </w:p>
    <w:p w14:paraId="726975D7" w14:textId="77777777" w:rsidR="002A641F" w:rsidRDefault="002A641F">
      <w:pPr>
        <w:pStyle w:val="Body"/>
        <w:rPr>
          <w:rStyle w:val="None"/>
          <w:rFonts w:ascii="Arial" w:eastAsia="Arial" w:hAnsi="Arial" w:cs="Arial"/>
        </w:rPr>
      </w:pPr>
    </w:p>
    <w:p w14:paraId="4A30890D" w14:textId="304E6351" w:rsidR="002C482D" w:rsidRDefault="00166209">
      <w:pPr>
        <w:pStyle w:val="Body"/>
        <w:rPr>
          <w:rStyle w:val="None"/>
          <w:rFonts w:ascii="Arial" w:eastAsia="Arial" w:hAnsi="Arial" w:cs="Arial"/>
        </w:rPr>
      </w:pPr>
      <w:r>
        <w:rPr>
          <w:rStyle w:val="None"/>
          <w:rFonts w:ascii="Arial" w:hAnsi="Arial"/>
        </w:rPr>
        <w:t xml:space="preserve">Your Group Presentation #4 (15-20-minute Power-point) based on your challenge question is due 6pm ET on </w:t>
      </w:r>
      <w:r w:rsidR="002A641F">
        <w:rPr>
          <w:rStyle w:val="None"/>
          <w:rFonts w:ascii="Arial" w:hAnsi="Arial"/>
        </w:rPr>
        <w:t>November 4.</w:t>
      </w:r>
    </w:p>
    <w:p w14:paraId="43069469" w14:textId="77777777" w:rsidR="002C482D" w:rsidRDefault="002C482D">
      <w:pPr>
        <w:pStyle w:val="Body"/>
        <w:rPr>
          <w:rStyle w:val="None"/>
          <w:rFonts w:ascii="Arial" w:eastAsia="Arial" w:hAnsi="Arial" w:cs="Arial"/>
        </w:rPr>
      </w:pPr>
    </w:p>
    <w:p w14:paraId="1857DEC9" w14:textId="0F90A121" w:rsidR="002C482D" w:rsidRDefault="00166209">
      <w:pPr>
        <w:pStyle w:val="Body"/>
        <w:rPr>
          <w:ins w:id="43" w:author="Madeha Ali" w:date="2023-07-11T15:34:00Z"/>
          <w:rStyle w:val="None"/>
          <w:rFonts w:ascii="Arial" w:eastAsia="Arial" w:hAnsi="Arial" w:cs="Arial"/>
          <w:b/>
          <w:u w:val="single"/>
        </w:rPr>
      </w:pPr>
      <w:r>
        <w:rPr>
          <w:rStyle w:val="None"/>
          <w:rFonts w:ascii="Arial" w:hAnsi="Arial"/>
          <w:b/>
          <w:bCs/>
          <w:u w:val="single"/>
        </w:rPr>
        <w:lastRenderedPageBreak/>
        <w:t xml:space="preserve">Session 10, </w:t>
      </w:r>
      <w:r w:rsidR="007367C4">
        <w:rPr>
          <w:rStyle w:val="None"/>
          <w:rFonts w:ascii="Arial" w:eastAsia="Arial" w:hAnsi="Arial" w:cs="Arial"/>
          <w:b/>
          <w:u w:val="single"/>
        </w:rPr>
        <w:t xml:space="preserve">Wednesday, November </w:t>
      </w:r>
      <w:r w:rsidR="00DE700E">
        <w:rPr>
          <w:rStyle w:val="None"/>
          <w:rFonts w:ascii="Arial" w:eastAsia="Arial" w:hAnsi="Arial" w:cs="Arial"/>
          <w:b/>
          <w:u w:val="single"/>
        </w:rPr>
        <w:t>6</w:t>
      </w:r>
    </w:p>
    <w:p w14:paraId="7E0A7B30" w14:textId="77777777" w:rsidR="002C482D" w:rsidRDefault="00166209">
      <w:pPr>
        <w:pStyle w:val="Body"/>
        <w:rPr>
          <w:rStyle w:val="None"/>
          <w:rFonts w:ascii="Arial" w:eastAsia="Arial" w:hAnsi="Arial" w:cs="Arial"/>
        </w:rPr>
      </w:pPr>
      <w:r>
        <w:rPr>
          <w:rStyle w:val="None"/>
          <w:rFonts w:ascii="Arial" w:hAnsi="Arial"/>
        </w:rPr>
        <w:t>Topic: Topic: The Seven Principles</w:t>
      </w:r>
    </w:p>
    <w:p w14:paraId="7324ED26" w14:textId="77777777" w:rsidR="002C482D" w:rsidRDefault="00166209">
      <w:pPr>
        <w:pStyle w:val="Body"/>
        <w:rPr>
          <w:rStyle w:val="None"/>
          <w:rFonts w:ascii="Arial" w:eastAsia="Arial" w:hAnsi="Arial" w:cs="Arial"/>
        </w:rPr>
      </w:pPr>
      <w:r>
        <w:rPr>
          <w:rStyle w:val="None"/>
          <w:rFonts w:ascii="Arial" w:hAnsi="Arial"/>
        </w:rPr>
        <w:t>This class discussion will focus on the seven principles.</w:t>
      </w:r>
    </w:p>
    <w:p w14:paraId="6AAACFCD" w14:textId="77777777" w:rsidR="002C482D" w:rsidRDefault="00166209">
      <w:pPr>
        <w:pStyle w:val="Body"/>
        <w:rPr>
          <w:rStyle w:val="None"/>
          <w:rFonts w:ascii="Arial" w:eastAsia="Arial" w:hAnsi="Arial" w:cs="Arial"/>
        </w:rPr>
      </w:pPr>
      <w:r>
        <w:rPr>
          <w:rStyle w:val="None"/>
          <w:rFonts w:ascii="Arial" w:hAnsi="Arial"/>
        </w:rPr>
        <w:t>During this session, the student will learn about the seven principles, and the importance of Enterprise Governance, Compliance, Oversight Decision Making and Organizational Learning.</w:t>
      </w:r>
    </w:p>
    <w:p w14:paraId="35F2D533" w14:textId="77777777" w:rsidR="002C482D" w:rsidRDefault="00166209">
      <w:pPr>
        <w:pStyle w:val="Body"/>
        <w:rPr>
          <w:rStyle w:val="None"/>
          <w:rFonts w:ascii="Arial" w:eastAsia="Arial" w:hAnsi="Arial" w:cs="Arial"/>
        </w:rPr>
      </w:pPr>
      <w:r>
        <w:rPr>
          <w:rStyle w:val="None"/>
          <w:rFonts w:ascii="Arial" w:hAnsi="Arial"/>
        </w:rPr>
        <w:t>This session will cover the seven principles.</w:t>
      </w:r>
    </w:p>
    <w:p w14:paraId="3FE9C451" w14:textId="77777777" w:rsidR="002C482D" w:rsidRDefault="002C482D">
      <w:pPr>
        <w:pStyle w:val="Body"/>
        <w:rPr>
          <w:rStyle w:val="None"/>
          <w:rFonts w:ascii="Arial" w:eastAsia="Arial" w:hAnsi="Arial" w:cs="Arial"/>
        </w:rPr>
      </w:pPr>
    </w:p>
    <w:p w14:paraId="061D3983" w14:textId="77777777" w:rsidR="002C482D" w:rsidRDefault="00166209">
      <w:pPr>
        <w:pStyle w:val="Body"/>
        <w:rPr>
          <w:rStyle w:val="None"/>
          <w:rFonts w:ascii="Arial" w:eastAsia="Arial" w:hAnsi="Arial" w:cs="Arial"/>
        </w:rPr>
      </w:pPr>
      <w:r>
        <w:rPr>
          <w:rStyle w:val="None"/>
          <w:rFonts w:ascii="Arial" w:hAnsi="Arial"/>
        </w:rPr>
        <w:t xml:space="preserve"> “In the News” discussion and opportunity to score class participation credit.</w:t>
      </w:r>
    </w:p>
    <w:p w14:paraId="2A340127" w14:textId="77777777" w:rsidR="002C482D" w:rsidRDefault="002C482D">
      <w:pPr>
        <w:pStyle w:val="Body"/>
        <w:rPr>
          <w:rStyle w:val="None"/>
          <w:rFonts w:ascii="Arial" w:eastAsia="Arial" w:hAnsi="Arial" w:cs="Arial"/>
        </w:rPr>
      </w:pPr>
    </w:p>
    <w:p w14:paraId="281CEF3D" w14:textId="77777777" w:rsidR="002C482D" w:rsidRDefault="00166209">
      <w:pPr>
        <w:pStyle w:val="Body"/>
        <w:rPr>
          <w:rStyle w:val="None"/>
          <w:rFonts w:ascii="Arial" w:hAnsi="Arial"/>
        </w:rPr>
      </w:pPr>
      <w:r>
        <w:rPr>
          <w:rStyle w:val="None"/>
          <w:rFonts w:ascii="Arial" w:hAnsi="Arial"/>
        </w:rPr>
        <w:t>Assignments – Continue to read and discuss Chapters 29 thru 35 (Part IV) from the Fundamentals of Risk Management textbook.</w:t>
      </w:r>
    </w:p>
    <w:p w14:paraId="75273360" w14:textId="77777777" w:rsidR="002A641F" w:rsidRDefault="002A641F">
      <w:pPr>
        <w:pStyle w:val="Body"/>
        <w:rPr>
          <w:rStyle w:val="None"/>
          <w:rFonts w:ascii="Arial" w:hAnsi="Arial"/>
        </w:rPr>
      </w:pPr>
    </w:p>
    <w:p w14:paraId="2E9038A2" w14:textId="509E7349" w:rsidR="002A641F" w:rsidRDefault="002A641F" w:rsidP="002A641F">
      <w:pPr>
        <w:pStyle w:val="Body"/>
        <w:rPr>
          <w:rStyle w:val="None"/>
          <w:rFonts w:ascii="Arial" w:hAnsi="Arial"/>
        </w:rPr>
      </w:pPr>
      <w:r>
        <w:rPr>
          <w:rStyle w:val="None"/>
          <w:rFonts w:ascii="Arial" w:hAnsi="Arial"/>
        </w:rPr>
        <w:t>Online Forum Cycle #4 Discussion continues. Post all your discussions related to the chapters assigned and any related researched material in the appropriate forum until 6pm ET November 13</w:t>
      </w:r>
    </w:p>
    <w:p w14:paraId="6DD9601D" w14:textId="77777777" w:rsidR="002A641F" w:rsidRDefault="002A641F" w:rsidP="002A641F">
      <w:pPr>
        <w:pStyle w:val="Body"/>
        <w:rPr>
          <w:rStyle w:val="None"/>
          <w:rFonts w:ascii="Arial" w:eastAsia="Arial" w:hAnsi="Arial" w:cs="Arial"/>
        </w:rPr>
      </w:pPr>
    </w:p>
    <w:p w14:paraId="47491A64" w14:textId="77777777" w:rsidR="002A641F" w:rsidRDefault="002A641F" w:rsidP="002A641F">
      <w:pPr>
        <w:pStyle w:val="Body"/>
        <w:rPr>
          <w:rStyle w:val="None"/>
          <w:rFonts w:ascii="Arial" w:eastAsia="Arial" w:hAnsi="Arial" w:cs="Arial"/>
        </w:rPr>
      </w:pPr>
      <w:r>
        <w:rPr>
          <w:rStyle w:val="None"/>
          <w:rFonts w:ascii="Arial" w:hAnsi="Arial"/>
        </w:rPr>
        <w:t>Your Group Presentation #4 (15-20-minute Power-point) based on your challenge question is due 6pm ET on November 4.</w:t>
      </w:r>
    </w:p>
    <w:p w14:paraId="5A8650DC" w14:textId="77777777" w:rsidR="002A641F" w:rsidRDefault="002A641F" w:rsidP="002A641F">
      <w:pPr>
        <w:pStyle w:val="Body"/>
        <w:rPr>
          <w:rStyle w:val="None"/>
          <w:rFonts w:ascii="Arial" w:eastAsia="Arial" w:hAnsi="Arial" w:cs="Arial"/>
        </w:rPr>
      </w:pPr>
    </w:p>
    <w:p w14:paraId="11368D50" w14:textId="6F864AE2" w:rsidR="002C482D" w:rsidRDefault="00166209">
      <w:pPr>
        <w:pStyle w:val="Body"/>
        <w:rPr>
          <w:rStyle w:val="None"/>
          <w:rFonts w:ascii="Arial" w:hAnsi="Arial"/>
          <w:b/>
          <w:bCs/>
          <w:u w:val="single"/>
        </w:rPr>
      </w:pPr>
      <w:r>
        <w:rPr>
          <w:rStyle w:val="None"/>
          <w:rFonts w:ascii="Arial" w:hAnsi="Arial"/>
          <w:b/>
          <w:bCs/>
          <w:u w:val="single"/>
        </w:rPr>
        <w:t>Session 1</w:t>
      </w:r>
      <w:r w:rsidR="007367C4">
        <w:rPr>
          <w:rStyle w:val="None"/>
          <w:rFonts w:ascii="Arial" w:hAnsi="Arial"/>
          <w:b/>
          <w:bCs/>
          <w:u w:val="single"/>
        </w:rPr>
        <w:t>1, Wednesday, November 13</w:t>
      </w:r>
    </w:p>
    <w:p w14:paraId="7769CA4B" w14:textId="77777777" w:rsidR="002A641F" w:rsidRDefault="002A641F">
      <w:pPr>
        <w:pStyle w:val="Body"/>
        <w:rPr>
          <w:rStyle w:val="None"/>
          <w:rFonts w:ascii="Arial" w:hAnsi="Arial"/>
          <w:b/>
          <w:bCs/>
          <w:u w:val="single"/>
        </w:rPr>
      </w:pPr>
    </w:p>
    <w:p w14:paraId="7E947A79" w14:textId="77777777" w:rsidR="002A641F" w:rsidRDefault="002A641F" w:rsidP="002A641F">
      <w:pPr>
        <w:pStyle w:val="Body"/>
        <w:rPr>
          <w:rStyle w:val="None"/>
          <w:rFonts w:ascii="Arial" w:eastAsia="Arial" w:hAnsi="Arial" w:cs="Arial"/>
        </w:rPr>
      </w:pPr>
      <w:r>
        <w:rPr>
          <w:rStyle w:val="None"/>
          <w:rFonts w:ascii="Arial" w:hAnsi="Arial"/>
          <w:lang w:val="it-IT"/>
        </w:rPr>
        <w:t>Topic: Challenge Question #4</w:t>
      </w:r>
    </w:p>
    <w:p w14:paraId="212B7AE8" w14:textId="77777777" w:rsidR="002A641F" w:rsidRDefault="002A641F" w:rsidP="002A641F">
      <w:pPr>
        <w:pStyle w:val="Body"/>
        <w:rPr>
          <w:rStyle w:val="None"/>
          <w:rFonts w:ascii="Arial" w:eastAsia="Arial" w:hAnsi="Arial" w:cs="Arial"/>
        </w:rPr>
      </w:pPr>
      <w:r>
        <w:rPr>
          <w:rStyle w:val="None"/>
          <w:rFonts w:ascii="Arial" w:hAnsi="Arial"/>
        </w:rPr>
        <w:t>This session will cover challenge question #4</w:t>
      </w:r>
    </w:p>
    <w:p w14:paraId="1C16CF01" w14:textId="77777777" w:rsidR="002A641F" w:rsidRDefault="002A641F" w:rsidP="002A641F">
      <w:pPr>
        <w:pStyle w:val="Body"/>
        <w:rPr>
          <w:rStyle w:val="None"/>
          <w:rFonts w:ascii="Arial" w:eastAsia="Arial" w:hAnsi="Arial" w:cs="Arial"/>
        </w:rPr>
      </w:pPr>
      <w:r>
        <w:rPr>
          <w:rStyle w:val="None"/>
          <w:rFonts w:ascii="Arial" w:hAnsi="Arial"/>
        </w:rPr>
        <w:t>During this session, the students will l have the opportunity to present their findings related to their Group Challenge Question #4</w:t>
      </w:r>
    </w:p>
    <w:p w14:paraId="32102019" w14:textId="77777777" w:rsidR="002A641F" w:rsidRDefault="002A641F" w:rsidP="002A641F">
      <w:pPr>
        <w:pStyle w:val="Body"/>
        <w:rPr>
          <w:rStyle w:val="None"/>
          <w:rFonts w:ascii="Arial" w:eastAsia="Arial" w:hAnsi="Arial" w:cs="Arial"/>
        </w:rPr>
      </w:pPr>
      <w:r>
        <w:rPr>
          <w:rStyle w:val="None"/>
          <w:rFonts w:ascii="Arial" w:hAnsi="Arial"/>
        </w:rPr>
        <w:t>Following each presentation, the instructor will present additional information and related professional experiences.</w:t>
      </w:r>
    </w:p>
    <w:p w14:paraId="2FAC248B" w14:textId="77777777" w:rsidR="002A641F" w:rsidRDefault="002A641F" w:rsidP="002A641F">
      <w:pPr>
        <w:pStyle w:val="Body"/>
        <w:rPr>
          <w:rStyle w:val="None"/>
          <w:rFonts w:ascii="Arial" w:eastAsia="Arial" w:hAnsi="Arial" w:cs="Arial"/>
        </w:rPr>
      </w:pPr>
      <w:r>
        <w:rPr>
          <w:rStyle w:val="None"/>
          <w:rFonts w:ascii="Arial" w:hAnsi="Arial"/>
        </w:rPr>
        <w:t xml:space="preserve">All will wrap-up the topic with a lively discussion. All related questions will be answered before we move onto the next topic. </w:t>
      </w:r>
    </w:p>
    <w:p w14:paraId="7A02AA94" w14:textId="77777777" w:rsidR="002A641F" w:rsidRDefault="002A641F" w:rsidP="002A641F">
      <w:pPr>
        <w:pStyle w:val="Body"/>
        <w:rPr>
          <w:rStyle w:val="None"/>
          <w:rFonts w:ascii="Arial" w:eastAsia="Arial" w:hAnsi="Arial" w:cs="Arial"/>
        </w:rPr>
      </w:pPr>
    </w:p>
    <w:p w14:paraId="5356F7E9" w14:textId="77777777" w:rsidR="002A641F" w:rsidRDefault="002A641F" w:rsidP="002A641F">
      <w:pPr>
        <w:pStyle w:val="Body"/>
        <w:rPr>
          <w:rStyle w:val="None"/>
          <w:rFonts w:ascii="Arial" w:eastAsia="Arial" w:hAnsi="Arial" w:cs="Arial"/>
        </w:rPr>
      </w:pPr>
      <w:r>
        <w:rPr>
          <w:rStyle w:val="None"/>
          <w:rFonts w:ascii="Arial" w:hAnsi="Arial"/>
        </w:rPr>
        <w:t>GROUP PRESENTATION #4 DUE TONIGHT – ONLINE FORUM #4 IS CLOSED</w:t>
      </w:r>
    </w:p>
    <w:p w14:paraId="4A718122" w14:textId="77777777" w:rsidR="002A641F" w:rsidRDefault="002A641F" w:rsidP="002A641F">
      <w:pPr>
        <w:pStyle w:val="Body"/>
        <w:rPr>
          <w:rStyle w:val="None"/>
          <w:rFonts w:ascii="Arial" w:eastAsia="Arial" w:hAnsi="Arial" w:cs="Arial"/>
        </w:rPr>
      </w:pPr>
      <w:r>
        <w:rPr>
          <w:rStyle w:val="None"/>
          <w:rFonts w:ascii="Arial" w:hAnsi="Arial"/>
        </w:rPr>
        <w:t>Each presentation will be followed by a class discussion of each related chapter. At the completion of each discussion, students will have a thorough understanding of the material covered in each chapter of the book. Students will have an opportunity to ask questions and share their opinions.</w:t>
      </w:r>
    </w:p>
    <w:p w14:paraId="7F73C6DF" w14:textId="77777777" w:rsidR="002A641F" w:rsidRDefault="002A641F" w:rsidP="002A641F">
      <w:pPr>
        <w:pStyle w:val="Body"/>
        <w:rPr>
          <w:rStyle w:val="None"/>
          <w:rFonts w:ascii="Arial" w:eastAsia="Arial" w:hAnsi="Arial" w:cs="Arial"/>
        </w:rPr>
      </w:pPr>
    </w:p>
    <w:p w14:paraId="17A14AD5" w14:textId="77777777" w:rsidR="002A641F" w:rsidRDefault="002A641F" w:rsidP="002A641F">
      <w:pPr>
        <w:pStyle w:val="Body"/>
        <w:rPr>
          <w:rStyle w:val="None"/>
          <w:rFonts w:ascii="Arial" w:eastAsia="Arial" w:hAnsi="Arial" w:cs="Arial"/>
        </w:rPr>
      </w:pPr>
      <w:r>
        <w:rPr>
          <w:rStyle w:val="None"/>
          <w:rFonts w:ascii="Arial" w:hAnsi="Arial"/>
        </w:rPr>
        <w:t xml:space="preserve">No new Assignments. </w:t>
      </w:r>
    </w:p>
    <w:p w14:paraId="21C07D8F" w14:textId="77777777" w:rsidR="002A641F" w:rsidRDefault="002A641F" w:rsidP="002A641F">
      <w:pPr>
        <w:pStyle w:val="Body"/>
        <w:rPr>
          <w:rStyle w:val="None"/>
          <w:rFonts w:ascii="Arial" w:eastAsia="Arial" w:hAnsi="Arial" w:cs="Arial"/>
        </w:rPr>
      </w:pPr>
    </w:p>
    <w:p w14:paraId="709DA8EB" w14:textId="77777777" w:rsidR="002A641F" w:rsidRDefault="002A641F" w:rsidP="002A641F">
      <w:pPr>
        <w:pStyle w:val="Body"/>
        <w:rPr>
          <w:rStyle w:val="None"/>
          <w:rFonts w:ascii="Arial" w:eastAsia="Arial" w:hAnsi="Arial" w:cs="Arial"/>
        </w:rPr>
      </w:pPr>
      <w:r>
        <w:rPr>
          <w:rStyle w:val="None"/>
          <w:rFonts w:ascii="Arial" w:hAnsi="Arial"/>
        </w:rPr>
        <w:t>Assignment Reminder:</w:t>
      </w:r>
    </w:p>
    <w:p w14:paraId="6B6634A2" w14:textId="23BD2512" w:rsidR="002A641F" w:rsidRDefault="002A641F" w:rsidP="002A641F">
      <w:pPr>
        <w:pStyle w:val="Body"/>
        <w:rPr>
          <w:rStyle w:val="None"/>
          <w:rFonts w:ascii="Arial" w:eastAsia="Arial" w:hAnsi="Arial" w:cs="Arial"/>
        </w:rPr>
      </w:pPr>
      <w:r>
        <w:rPr>
          <w:rStyle w:val="None"/>
          <w:rFonts w:ascii="Arial" w:hAnsi="Arial"/>
        </w:rPr>
        <w:t>Course FINAL due 6pm EST on Wednesday, December 4, details in Brightspace.</w:t>
      </w:r>
    </w:p>
    <w:p w14:paraId="4AFE0F08" w14:textId="77777777" w:rsidR="002A641F" w:rsidRDefault="002A641F" w:rsidP="002A641F">
      <w:pPr>
        <w:pStyle w:val="Body"/>
        <w:rPr>
          <w:rStyle w:val="None"/>
          <w:rFonts w:ascii="Arial" w:eastAsia="Arial" w:hAnsi="Arial" w:cs="Arial"/>
        </w:rPr>
      </w:pPr>
    </w:p>
    <w:p w14:paraId="1E488F3C" w14:textId="77777777" w:rsidR="002A641F" w:rsidRDefault="002A641F">
      <w:pPr>
        <w:pStyle w:val="Body"/>
        <w:rPr>
          <w:rStyle w:val="None"/>
          <w:rFonts w:ascii="Arial" w:eastAsia="Arial" w:hAnsi="Arial" w:cs="Arial"/>
          <w:b/>
          <w:bCs/>
          <w:u w:val="single"/>
        </w:rPr>
      </w:pPr>
    </w:p>
    <w:p w14:paraId="00012091" w14:textId="7850A4FB" w:rsidR="002C482D" w:rsidRDefault="00166209">
      <w:pPr>
        <w:pStyle w:val="Body"/>
        <w:rPr>
          <w:rStyle w:val="None"/>
          <w:rFonts w:ascii="Arial" w:eastAsia="Arial" w:hAnsi="Arial" w:cs="Arial"/>
          <w:b/>
          <w:bCs/>
          <w:u w:val="single"/>
        </w:rPr>
      </w:pPr>
      <w:r>
        <w:rPr>
          <w:rStyle w:val="None"/>
          <w:rFonts w:ascii="Arial" w:hAnsi="Arial"/>
          <w:b/>
          <w:bCs/>
          <w:u w:val="single"/>
        </w:rPr>
        <w:t xml:space="preserve">Session 12, </w:t>
      </w:r>
      <w:r w:rsidR="007367C4">
        <w:rPr>
          <w:rStyle w:val="None"/>
          <w:rFonts w:ascii="Arial" w:hAnsi="Arial"/>
          <w:b/>
          <w:bCs/>
          <w:u w:val="single"/>
        </w:rPr>
        <w:t>Wednesday, November 20</w:t>
      </w:r>
    </w:p>
    <w:p w14:paraId="6D639F24" w14:textId="77777777" w:rsidR="002A641F" w:rsidRDefault="002A641F">
      <w:pPr>
        <w:pStyle w:val="Body"/>
        <w:rPr>
          <w:rStyle w:val="None"/>
          <w:rFonts w:ascii="Arial" w:hAnsi="Arial"/>
          <w:lang w:val="it-IT"/>
        </w:rPr>
      </w:pPr>
    </w:p>
    <w:p w14:paraId="425A5FC9" w14:textId="77777777" w:rsidR="002A641F" w:rsidRDefault="002A641F" w:rsidP="002A641F">
      <w:pPr>
        <w:pStyle w:val="Body"/>
        <w:rPr>
          <w:rStyle w:val="None"/>
          <w:rFonts w:ascii="Arial" w:eastAsia="Arial" w:hAnsi="Arial" w:cs="Arial"/>
        </w:rPr>
      </w:pPr>
      <w:r>
        <w:rPr>
          <w:rStyle w:val="None"/>
          <w:rFonts w:ascii="Arial" w:hAnsi="Arial"/>
        </w:rPr>
        <w:t>Topic:  Internal Risk groups:  Audit and Risk Committees</w:t>
      </w:r>
    </w:p>
    <w:p w14:paraId="201986A7" w14:textId="77777777" w:rsidR="002A641F" w:rsidRDefault="002A641F" w:rsidP="002A641F">
      <w:pPr>
        <w:pStyle w:val="Body"/>
        <w:rPr>
          <w:rStyle w:val="None"/>
          <w:rFonts w:ascii="Arial" w:eastAsia="Arial" w:hAnsi="Arial" w:cs="Arial"/>
        </w:rPr>
      </w:pPr>
      <w:r>
        <w:rPr>
          <w:rStyle w:val="None"/>
          <w:rFonts w:ascii="Arial" w:hAnsi="Arial"/>
        </w:rPr>
        <w:lastRenderedPageBreak/>
        <w:t xml:space="preserve">During this session we will discuss the importance of an independent Audit Committee and the value of creating a Board Level Risk Committee. </w:t>
      </w:r>
    </w:p>
    <w:p w14:paraId="0E4F65F9" w14:textId="77777777" w:rsidR="002A641F" w:rsidRDefault="002A641F" w:rsidP="002A641F">
      <w:pPr>
        <w:pStyle w:val="Body"/>
        <w:rPr>
          <w:rStyle w:val="None"/>
          <w:rFonts w:ascii="Arial" w:eastAsia="Arial" w:hAnsi="Arial" w:cs="Arial"/>
        </w:rPr>
      </w:pPr>
    </w:p>
    <w:p w14:paraId="1707C8DE" w14:textId="77777777" w:rsidR="002A641F" w:rsidRDefault="002A641F" w:rsidP="002A641F">
      <w:pPr>
        <w:pStyle w:val="Body"/>
        <w:rPr>
          <w:rStyle w:val="None"/>
          <w:rFonts w:ascii="Arial" w:eastAsia="Arial" w:hAnsi="Arial" w:cs="Arial"/>
        </w:rPr>
      </w:pPr>
      <w:r>
        <w:rPr>
          <w:rStyle w:val="None"/>
          <w:rFonts w:ascii="Arial" w:hAnsi="Arial"/>
        </w:rPr>
        <w:t>Students will learn:</w:t>
      </w:r>
    </w:p>
    <w:p w14:paraId="20B1A419" w14:textId="77777777" w:rsidR="002A641F" w:rsidRDefault="002A641F" w:rsidP="002A641F">
      <w:pPr>
        <w:pStyle w:val="Body"/>
        <w:rPr>
          <w:rStyle w:val="None"/>
          <w:rFonts w:ascii="Arial" w:eastAsia="Arial" w:hAnsi="Arial" w:cs="Arial"/>
        </w:rPr>
      </w:pPr>
      <w:r>
        <w:rPr>
          <w:rStyle w:val="None"/>
          <w:rFonts w:ascii="Arial" w:hAnsi="Arial"/>
        </w:rPr>
        <w:t xml:space="preserve">-  about the creation of a solid Audit Committee </w:t>
      </w:r>
    </w:p>
    <w:p w14:paraId="59F11671" w14:textId="77777777" w:rsidR="002A641F" w:rsidRDefault="002A641F" w:rsidP="002A641F">
      <w:pPr>
        <w:pStyle w:val="Body"/>
        <w:rPr>
          <w:rStyle w:val="None"/>
          <w:rFonts w:ascii="Arial" w:eastAsia="Arial" w:hAnsi="Arial" w:cs="Arial"/>
        </w:rPr>
      </w:pPr>
      <w:r>
        <w:rPr>
          <w:rStyle w:val="None"/>
          <w:rFonts w:ascii="Arial" w:hAnsi="Arial"/>
        </w:rPr>
        <w:t>-  how the Audit Committee manages risks in the organization</w:t>
      </w:r>
    </w:p>
    <w:p w14:paraId="10F6D235" w14:textId="77777777" w:rsidR="002A641F" w:rsidRDefault="002A641F" w:rsidP="002A641F">
      <w:pPr>
        <w:pStyle w:val="Body"/>
        <w:rPr>
          <w:rStyle w:val="None"/>
          <w:rFonts w:ascii="Arial" w:eastAsia="Arial" w:hAnsi="Arial" w:cs="Arial"/>
        </w:rPr>
      </w:pPr>
      <w:r>
        <w:rPr>
          <w:rStyle w:val="None"/>
          <w:rFonts w:ascii="Arial" w:hAnsi="Arial"/>
        </w:rPr>
        <w:t xml:space="preserve">-  having a Board Level Risk Committee </w:t>
      </w:r>
    </w:p>
    <w:p w14:paraId="67EAF6F8" w14:textId="77777777" w:rsidR="002A641F" w:rsidRDefault="002A641F" w:rsidP="002A641F">
      <w:pPr>
        <w:pStyle w:val="Body"/>
        <w:rPr>
          <w:rStyle w:val="None"/>
          <w:rFonts w:ascii="Arial" w:eastAsia="Arial" w:hAnsi="Arial" w:cs="Arial"/>
        </w:rPr>
      </w:pPr>
    </w:p>
    <w:p w14:paraId="3C117F61" w14:textId="77777777" w:rsidR="002A641F" w:rsidRDefault="002A641F" w:rsidP="002A641F">
      <w:pPr>
        <w:pStyle w:val="Body"/>
        <w:rPr>
          <w:rStyle w:val="None"/>
          <w:rFonts w:ascii="Arial" w:eastAsia="Arial" w:hAnsi="Arial" w:cs="Arial"/>
        </w:rPr>
      </w:pPr>
      <w:r>
        <w:rPr>
          <w:rStyle w:val="None"/>
          <w:rFonts w:ascii="Arial" w:hAnsi="Arial"/>
        </w:rPr>
        <w:t>“In the News” discussion and opportunity to score class participation credit.</w:t>
      </w:r>
    </w:p>
    <w:p w14:paraId="06508CAD" w14:textId="77777777" w:rsidR="002A641F" w:rsidRDefault="002A641F" w:rsidP="002A641F">
      <w:pPr>
        <w:pStyle w:val="Body"/>
        <w:rPr>
          <w:rStyle w:val="None"/>
          <w:rFonts w:ascii="Arial" w:eastAsia="Arial" w:hAnsi="Arial" w:cs="Arial"/>
        </w:rPr>
      </w:pPr>
    </w:p>
    <w:p w14:paraId="13FDD0D5" w14:textId="77777777" w:rsidR="002A641F" w:rsidRDefault="002A641F" w:rsidP="002A641F">
      <w:pPr>
        <w:pStyle w:val="Body"/>
        <w:rPr>
          <w:rStyle w:val="None"/>
          <w:rFonts w:ascii="Arial" w:eastAsia="Arial" w:hAnsi="Arial" w:cs="Arial"/>
        </w:rPr>
      </w:pPr>
      <w:r>
        <w:rPr>
          <w:rStyle w:val="None"/>
          <w:rFonts w:ascii="Arial" w:hAnsi="Arial"/>
        </w:rPr>
        <w:t xml:space="preserve">No new Assignments. </w:t>
      </w:r>
    </w:p>
    <w:p w14:paraId="0B4145C9" w14:textId="77777777" w:rsidR="002A641F" w:rsidRDefault="002A641F" w:rsidP="002A641F">
      <w:pPr>
        <w:pStyle w:val="Body"/>
        <w:rPr>
          <w:rStyle w:val="None"/>
          <w:rFonts w:ascii="Arial" w:eastAsia="Arial" w:hAnsi="Arial" w:cs="Arial"/>
        </w:rPr>
      </w:pPr>
    </w:p>
    <w:p w14:paraId="621EF1A8" w14:textId="77777777" w:rsidR="002A641F" w:rsidRDefault="002A641F" w:rsidP="002A641F">
      <w:pPr>
        <w:pStyle w:val="Body"/>
        <w:rPr>
          <w:rStyle w:val="None"/>
          <w:rFonts w:ascii="Arial" w:eastAsia="Arial" w:hAnsi="Arial" w:cs="Arial"/>
        </w:rPr>
      </w:pPr>
      <w:r>
        <w:rPr>
          <w:rStyle w:val="None"/>
          <w:rFonts w:ascii="Arial" w:hAnsi="Arial"/>
        </w:rPr>
        <w:t>Assignment Reminder:</w:t>
      </w:r>
    </w:p>
    <w:p w14:paraId="5829985D" w14:textId="77777777" w:rsidR="002A641F" w:rsidRDefault="002A641F" w:rsidP="002A641F">
      <w:pPr>
        <w:pStyle w:val="Body"/>
        <w:rPr>
          <w:rStyle w:val="None"/>
          <w:rFonts w:ascii="Arial" w:eastAsia="Arial" w:hAnsi="Arial" w:cs="Arial"/>
        </w:rPr>
      </w:pPr>
      <w:r>
        <w:rPr>
          <w:rStyle w:val="None"/>
          <w:rFonts w:ascii="Arial" w:hAnsi="Arial"/>
        </w:rPr>
        <w:t>Course FINAL due 6pm EST on Wednesday, December 4, details in Brightspace.</w:t>
      </w:r>
    </w:p>
    <w:p w14:paraId="4EC71BEC" w14:textId="77777777" w:rsidR="002A641F" w:rsidRDefault="002A641F" w:rsidP="002A641F">
      <w:pPr>
        <w:pStyle w:val="Body"/>
        <w:rPr>
          <w:rStyle w:val="None"/>
          <w:rFonts w:ascii="Arial" w:eastAsia="Arial" w:hAnsi="Arial" w:cs="Arial"/>
        </w:rPr>
      </w:pPr>
    </w:p>
    <w:p w14:paraId="36F9D1FE" w14:textId="77777777" w:rsidR="002A641F" w:rsidRDefault="002A641F">
      <w:pPr>
        <w:pStyle w:val="Body"/>
        <w:rPr>
          <w:rStyle w:val="None"/>
          <w:rFonts w:ascii="Arial" w:hAnsi="Arial"/>
          <w:lang w:val="it-IT"/>
        </w:rPr>
      </w:pPr>
    </w:p>
    <w:p w14:paraId="20AA36C9" w14:textId="3676BE6D" w:rsidR="004D4C73" w:rsidRDefault="00166209">
      <w:pPr>
        <w:pStyle w:val="Body"/>
        <w:rPr>
          <w:ins w:id="44" w:author="Madeha Ali" w:date="2023-07-11T15:36:00Z"/>
          <w:rStyle w:val="None"/>
          <w:rFonts w:ascii="Arial" w:eastAsia="Arial" w:hAnsi="Arial" w:cs="Arial"/>
          <w:b/>
          <w:bCs/>
          <w:u w:val="single"/>
        </w:rPr>
      </w:pPr>
      <w:r>
        <w:rPr>
          <w:rStyle w:val="None"/>
          <w:rFonts w:ascii="Arial" w:hAnsi="Arial"/>
          <w:b/>
          <w:bCs/>
          <w:u w:val="single"/>
        </w:rPr>
        <w:t xml:space="preserve">Session 13, Wednesday, </w:t>
      </w:r>
      <w:r w:rsidR="00DE700E">
        <w:rPr>
          <w:rStyle w:val="None"/>
          <w:rFonts w:ascii="Arial" w:hAnsi="Arial"/>
          <w:b/>
          <w:bCs/>
          <w:u w:val="single"/>
        </w:rPr>
        <w:t>November 27</w:t>
      </w:r>
    </w:p>
    <w:p w14:paraId="4E0816B2" w14:textId="77777777" w:rsidR="00AF182F" w:rsidRDefault="00AF182F">
      <w:pPr>
        <w:pStyle w:val="Body"/>
        <w:rPr>
          <w:rStyle w:val="None"/>
          <w:rFonts w:ascii="Arial" w:hAnsi="Arial"/>
        </w:rPr>
      </w:pPr>
    </w:p>
    <w:p w14:paraId="22B62B0F" w14:textId="77777777" w:rsidR="00AF182F" w:rsidRDefault="00AF182F" w:rsidP="00AF182F">
      <w:pPr>
        <w:pStyle w:val="Body"/>
        <w:rPr>
          <w:rStyle w:val="None"/>
          <w:rFonts w:ascii="Arial" w:eastAsia="Arial" w:hAnsi="Arial" w:cs="Arial"/>
        </w:rPr>
      </w:pPr>
      <w:r>
        <w:rPr>
          <w:rStyle w:val="None"/>
          <w:rFonts w:ascii="Arial" w:hAnsi="Arial"/>
          <w:lang w:val="de-DE"/>
        </w:rPr>
        <w:t xml:space="preserve">Topic: ENRON </w:t>
      </w:r>
      <w:r>
        <w:rPr>
          <w:rStyle w:val="None"/>
          <w:rFonts w:ascii="Arial" w:hAnsi="Arial"/>
        </w:rPr>
        <w:t>–OUR CLASS CASE STUDY</w:t>
      </w:r>
    </w:p>
    <w:p w14:paraId="419E98BE" w14:textId="77777777" w:rsidR="00AF182F" w:rsidRDefault="00AF182F" w:rsidP="00AF182F">
      <w:pPr>
        <w:pStyle w:val="Body"/>
        <w:rPr>
          <w:rStyle w:val="None"/>
          <w:rFonts w:ascii="Arial" w:eastAsia="Arial" w:hAnsi="Arial" w:cs="Arial"/>
        </w:rPr>
      </w:pPr>
      <w:r>
        <w:rPr>
          <w:rStyle w:val="None"/>
          <w:rFonts w:ascii="Arial" w:hAnsi="Arial"/>
        </w:rPr>
        <w:t>This session will cover some of the key players and aspects of the ENRON case.</w:t>
      </w:r>
    </w:p>
    <w:p w14:paraId="7C5696FF" w14:textId="77777777" w:rsidR="00AF182F" w:rsidRDefault="00AF182F" w:rsidP="00AF182F">
      <w:pPr>
        <w:pStyle w:val="Body"/>
        <w:rPr>
          <w:rStyle w:val="None"/>
          <w:rFonts w:ascii="Arial" w:eastAsia="Arial" w:hAnsi="Arial" w:cs="Arial"/>
        </w:rPr>
      </w:pPr>
      <w:r>
        <w:rPr>
          <w:rStyle w:val="None"/>
          <w:rFonts w:ascii="Arial" w:hAnsi="Arial"/>
        </w:rPr>
        <w:t>During this session, the student will learn about:</w:t>
      </w:r>
    </w:p>
    <w:p w14:paraId="20EBBD02" w14:textId="77777777" w:rsidR="00AF182F" w:rsidRDefault="00AF182F" w:rsidP="00AF182F">
      <w:pPr>
        <w:pStyle w:val="Body"/>
        <w:rPr>
          <w:rStyle w:val="None"/>
          <w:rFonts w:ascii="Arial" w:eastAsia="Arial" w:hAnsi="Arial" w:cs="Arial"/>
        </w:rPr>
      </w:pPr>
      <w:r>
        <w:rPr>
          <w:rStyle w:val="None"/>
          <w:rFonts w:ascii="Arial" w:hAnsi="Arial"/>
        </w:rPr>
        <w:t>-the scandal that shook the financial world</w:t>
      </w:r>
    </w:p>
    <w:p w14:paraId="0EBEBFAF" w14:textId="77777777" w:rsidR="00AF182F" w:rsidRDefault="00AF182F" w:rsidP="00AF182F">
      <w:pPr>
        <w:pStyle w:val="Body"/>
        <w:rPr>
          <w:rStyle w:val="None"/>
          <w:rFonts w:ascii="Arial" w:eastAsia="Arial" w:hAnsi="Arial" w:cs="Arial"/>
        </w:rPr>
      </w:pPr>
      <w:r>
        <w:rPr>
          <w:rStyle w:val="None"/>
          <w:rFonts w:ascii="Arial" w:hAnsi="Arial"/>
        </w:rPr>
        <w:t>-some of its key players and their role in the scandal</w:t>
      </w:r>
    </w:p>
    <w:p w14:paraId="46CC5AC4" w14:textId="77777777" w:rsidR="00AF182F" w:rsidRDefault="00AF182F" w:rsidP="00AF182F">
      <w:pPr>
        <w:pStyle w:val="Body"/>
        <w:rPr>
          <w:rStyle w:val="None"/>
          <w:rFonts w:ascii="Arial" w:eastAsia="Arial" w:hAnsi="Arial" w:cs="Arial"/>
        </w:rPr>
      </w:pPr>
      <w:r>
        <w:rPr>
          <w:rStyle w:val="None"/>
          <w:rFonts w:ascii="Arial" w:hAnsi="Arial"/>
        </w:rPr>
        <w:t>-why the U.S. government passed the Sarbanes Oxley (SOX) into law</w:t>
      </w:r>
    </w:p>
    <w:p w14:paraId="28C2E1E7" w14:textId="77777777" w:rsidR="00AF182F" w:rsidRDefault="00AF182F" w:rsidP="00AF182F">
      <w:pPr>
        <w:pStyle w:val="Body"/>
        <w:rPr>
          <w:rStyle w:val="None"/>
          <w:rFonts w:ascii="Arial" w:eastAsia="Arial" w:hAnsi="Arial" w:cs="Arial"/>
        </w:rPr>
      </w:pPr>
    </w:p>
    <w:p w14:paraId="57612672" w14:textId="77777777" w:rsidR="00AF182F" w:rsidRDefault="00AF182F" w:rsidP="00AF182F">
      <w:pPr>
        <w:pStyle w:val="Body"/>
        <w:rPr>
          <w:rStyle w:val="None"/>
          <w:rFonts w:ascii="Arial" w:eastAsia="Arial" w:hAnsi="Arial" w:cs="Arial"/>
        </w:rPr>
      </w:pPr>
      <w:r>
        <w:rPr>
          <w:rStyle w:val="None"/>
          <w:rFonts w:ascii="Arial" w:hAnsi="Arial"/>
        </w:rPr>
        <w:t>Students will be encouraged to use their knowledge of the ENRON scandal in their group presentations.</w:t>
      </w:r>
    </w:p>
    <w:p w14:paraId="450CC0DA" w14:textId="77777777" w:rsidR="00AF182F" w:rsidRDefault="00AF182F" w:rsidP="00AF182F">
      <w:pPr>
        <w:pStyle w:val="Body"/>
        <w:rPr>
          <w:rStyle w:val="None"/>
          <w:rFonts w:ascii="Arial" w:eastAsia="Arial" w:hAnsi="Arial" w:cs="Arial"/>
        </w:rPr>
      </w:pPr>
    </w:p>
    <w:p w14:paraId="154F3215" w14:textId="77777777" w:rsidR="00AF182F" w:rsidRDefault="00AF182F" w:rsidP="00AF182F">
      <w:pPr>
        <w:pStyle w:val="Body"/>
        <w:rPr>
          <w:rStyle w:val="None"/>
          <w:rFonts w:ascii="Arial" w:eastAsia="Arial" w:hAnsi="Arial" w:cs="Arial"/>
        </w:rPr>
      </w:pPr>
      <w:r>
        <w:rPr>
          <w:rStyle w:val="None"/>
          <w:rFonts w:ascii="Arial" w:hAnsi="Arial"/>
        </w:rPr>
        <w:t xml:space="preserve"> “In the News” discussion and opportunity to score class participation credit.</w:t>
      </w:r>
    </w:p>
    <w:p w14:paraId="1A40FCAA" w14:textId="77777777" w:rsidR="00AF182F" w:rsidRDefault="00AF182F" w:rsidP="00AF182F">
      <w:pPr>
        <w:pStyle w:val="Body"/>
        <w:rPr>
          <w:rStyle w:val="None"/>
          <w:rFonts w:ascii="Arial" w:eastAsia="Arial" w:hAnsi="Arial" w:cs="Arial"/>
        </w:rPr>
      </w:pPr>
    </w:p>
    <w:p w14:paraId="47871B67" w14:textId="77777777" w:rsidR="002A641F" w:rsidRDefault="002A641F" w:rsidP="002A641F">
      <w:pPr>
        <w:pStyle w:val="Body"/>
        <w:rPr>
          <w:rStyle w:val="None"/>
          <w:rFonts w:ascii="Arial" w:eastAsia="Arial" w:hAnsi="Arial" w:cs="Arial"/>
        </w:rPr>
      </w:pPr>
      <w:r>
        <w:rPr>
          <w:rStyle w:val="None"/>
          <w:rFonts w:ascii="Arial" w:hAnsi="Arial"/>
        </w:rPr>
        <w:t xml:space="preserve">No new Assignments. </w:t>
      </w:r>
    </w:p>
    <w:p w14:paraId="25332320" w14:textId="77777777" w:rsidR="002A641F" w:rsidRDefault="002A641F" w:rsidP="002A641F">
      <w:pPr>
        <w:pStyle w:val="Body"/>
        <w:rPr>
          <w:rStyle w:val="None"/>
          <w:rFonts w:ascii="Arial" w:eastAsia="Arial" w:hAnsi="Arial" w:cs="Arial"/>
        </w:rPr>
      </w:pPr>
    </w:p>
    <w:p w14:paraId="35D73AE6" w14:textId="77777777" w:rsidR="002A641F" w:rsidRDefault="002A641F" w:rsidP="002A641F">
      <w:pPr>
        <w:pStyle w:val="Body"/>
        <w:rPr>
          <w:rStyle w:val="None"/>
          <w:rFonts w:ascii="Arial" w:eastAsia="Arial" w:hAnsi="Arial" w:cs="Arial"/>
        </w:rPr>
      </w:pPr>
      <w:r>
        <w:rPr>
          <w:rStyle w:val="None"/>
          <w:rFonts w:ascii="Arial" w:hAnsi="Arial"/>
        </w:rPr>
        <w:t>Assignment Reminder:</w:t>
      </w:r>
    </w:p>
    <w:p w14:paraId="1CFB4CD8" w14:textId="77777777" w:rsidR="002A641F" w:rsidRDefault="002A641F" w:rsidP="002A641F">
      <w:pPr>
        <w:pStyle w:val="Body"/>
        <w:rPr>
          <w:rStyle w:val="None"/>
          <w:rFonts w:ascii="Arial" w:eastAsia="Arial" w:hAnsi="Arial" w:cs="Arial"/>
        </w:rPr>
      </w:pPr>
      <w:r>
        <w:rPr>
          <w:rStyle w:val="None"/>
          <w:rFonts w:ascii="Arial" w:hAnsi="Arial"/>
        </w:rPr>
        <w:t>Course FINAL due 6pm EST on Wednesday, December 4, details in Brightspace.</w:t>
      </w:r>
    </w:p>
    <w:p w14:paraId="6FBFB24A" w14:textId="77777777" w:rsidR="002A641F" w:rsidRDefault="002A641F" w:rsidP="002A641F">
      <w:pPr>
        <w:pStyle w:val="Body"/>
        <w:rPr>
          <w:rStyle w:val="None"/>
          <w:rFonts w:ascii="Arial" w:eastAsia="Arial" w:hAnsi="Arial" w:cs="Arial"/>
        </w:rPr>
      </w:pPr>
    </w:p>
    <w:p w14:paraId="2F426F57" w14:textId="77777777" w:rsidR="00AF182F" w:rsidRDefault="00AF182F">
      <w:pPr>
        <w:pStyle w:val="Body"/>
        <w:rPr>
          <w:rStyle w:val="None"/>
          <w:rFonts w:ascii="Arial" w:hAnsi="Arial"/>
        </w:rPr>
      </w:pPr>
    </w:p>
    <w:p w14:paraId="35B468A7" w14:textId="78EC798C" w:rsidR="002C482D" w:rsidRPr="00DE700E" w:rsidRDefault="00166209">
      <w:pPr>
        <w:pStyle w:val="Body"/>
        <w:rPr>
          <w:rStyle w:val="None"/>
          <w:rFonts w:ascii="Arial" w:eastAsia="Arial" w:hAnsi="Arial" w:cs="Arial"/>
          <w:b/>
          <w:bCs/>
          <w:color w:val="000000" w:themeColor="text1"/>
          <w:u w:val="single"/>
        </w:rPr>
      </w:pPr>
      <w:r w:rsidRPr="00DE700E">
        <w:rPr>
          <w:rStyle w:val="None"/>
          <w:rFonts w:ascii="Arial" w:hAnsi="Arial"/>
          <w:b/>
          <w:bCs/>
          <w:color w:val="000000" w:themeColor="text1"/>
          <w:u w:val="single"/>
        </w:rPr>
        <w:t>Session 14</w:t>
      </w:r>
      <w:r w:rsidR="00DE700E" w:rsidRPr="00DE700E">
        <w:rPr>
          <w:rStyle w:val="None"/>
          <w:rFonts w:ascii="Arial" w:hAnsi="Arial"/>
          <w:b/>
          <w:bCs/>
          <w:color w:val="000000" w:themeColor="text1"/>
          <w:u w:val="single"/>
        </w:rPr>
        <w:t xml:space="preserve"> </w:t>
      </w:r>
      <w:r w:rsidRPr="00DE700E">
        <w:rPr>
          <w:rStyle w:val="None"/>
          <w:rFonts w:ascii="Arial" w:hAnsi="Arial"/>
          <w:b/>
          <w:bCs/>
          <w:color w:val="000000" w:themeColor="text1"/>
          <w:u w:val="single"/>
        </w:rPr>
        <w:t xml:space="preserve"> </w:t>
      </w:r>
      <w:r w:rsidR="001A7982">
        <w:rPr>
          <w:rStyle w:val="None"/>
          <w:rFonts w:ascii="Arial" w:hAnsi="Arial"/>
          <w:b/>
          <w:bCs/>
          <w:color w:val="000000" w:themeColor="text1"/>
          <w:u w:val="single"/>
        </w:rPr>
        <w:t>Wednesday, December 4</w:t>
      </w:r>
      <w:bookmarkStart w:id="45" w:name="_GoBack"/>
      <w:bookmarkEnd w:id="45"/>
    </w:p>
    <w:p w14:paraId="651FA4AF" w14:textId="77777777" w:rsidR="002C482D" w:rsidRDefault="00166209">
      <w:pPr>
        <w:pStyle w:val="Body"/>
        <w:rPr>
          <w:rStyle w:val="None"/>
          <w:rFonts w:ascii="Arial" w:eastAsia="Arial" w:hAnsi="Arial" w:cs="Arial"/>
        </w:rPr>
      </w:pPr>
      <w:r w:rsidRPr="00DE700E">
        <w:rPr>
          <w:rStyle w:val="None"/>
          <w:rFonts w:ascii="Arial" w:hAnsi="Arial"/>
          <w:color w:val="000000" w:themeColor="text1"/>
        </w:rPr>
        <w:t xml:space="preserve">Final ENRON presentations are due today. Please post the final version of your </w:t>
      </w:r>
      <w:proofErr w:type="gramStart"/>
      <w:r w:rsidRPr="00DE700E">
        <w:rPr>
          <w:rStyle w:val="None"/>
          <w:rFonts w:ascii="Arial" w:hAnsi="Arial"/>
          <w:color w:val="000000" w:themeColor="text1"/>
        </w:rPr>
        <w:t>Group’s  PowerPoint</w:t>
      </w:r>
      <w:proofErr w:type="gramEnd"/>
      <w:r w:rsidRPr="00DE700E">
        <w:rPr>
          <w:rStyle w:val="None"/>
          <w:rFonts w:ascii="Arial" w:hAnsi="Arial"/>
          <w:color w:val="000000" w:themeColor="text1"/>
        </w:rPr>
        <w:t xml:space="preserve"> presentation in Brightspace no later </w:t>
      </w:r>
      <w:r>
        <w:rPr>
          <w:rStyle w:val="None"/>
          <w:rFonts w:ascii="Arial" w:hAnsi="Arial"/>
        </w:rPr>
        <w:t>than 6pm ET today.</w:t>
      </w:r>
      <w:bookmarkStart w:id="46" w:name="_Hlk24037340"/>
    </w:p>
    <w:p w14:paraId="09FDBB7F" w14:textId="77777777" w:rsidR="002C482D" w:rsidRDefault="002C482D">
      <w:pPr>
        <w:pStyle w:val="Body"/>
        <w:rPr>
          <w:rStyle w:val="None"/>
          <w:rFonts w:ascii="Arial" w:eastAsia="Arial" w:hAnsi="Arial" w:cs="Arial"/>
        </w:rPr>
      </w:pPr>
    </w:p>
    <w:p w14:paraId="660EBC85" w14:textId="77777777" w:rsidR="002C482D" w:rsidRDefault="00166209">
      <w:pPr>
        <w:pStyle w:val="Body"/>
        <w:rPr>
          <w:rStyle w:val="None"/>
          <w:rFonts w:ascii="Arial" w:eastAsia="Arial" w:hAnsi="Arial" w:cs="Arial"/>
          <w:i/>
          <w:iCs/>
        </w:rPr>
      </w:pPr>
      <w:r>
        <w:rPr>
          <w:rStyle w:val="None"/>
          <w:rFonts w:ascii="Arial" w:hAnsi="Arial"/>
          <w:i/>
          <w:iCs/>
        </w:rPr>
        <w:t>At the discretion of the faculty, the syllabus may be modified to better meet the needs of the students and to achieve the learning outcomes established in the syllabus.</w:t>
      </w:r>
    </w:p>
    <w:permEnd w:id="1686717146"/>
    <w:p w14:paraId="5E631BCC" w14:textId="77777777" w:rsidR="002C482D" w:rsidRDefault="002C482D">
      <w:pPr>
        <w:pStyle w:val="Body"/>
        <w:rPr>
          <w:rStyle w:val="None"/>
          <w:rFonts w:ascii="Arial" w:eastAsia="Arial" w:hAnsi="Arial" w:cs="Arial"/>
        </w:rPr>
      </w:pPr>
    </w:p>
    <w:p w14:paraId="1B2E4704" w14:textId="77777777" w:rsidR="002C482D" w:rsidRDefault="004D4C73">
      <w:pPr>
        <w:pStyle w:val="Body"/>
        <w:rPr>
          <w:rStyle w:val="None"/>
          <w:rFonts w:ascii="Arial" w:eastAsia="Arial" w:hAnsi="Arial" w:cs="Arial"/>
        </w:rPr>
      </w:pPr>
      <w:r>
        <w:rPr>
          <w:noProof/>
        </w:rPr>
        <mc:AlternateContent>
          <mc:Choice Requires="wps">
            <w:drawing>
              <wp:inline distT="0" distB="0" distL="0" distR="0" wp14:anchorId="3EE446AB" wp14:editId="5677E051">
                <wp:extent cx="5943600" cy="19050"/>
                <wp:effectExtent l="0" t="0" r="0" b="0"/>
                <wp:docPr id="1073741826" name="officeArt object" descr="Rectangle"/>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43600" cy="19050"/>
                        </a:xfrm>
                        <a:prstGeom prst="rect">
                          <a:avLst/>
                        </a:prstGeom>
                        <a:solidFill>
                          <a:srgbClr val="A0A0A0"/>
                        </a:solidFill>
                        <a:ln w="12700" cap="flat">
                          <a:noFill/>
                          <a:miter lim="400000"/>
                        </a:ln>
                        <a:effectLst/>
                      </wps:spPr>
                      <wps:bodyPr/>
                    </wps:wsp>
                  </a:graphicData>
                </a:graphic>
              </wp:inline>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rect w14:anchorId="72760B18" id="officeArt object" o:spid="_x0000_s1026" alt="Rectangle" style="width:468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" fillcolor="#a0a0a0" stroked="f" strokeweight="1pt">
                <v:stroke miterlimit="4"/>
                <w10:anchorlock/>
              </v:rect>
            </w:pict>
          </mc:Fallback>
        </mc:AlternateContent>
      </w:r>
    </w:p>
    <w:p w14:paraId="59671920" w14:textId="77777777" w:rsidR="002C482D" w:rsidRDefault="002C482D">
      <w:pPr>
        <w:pStyle w:val="Body"/>
        <w:rPr>
          <w:rStyle w:val="None"/>
          <w:rFonts w:ascii="Arial" w:eastAsia="Arial" w:hAnsi="Arial" w:cs="Arial"/>
        </w:rPr>
      </w:pPr>
    </w:p>
    <w:p w14:paraId="633BD510" w14:textId="77777777" w:rsidR="002C482D" w:rsidRDefault="00166209">
      <w:pPr>
        <w:pStyle w:val="Body"/>
        <w:rPr>
          <w:rStyle w:val="None"/>
          <w:rFonts w:ascii="Arial" w:eastAsia="Arial" w:hAnsi="Arial" w:cs="Arial"/>
        </w:rPr>
      </w:pPr>
      <w:r>
        <w:rPr>
          <w:rStyle w:val="None"/>
          <w:rFonts w:ascii="Arial" w:hAnsi="Arial"/>
          <w:b/>
          <w:bCs/>
        </w:rPr>
        <w:t>NOTES:</w:t>
      </w:r>
      <w:r>
        <w:rPr>
          <w:rStyle w:val="None"/>
          <w:rFonts w:ascii="Arial" w:hAnsi="Arial"/>
        </w:rPr>
        <w:t xml:space="preserve"> </w:t>
      </w:r>
    </w:p>
    <w:p w14:paraId="0969AAFF" w14:textId="77777777" w:rsidR="002C482D" w:rsidRDefault="002C482D">
      <w:pPr>
        <w:pStyle w:val="Body"/>
        <w:rPr>
          <w:rStyle w:val="None"/>
          <w:rFonts w:ascii="Arial" w:eastAsia="Arial" w:hAnsi="Arial" w:cs="Arial"/>
        </w:rPr>
      </w:pPr>
    </w:p>
    <w:p w14:paraId="35D1A67E" w14:textId="77777777" w:rsidR="002C482D" w:rsidRDefault="00166209">
      <w:pPr>
        <w:pStyle w:val="Body"/>
        <w:rPr>
          <w:rStyle w:val="None"/>
          <w:rFonts w:ascii="Arial" w:eastAsia="Arial" w:hAnsi="Arial" w:cs="Arial"/>
        </w:rPr>
      </w:pPr>
      <w:r>
        <w:rPr>
          <w:rStyle w:val="None"/>
          <w:rFonts w:ascii="Arial" w:hAnsi="Arial"/>
        </w:rPr>
        <w:t xml:space="preserve">The syllabus may be modified to better meet the needs of students and to achieve the learning outcomes. </w:t>
      </w:r>
    </w:p>
    <w:bookmarkEnd w:id="46"/>
    <w:p w14:paraId="46ED0FE8" w14:textId="77777777" w:rsidR="002C482D" w:rsidRDefault="002C482D">
      <w:pPr>
        <w:pStyle w:val="Body"/>
        <w:rPr>
          <w:rStyle w:val="None"/>
          <w:rFonts w:ascii="Arial" w:eastAsia="Arial" w:hAnsi="Arial" w:cs="Arial"/>
        </w:rPr>
      </w:pPr>
    </w:p>
    <w:p w14:paraId="0F8812D9" w14:textId="77777777" w:rsidR="002C482D" w:rsidRDefault="00166209">
      <w:pPr>
        <w:pStyle w:val="Body"/>
        <w:rPr>
          <w:rStyle w:val="None"/>
          <w:rFonts w:ascii="Arial" w:eastAsia="Arial" w:hAnsi="Arial" w:cs="Arial"/>
        </w:rPr>
      </w:pPr>
      <w:bookmarkStart w:id="47" w:name="bookmarkkix.9x46rbuknw0a"/>
      <w:bookmarkEnd w:id="47"/>
      <w:r>
        <w:rPr>
          <w:rStyle w:val="None"/>
          <w:rFonts w:ascii="Arial" w:hAnsi="Arial"/>
        </w:rPr>
        <w:t>The School of Professional Studies (SPS) and its faculty celebrate and are committed to inclusion, diversity, belonging, equity, and accessibility (IDBEA), and seek to embody the IDBEA values. The School of Professional Studies (SPS), its faculty, staff, and students are committed to creating a mutually respectful and safe environment (</w:t>
      </w:r>
      <w:r>
        <w:rPr>
          <w:rStyle w:val="None"/>
          <w:rFonts w:ascii="Arial" w:hAnsi="Arial"/>
          <w:i/>
          <w:iCs/>
        </w:rPr>
        <w:t xml:space="preserve">from the </w:t>
      </w:r>
      <w:hyperlink r:id="rId12" w:history="1">
        <w:r>
          <w:rPr>
            <w:rStyle w:val="Hyperlink3"/>
            <w:lang w:val="pt-PT"/>
          </w:rPr>
          <w:t xml:space="preserve">SPS IDBEA </w:t>
        </w:r>
      </w:hyperlink>
      <w:hyperlink r:id="rId13" w:history="1">
        <w:r>
          <w:rPr>
            <w:rStyle w:val="Hyperlink3"/>
          </w:rPr>
          <w:t>Committee</w:t>
        </w:r>
      </w:hyperlink>
      <w:r>
        <w:rPr>
          <w:rStyle w:val="None"/>
          <w:rFonts w:ascii="Arial" w:hAnsi="Arial"/>
        </w:rPr>
        <w:t xml:space="preserve">). </w:t>
      </w:r>
    </w:p>
    <w:p w14:paraId="7247C0F5" w14:textId="77777777" w:rsidR="002C482D" w:rsidRDefault="002C482D">
      <w:pPr>
        <w:pStyle w:val="Body"/>
        <w:rPr>
          <w:rStyle w:val="None"/>
          <w:rFonts w:ascii="Arial" w:eastAsia="Arial" w:hAnsi="Arial" w:cs="Arial"/>
        </w:rPr>
      </w:pPr>
    </w:p>
    <w:p w14:paraId="45C264B3" w14:textId="77777777" w:rsidR="004D4C73" w:rsidRDefault="004D4C73">
      <w:pPr>
        <w:pStyle w:val="Body"/>
        <w:jc w:val="center"/>
        <w:rPr>
          <w:rStyle w:val="None"/>
          <w:rFonts w:ascii="Arial" w:hAnsi="Arial"/>
          <w:b/>
          <w:bCs/>
        </w:rPr>
      </w:pPr>
      <w:bookmarkStart w:id="48" w:name="bookmarkid.rxirdoyylwp5"/>
      <w:bookmarkEnd w:id="48"/>
    </w:p>
    <w:p w14:paraId="4D9DFDDE" w14:textId="77777777" w:rsidR="004D4C73" w:rsidRDefault="004D4C73">
      <w:pPr>
        <w:pStyle w:val="Body"/>
        <w:jc w:val="center"/>
        <w:rPr>
          <w:rStyle w:val="None"/>
          <w:rFonts w:ascii="Arial" w:hAnsi="Arial"/>
          <w:b/>
          <w:bCs/>
        </w:rPr>
      </w:pPr>
    </w:p>
    <w:p w14:paraId="41211B7E" w14:textId="77777777" w:rsidR="004D4C73" w:rsidRDefault="004D4C73">
      <w:pPr>
        <w:pStyle w:val="Body"/>
        <w:jc w:val="center"/>
        <w:rPr>
          <w:rStyle w:val="None"/>
          <w:rFonts w:ascii="Arial" w:hAnsi="Arial"/>
          <w:b/>
          <w:bCs/>
        </w:rPr>
      </w:pPr>
    </w:p>
    <w:p w14:paraId="2E28958E" w14:textId="77777777" w:rsidR="004D4C73" w:rsidRDefault="004D4C73">
      <w:pPr>
        <w:pStyle w:val="Body"/>
        <w:jc w:val="center"/>
        <w:rPr>
          <w:rStyle w:val="None"/>
          <w:rFonts w:ascii="Arial" w:hAnsi="Arial"/>
          <w:b/>
          <w:bCs/>
        </w:rPr>
      </w:pPr>
    </w:p>
    <w:p w14:paraId="65FE27D3" w14:textId="77777777" w:rsidR="004D4C73" w:rsidRDefault="004D4C73">
      <w:pPr>
        <w:pStyle w:val="Body"/>
        <w:jc w:val="center"/>
        <w:rPr>
          <w:rStyle w:val="None"/>
          <w:rFonts w:ascii="Arial" w:hAnsi="Arial"/>
          <w:b/>
          <w:bCs/>
        </w:rPr>
      </w:pPr>
    </w:p>
    <w:p w14:paraId="624AAF2E" w14:textId="77777777" w:rsidR="004D4C73" w:rsidRDefault="004D4C73">
      <w:pPr>
        <w:pStyle w:val="Body"/>
        <w:jc w:val="center"/>
        <w:rPr>
          <w:rStyle w:val="None"/>
          <w:rFonts w:ascii="Arial" w:hAnsi="Arial"/>
          <w:b/>
          <w:bCs/>
        </w:rPr>
      </w:pPr>
    </w:p>
    <w:p w14:paraId="662F5645" w14:textId="77777777" w:rsidR="004D4C73" w:rsidRDefault="004D4C73">
      <w:pPr>
        <w:pStyle w:val="Body"/>
        <w:jc w:val="center"/>
        <w:rPr>
          <w:rStyle w:val="None"/>
          <w:rFonts w:ascii="Arial" w:hAnsi="Arial"/>
          <w:b/>
          <w:bCs/>
        </w:rPr>
      </w:pPr>
    </w:p>
    <w:p w14:paraId="410D77BF" w14:textId="77777777" w:rsidR="004D4C73" w:rsidRDefault="004D4C73">
      <w:pPr>
        <w:pStyle w:val="Body"/>
        <w:jc w:val="center"/>
        <w:rPr>
          <w:rStyle w:val="None"/>
          <w:rFonts w:ascii="Arial" w:hAnsi="Arial"/>
          <w:b/>
          <w:bCs/>
        </w:rPr>
      </w:pPr>
    </w:p>
    <w:p w14:paraId="3CB7BCB1" w14:textId="77777777" w:rsidR="004D4C73" w:rsidRDefault="004D4C73">
      <w:pPr>
        <w:pStyle w:val="Body"/>
        <w:jc w:val="center"/>
        <w:rPr>
          <w:rStyle w:val="None"/>
          <w:rFonts w:ascii="Arial" w:hAnsi="Arial"/>
          <w:b/>
          <w:bCs/>
        </w:rPr>
      </w:pPr>
    </w:p>
    <w:p w14:paraId="6FCEB820" w14:textId="77777777" w:rsidR="002C482D" w:rsidRDefault="00166209">
      <w:pPr>
        <w:pStyle w:val="Body"/>
        <w:jc w:val="center"/>
        <w:rPr>
          <w:rStyle w:val="None"/>
          <w:rFonts w:ascii="Arial" w:eastAsia="Arial" w:hAnsi="Arial" w:cs="Arial"/>
          <w:b/>
          <w:bCs/>
          <w:color w:val="2079C7"/>
          <w:u w:color="2079C7"/>
        </w:rPr>
      </w:pPr>
      <w:r>
        <w:rPr>
          <w:rStyle w:val="None"/>
          <w:rFonts w:ascii="Arial" w:hAnsi="Arial"/>
          <w:b/>
          <w:bCs/>
        </w:rPr>
        <w:t xml:space="preserve">New York University School of Professional Studies Policies </w:t>
      </w:r>
    </w:p>
    <w:p w14:paraId="687A9E0E" w14:textId="77777777" w:rsidR="002C482D" w:rsidRDefault="00166209">
      <w:pPr>
        <w:pStyle w:val="Body"/>
        <w:widowControl w:val="0"/>
        <w:spacing w:before="240" w:after="240"/>
        <w:rPr>
          <w:rStyle w:val="None"/>
          <w:rFonts w:ascii="Arial" w:eastAsia="Arial" w:hAnsi="Arial" w:cs="Arial"/>
          <w:sz w:val="21"/>
          <w:szCs w:val="21"/>
        </w:rPr>
      </w:pPr>
      <w:r>
        <w:rPr>
          <w:rStyle w:val="None"/>
          <w:rFonts w:ascii="Arial" w:hAnsi="Arial"/>
          <w:sz w:val="21"/>
          <w:szCs w:val="21"/>
        </w:rPr>
        <w:t xml:space="preserve">1. </w:t>
      </w:r>
      <w:r>
        <w:rPr>
          <w:rStyle w:val="None"/>
          <w:rFonts w:ascii="Arial" w:hAnsi="Arial"/>
          <w:color w:val="212121"/>
          <w:sz w:val="21"/>
          <w:szCs w:val="21"/>
          <w:u w:val="single" w:color="212121"/>
        </w:rPr>
        <w:t>Policies</w:t>
      </w:r>
      <w:r>
        <w:rPr>
          <w:rStyle w:val="None"/>
          <w:rFonts w:ascii="Arial" w:hAnsi="Arial"/>
          <w:color w:val="212121"/>
          <w:sz w:val="21"/>
          <w:szCs w:val="21"/>
          <w:u w:color="212121"/>
        </w:rPr>
        <w:t xml:space="preserve"> - You are responsible for reading, understanding, and complying with </w:t>
      </w:r>
      <w:hyperlink r:id="rId14" w:history="1">
        <w:r>
          <w:rPr>
            <w:rStyle w:val="Hyperlink4"/>
            <w:sz w:val="21"/>
            <w:szCs w:val="21"/>
          </w:rPr>
          <w:t>University Policies and Guidelines</w:t>
        </w:r>
      </w:hyperlink>
      <w:r>
        <w:rPr>
          <w:rStyle w:val="None"/>
          <w:rFonts w:ascii="Arial" w:hAnsi="Arial"/>
          <w:sz w:val="21"/>
          <w:szCs w:val="21"/>
        </w:rPr>
        <w:t xml:space="preserve">, </w:t>
      </w:r>
      <w:hyperlink r:id="rId15" w:history="1">
        <w:r>
          <w:rPr>
            <w:rStyle w:val="Hyperlink4"/>
            <w:sz w:val="21"/>
            <w:szCs w:val="21"/>
          </w:rPr>
          <w:t>NYU SPS Policies and Procedures</w:t>
        </w:r>
      </w:hyperlink>
      <w:r>
        <w:rPr>
          <w:rStyle w:val="None"/>
          <w:rFonts w:ascii="Arial" w:hAnsi="Arial"/>
          <w:sz w:val="21"/>
          <w:szCs w:val="21"/>
        </w:rPr>
        <w:t xml:space="preserve">, </w:t>
      </w:r>
      <w:r>
        <w:rPr>
          <w:rStyle w:val="None"/>
          <w:rFonts w:ascii="Arial" w:hAnsi="Arial"/>
          <w:color w:val="666666"/>
          <w:sz w:val="21"/>
          <w:szCs w:val="21"/>
          <w:u w:color="666666"/>
        </w:rPr>
        <w:t>and</w:t>
      </w:r>
      <w:r>
        <w:rPr>
          <w:rStyle w:val="None"/>
          <w:rFonts w:ascii="Arial" w:hAnsi="Arial"/>
          <w:sz w:val="21"/>
          <w:szCs w:val="21"/>
        </w:rPr>
        <w:t xml:space="preserve"> </w:t>
      </w:r>
      <w:hyperlink r:id="rId16" w:history="1">
        <w:r>
          <w:rPr>
            <w:rStyle w:val="Hyperlink4"/>
            <w:sz w:val="21"/>
            <w:szCs w:val="21"/>
          </w:rPr>
          <w:t>Student Affairs and Reporting</w:t>
        </w:r>
      </w:hyperlink>
      <w:r>
        <w:rPr>
          <w:rStyle w:val="None"/>
          <w:rFonts w:ascii="Arial" w:hAnsi="Arial"/>
          <w:sz w:val="21"/>
          <w:szCs w:val="21"/>
        </w:rPr>
        <w:t xml:space="preserve">. </w:t>
      </w:r>
    </w:p>
    <w:p w14:paraId="430E77CC" w14:textId="77777777" w:rsidR="002C482D" w:rsidRDefault="00166209">
      <w:pPr>
        <w:pStyle w:val="Body"/>
        <w:widowControl w:val="0"/>
        <w:spacing w:before="240" w:after="240"/>
        <w:rPr>
          <w:rStyle w:val="None"/>
          <w:rFonts w:ascii="Arial" w:eastAsia="Arial" w:hAnsi="Arial" w:cs="Arial"/>
          <w:sz w:val="21"/>
          <w:szCs w:val="21"/>
        </w:rPr>
      </w:pPr>
      <w:r>
        <w:rPr>
          <w:rStyle w:val="None"/>
          <w:rFonts w:ascii="Arial" w:hAnsi="Arial"/>
          <w:color w:val="212121"/>
          <w:sz w:val="21"/>
          <w:szCs w:val="21"/>
          <w:u w:color="212121"/>
        </w:rPr>
        <w:t xml:space="preserve">2. </w:t>
      </w:r>
      <w:r>
        <w:rPr>
          <w:rStyle w:val="None"/>
          <w:rFonts w:ascii="Arial" w:hAnsi="Arial"/>
          <w:color w:val="212121"/>
          <w:sz w:val="21"/>
          <w:szCs w:val="21"/>
          <w:u w:val="single" w:color="212121"/>
        </w:rPr>
        <w:t>Learning/Academic Accommodations</w:t>
      </w:r>
      <w:r>
        <w:rPr>
          <w:rStyle w:val="None"/>
          <w:rFonts w:ascii="Arial" w:hAnsi="Arial"/>
          <w:color w:val="212121"/>
          <w:sz w:val="21"/>
          <w:szCs w:val="21"/>
          <w:u w:color="212121"/>
        </w:rPr>
        <w:t xml:space="preserve"> - New York University is committed to providing equal educational opportunity and participation for students who disclose their dis/ability to the </w:t>
      </w:r>
      <w:hyperlink r:id="rId17" w:history="1">
        <w:r>
          <w:rPr>
            <w:rStyle w:val="Hyperlink4"/>
            <w:sz w:val="21"/>
            <w:szCs w:val="21"/>
          </w:rPr>
          <w:t>Moses Center for Student Accessibility</w:t>
        </w:r>
      </w:hyperlink>
      <w:r>
        <w:rPr>
          <w:rStyle w:val="None"/>
          <w:rFonts w:ascii="Arial" w:hAnsi="Arial"/>
          <w:color w:val="666666"/>
          <w:sz w:val="21"/>
          <w:szCs w:val="21"/>
          <w:u w:color="666666"/>
        </w:rPr>
        <w:t xml:space="preserve">. </w:t>
      </w:r>
      <w:r>
        <w:rPr>
          <w:rStyle w:val="None"/>
          <w:rFonts w:ascii="Arial" w:hAnsi="Arial"/>
          <w:color w:val="212121"/>
          <w:sz w:val="21"/>
          <w:szCs w:val="21"/>
          <w:u w:color="212121"/>
        </w:rPr>
        <w:t xml:space="preserve">If you are interested in applying for academic accommodations, contact the </w:t>
      </w:r>
      <w:hyperlink r:id="rId18" w:history="1">
        <w:r>
          <w:rPr>
            <w:rStyle w:val="Hyperlink4"/>
            <w:sz w:val="21"/>
            <w:szCs w:val="21"/>
          </w:rPr>
          <w:t>Moses Center</w:t>
        </w:r>
      </w:hyperlink>
      <w:r>
        <w:rPr>
          <w:rStyle w:val="None"/>
          <w:rFonts w:ascii="Arial" w:hAnsi="Arial"/>
          <w:color w:val="666666"/>
          <w:sz w:val="21"/>
          <w:szCs w:val="21"/>
          <w:u w:color="666666"/>
        </w:rPr>
        <w:t xml:space="preserve"> </w:t>
      </w:r>
      <w:r>
        <w:rPr>
          <w:rStyle w:val="None"/>
          <w:rFonts w:ascii="Arial" w:hAnsi="Arial"/>
          <w:color w:val="212121"/>
          <w:sz w:val="21"/>
          <w:szCs w:val="21"/>
          <w:u w:color="212121"/>
        </w:rPr>
        <w:t xml:space="preserve">as early as possible in the semester. If you already receive accommodations through the Moses Center, request your accommodation letters through the </w:t>
      </w:r>
      <w:hyperlink r:id="rId19" w:history="1">
        <w:r>
          <w:rPr>
            <w:rStyle w:val="Hyperlink5"/>
            <w:sz w:val="21"/>
            <w:szCs w:val="21"/>
            <w:lang w:val="pt-PT"/>
          </w:rPr>
          <w:t>Moses Center Portal</w:t>
        </w:r>
      </w:hyperlink>
      <w:r>
        <w:rPr>
          <w:rStyle w:val="Hyperlink5"/>
          <w:sz w:val="21"/>
          <w:szCs w:val="21"/>
        </w:rPr>
        <w:t xml:space="preserve"> as soon as possible</w:t>
      </w:r>
      <w:r>
        <w:rPr>
          <w:rStyle w:val="None"/>
          <w:rFonts w:ascii="Arial" w:hAnsi="Arial"/>
          <w:color w:val="666666"/>
          <w:sz w:val="21"/>
          <w:szCs w:val="21"/>
          <w:u w:color="666666"/>
        </w:rPr>
        <w:t xml:space="preserve"> (</w:t>
      </w:r>
      <w:hyperlink r:id="rId20" w:history="1">
        <w:r>
          <w:rPr>
            <w:rStyle w:val="Hyperlink4"/>
            <w:sz w:val="21"/>
            <w:szCs w:val="21"/>
          </w:rPr>
          <w:t>mosescsa@nyu.edu</w:t>
        </w:r>
      </w:hyperlink>
      <w:r>
        <w:rPr>
          <w:rStyle w:val="Hyperlink4"/>
          <w:sz w:val="21"/>
          <w:szCs w:val="21"/>
        </w:rPr>
        <w:t xml:space="preserve"> | </w:t>
      </w:r>
      <w:r>
        <w:rPr>
          <w:rStyle w:val="None"/>
          <w:rFonts w:ascii="Arial" w:hAnsi="Arial"/>
          <w:sz w:val="21"/>
          <w:szCs w:val="21"/>
        </w:rPr>
        <w:t>212-998-4980).</w:t>
      </w:r>
    </w:p>
    <w:p w14:paraId="1D16987D" w14:textId="77777777" w:rsidR="002C482D" w:rsidRDefault="00166209">
      <w:pPr>
        <w:pStyle w:val="Body"/>
        <w:rPr>
          <w:rStyle w:val="None"/>
          <w:rFonts w:ascii="Arial" w:eastAsia="Arial" w:hAnsi="Arial" w:cs="Arial"/>
          <w:sz w:val="21"/>
          <w:szCs w:val="21"/>
        </w:rPr>
      </w:pPr>
      <w:r>
        <w:rPr>
          <w:rStyle w:val="None"/>
          <w:rFonts w:ascii="Arial" w:hAnsi="Arial"/>
          <w:sz w:val="21"/>
          <w:szCs w:val="21"/>
        </w:rPr>
        <w:t xml:space="preserve">3. </w:t>
      </w:r>
      <w:r>
        <w:rPr>
          <w:rStyle w:val="None"/>
          <w:rFonts w:ascii="Arial" w:hAnsi="Arial"/>
          <w:sz w:val="21"/>
          <w:szCs w:val="21"/>
          <w:u w:val="single"/>
        </w:rPr>
        <w:t>Health and Wellness</w:t>
      </w:r>
      <w:r>
        <w:rPr>
          <w:rStyle w:val="None"/>
          <w:rFonts w:ascii="Arial" w:hAnsi="Arial"/>
          <w:sz w:val="21"/>
          <w:szCs w:val="21"/>
          <w:lang w:val="ru-RU"/>
        </w:rPr>
        <w:t xml:space="preserve"> - </w:t>
      </w:r>
      <w:r>
        <w:rPr>
          <w:rStyle w:val="Hyperlink5"/>
          <w:sz w:val="21"/>
          <w:szCs w:val="21"/>
        </w:rPr>
        <w:t>To access the University's extensive health and mental health resources, contact the</w:t>
      </w:r>
      <w:r>
        <w:rPr>
          <w:rStyle w:val="None"/>
          <w:rFonts w:ascii="Arial" w:hAnsi="Arial"/>
          <w:color w:val="666666"/>
          <w:sz w:val="21"/>
          <w:szCs w:val="21"/>
          <w:u w:color="666666"/>
        </w:rPr>
        <w:t xml:space="preserve"> </w:t>
      </w:r>
      <w:hyperlink r:id="rId21" w:history="1">
        <w:r>
          <w:rPr>
            <w:rStyle w:val="Hyperlink4"/>
            <w:sz w:val="21"/>
            <w:szCs w:val="21"/>
          </w:rPr>
          <w:t>NYU Wellness Exchange</w:t>
        </w:r>
      </w:hyperlink>
      <w:r>
        <w:rPr>
          <w:rStyle w:val="None"/>
          <w:rFonts w:ascii="Arial" w:hAnsi="Arial"/>
          <w:color w:val="666666"/>
          <w:sz w:val="21"/>
          <w:szCs w:val="21"/>
          <w:u w:color="666666"/>
        </w:rPr>
        <w:t xml:space="preserve">. </w:t>
      </w:r>
      <w:r>
        <w:rPr>
          <w:rStyle w:val="None"/>
          <w:rFonts w:ascii="Arial" w:hAnsi="Arial"/>
          <w:sz w:val="21"/>
          <w:szCs w:val="21"/>
        </w:rPr>
        <w:t>You can call its private hotline (212-443-9999), available 24 hours a day, seven days a week, to reach out to a professional who can help to address day-to-day challenges as well as other health-related concerns.</w:t>
      </w:r>
    </w:p>
    <w:p w14:paraId="06E4C2EA" w14:textId="77777777" w:rsidR="002C482D" w:rsidRDefault="002C482D">
      <w:pPr>
        <w:pStyle w:val="Body"/>
        <w:rPr>
          <w:rFonts w:ascii="Arial" w:eastAsia="Arial" w:hAnsi="Arial" w:cs="Arial"/>
          <w:color w:val="666666"/>
          <w:sz w:val="21"/>
          <w:szCs w:val="21"/>
          <w:u w:color="666666"/>
        </w:rPr>
      </w:pPr>
    </w:p>
    <w:p w14:paraId="111633C6" w14:textId="77777777" w:rsidR="002C482D" w:rsidRDefault="00166209">
      <w:pPr>
        <w:pStyle w:val="Body"/>
        <w:widowControl w:val="0"/>
        <w:rPr>
          <w:rStyle w:val="None"/>
          <w:rFonts w:ascii="Arial" w:eastAsia="Arial" w:hAnsi="Arial" w:cs="Arial"/>
          <w:sz w:val="21"/>
          <w:szCs w:val="21"/>
        </w:rPr>
      </w:pPr>
      <w:r>
        <w:rPr>
          <w:rStyle w:val="None"/>
          <w:rFonts w:ascii="Arial" w:hAnsi="Arial"/>
          <w:sz w:val="21"/>
          <w:szCs w:val="21"/>
        </w:rPr>
        <w:t xml:space="preserve">4. </w:t>
      </w:r>
      <w:r>
        <w:rPr>
          <w:rStyle w:val="None"/>
          <w:rFonts w:ascii="Arial" w:hAnsi="Arial"/>
          <w:sz w:val="21"/>
          <w:szCs w:val="21"/>
          <w:u w:val="single"/>
        </w:rPr>
        <w:t>Student Support Resources</w:t>
      </w:r>
      <w:r>
        <w:rPr>
          <w:rStyle w:val="None"/>
          <w:rFonts w:ascii="Arial" w:hAnsi="Arial"/>
          <w:sz w:val="21"/>
          <w:szCs w:val="21"/>
        </w:rPr>
        <w:t xml:space="preserve"> - There are a range of resources at SPS and NYU to support your learning and professional growth. For a complete list of resources and services available to SPS students, visit the</w:t>
      </w:r>
      <w:r>
        <w:rPr>
          <w:rStyle w:val="None"/>
          <w:rFonts w:ascii="Arial" w:hAnsi="Arial"/>
          <w:color w:val="666666"/>
          <w:sz w:val="21"/>
          <w:szCs w:val="21"/>
          <w:u w:color="666666"/>
        </w:rPr>
        <w:t xml:space="preserve"> </w:t>
      </w:r>
      <w:hyperlink r:id="rId22" w:history="1">
        <w:r>
          <w:rPr>
            <w:rStyle w:val="Hyperlink4"/>
            <w:sz w:val="21"/>
            <w:szCs w:val="21"/>
          </w:rPr>
          <w:t>NYU SPS Office of Student Affairs site</w:t>
        </w:r>
      </w:hyperlink>
      <w:r>
        <w:rPr>
          <w:rStyle w:val="None"/>
          <w:rFonts w:ascii="Arial" w:hAnsi="Arial"/>
          <w:sz w:val="21"/>
          <w:szCs w:val="21"/>
        </w:rPr>
        <w:t xml:space="preserve">. </w:t>
      </w:r>
    </w:p>
    <w:p w14:paraId="1BCCDF37" w14:textId="77777777" w:rsidR="002C482D" w:rsidRDefault="00166209">
      <w:pPr>
        <w:pStyle w:val="Body"/>
        <w:widowControl w:val="0"/>
        <w:rPr>
          <w:rStyle w:val="Hyperlink5"/>
          <w:sz w:val="21"/>
          <w:szCs w:val="21"/>
        </w:rPr>
      </w:pPr>
      <w:r>
        <w:rPr>
          <w:rStyle w:val="None"/>
          <w:rFonts w:ascii="Arial" w:eastAsia="Arial" w:hAnsi="Arial" w:cs="Arial"/>
          <w:color w:val="666666"/>
          <w:sz w:val="21"/>
          <w:szCs w:val="21"/>
          <w:u w:color="666666"/>
        </w:rPr>
        <w:br/>
      </w:r>
      <w:r>
        <w:rPr>
          <w:rStyle w:val="None"/>
          <w:rFonts w:ascii="Arial" w:hAnsi="Arial"/>
          <w:sz w:val="21"/>
          <w:szCs w:val="21"/>
        </w:rPr>
        <w:t xml:space="preserve">5. </w:t>
      </w:r>
      <w:r>
        <w:rPr>
          <w:rStyle w:val="None"/>
          <w:rFonts w:ascii="Arial" w:hAnsi="Arial"/>
          <w:sz w:val="21"/>
          <w:szCs w:val="21"/>
          <w:u w:val="single"/>
        </w:rPr>
        <w:t>Religious Observance</w:t>
      </w:r>
      <w:r>
        <w:rPr>
          <w:rStyle w:val="None"/>
          <w:rFonts w:ascii="Arial" w:hAnsi="Arial"/>
          <w:sz w:val="21"/>
          <w:szCs w:val="21"/>
        </w:rPr>
        <w:t xml:space="preserve"> - As a nonsectarian, inclusive institution, NYU policy permits members of any religious group to absent themselves from classes without penalty when required for compliance with their religious obligations. Refer to the</w:t>
      </w:r>
      <w:r>
        <w:rPr>
          <w:rStyle w:val="None"/>
          <w:rFonts w:ascii="Arial" w:hAnsi="Arial"/>
          <w:color w:val="666666"/>
          <w:sz w:val="21"/>
          <w:szCs w:val="21"/>
          <w:u w:color="666666"/>
        </w:rPr>
        <w:t xml:space="preserve"> </w:t>
      </w:r>
      <w:hyperlink r:id="rId23" w:history="1">
        <w:r>
          <w:rPr>
            <w:rStyle w:val="Hyperlink4"/>
            <w:sz w:val="21"/>
            <w:szCs w:val="21"/>
          </w:rPr>
          <w:t>University Calendar Policy on Religious Holidays</w:t>
        </w:r>
      </w:hyperlink>
      <w:r>
        <w:rPr>
          <w:rStyle w:val="Hyperlink5"/>
          <w:sz w:val="21"/>
          <w:szCs w:val="21"/>
        </w:rPr>
        <w:t xml:space="preserve"> for the complete policy. </w:t>
      </w:r>
    </w:p>
    <w:p w14:paraId="1D9C01DF" w14:textId="77777777" w:rsidR="002C482D" w:rsidRDefault="002C482D">
      <w:pPr>
        <w:pStyle w:val="Body"/>
        <w:widowControl w:val="0"/>
        <w:rPr>
          <w:rFonts w:ascii="Arial" w:eastAsia="Arial" w:hAnsi="Arial" w:cs="Arial"/>
          <w:color w:val="337AB7"/>
          <w:sz w:val="21"/>
          <w:szCs w:val="21"/>
          <w:u w:color="337AB7"/>
        </w:rPr>
      </w:pPr>
    </w:p>
    <w:p w14:paraId="05008708" w14:textId="77777777" w:rsidR="002C482D" w:rsidRDefault="00166209">
      <w:pPr>
        <w:pStyle w:val="Body"/>
        <w:rPr>
          <w:rStyle w:val="None"/>
          <w:rFonts w:ascii="Arial" w:eastAsia="Arial" w:hAnsi="Arial" w:cs="Arial"/>
          <w:sz w:val="21"/>
          <w:szCs w:val="21"/>
        </w:rPr>
      </w:pPr>
      <w:r>
        <w:rPr>
          <w:rStyle w:val="None"/>
          <w:rFonts w:ascii="Arial" w:hAnsi="Arial"/>
          <w:sz w:val="21"/>
          <w:szCs w:val="21"/>
        </w:rPr>
        <w:t xml:space="preserve">6. </w:t>
      </w:r>
      <w:r>
        <w:rPr>
          <w:rStyle w:val="None"/>
          <w:rFonts w:ascii="Arial" w:hAnsi="Arial"/>
          <w:sz w:val="21"/>
          <w:szCs w:val="21"/>
          <w:u w:val="single"/>
        </w:rPr>
        <w:t>Academic Integrity and Plagiarism</w:t>
      </w:r>
      <w:r>
        <w:rPr>
          <w:rStyle w:val="None"/>
          <w:rFonts w:ascii="Arial" w:hAnsi="Arial"/>
          <w:sz w:val="21"/>
          <w:szCs w:val="21"/>
        </w:rPr>
        <w:t xml:space="preserve"> - You are expected to be honest and ethical in all academic work. Moreover, you are expected to demonstrate how what you have learned incorporates an understanding of the research and expertise of scholars and other appropriate experts; and thus recognizing others' published work or teachings—whether that of authors, lecturers, or one's peers—is a required practice in all academic projects.  </w:t>
      </w:r>
    </w:p>
    <w:p w14:paraId="0048E82C" w14:textId="77777777" w:rsidR="002C482D" w:rsidRDefault="002C482D">
      <w:pPr>
        <w:pStyle w:val="Body"/>
        <w:rPr>
          <w:rFonts w:ascii="Arial" w:eastAsia="Arial" w:hAnsi="Arial" w:cs="Arial"/>
          <w:sz w:val="21"/>
          <w:szCs w:val="21"/>
        </w:rPr>
      </w:pPr>
    </w:p>
    <w:p w14:paraId="07FF7E2F" w14:textId="77777777" w:rsidR="002C482D" w:rsidRDefault="00166209">
      <w:pPr>
        <w:pStyle w:val="Body"/>
        <w:rPr>
          <w:rStyle w:val="None"/>
          <w:rFonts w:ascii="Arial" w:eastAsia="Arial" w:hAnsi="Arial" w:cs="Arial"/>
          <w:sz w:val="21"/>
          <w:szCs w:val="21"/>
        </w:rPr>
      </w:pPr>
      <w:r>
        <w:rPr>
          <w:rStyle w:val="None"/>
          <w:rFonts w:ascii="Arial" w:hAnsi="Arial"/>
          <w:sz w:val="21"/>
          <w:szCs w:val="21"/>
        </w:rPr>
        <w:t>Plagiarism involves borrowing or using information from other sources without proper and full credit. You are subject to disciplinary actions for the following offenses which include but are not limited to cheating, plagiarism, forgery or unauthorized use of documents, and false form of identification</w:t>
      </w:r>
    </w:p>
    <w:p w14:paraId="6F988C44" w14:textId="77777777" w:rsidR="002C482D" w:rsidRDefault="002C482D">
      <w:pPr>
        <w:pStyle w:val="Body"/>
        <w:rPr>
          <w:rFonts w:ascii="Arial" w:eastAsia="Arial" w:hAnsi="Arial" w:cs="Arial"/>
          <w:color w:val="666666"/>
          <w:sz w:val="21"/>
          <w:szCs w:val="21"/>
          <w:u w:color="666666"/>
        </w:rPr>
      </w:pPr>
    </w:p>
    <w:p w14:paraId="4A4A07F3" w14:textId="77777777" w:rsidR="002C482D" w:rsidRDefault="00061AF6">
      <w:pPr>
        <w:pStyle w:val="Body"/>
        <w:rPr>
          <w:rStyle w:val="None"/>
          <w:rFonts w:ascii="Arial" w:eastAsia="Arial" w:hAnsi="Arial" w:cs="Arial"/>
          <w:sz w:val="21"/>
          <w:szCs w:val="21"/>
        </w:rPr>
      </w:pPr>
      <w:hyperlink r:id="rId24" w:history="1">
        <w:r w:rsidR="00166209">
          <w:rPr>
            <w:rStyle w:val="Hyperlink4"/>
            <w:sz w:val="21"/>
            <w:szCs w:val="21"/>
            <w:lang w:val="de-DE"/>
          </w:rPr>
          <w:t>Turnitin</w:t>
        </w:r>
      </w:hyperlink>
      <w:r w:rsidR="00166209">
        <w:rPr>
          <w:rStyle w:val="None"/>
          <w:rFonts w:ascii="Arial" w:hAnsi="Arial"/>
          <w:color w:val="666666"/>
          <w:sz w:val="21"/>
          <w:szCs w:val="21"/>
          <w:u w:color="666666"/>
        </w:rPr>
        <w:t xml:space="preserve">, </w:t>
      </w:r>
      <w:r w:rsidR="00166209">
        <w:rPr>
          <w:rStyle w:val="None"/>
          <w:rFonts w:ascii="Arial" w:hAnsi="Arial"/>
          <w:sz w:val="21"/>
          <w:szCs w:val="21"/>
        </w:rPr>
        <w:t xml:space="preserve">an originality detection service in NYU Brightspace, may be used in this course to check your work for plagiarism. </w:t>
      </w:r>
    </w:p>
    <w:p w14:paraId="151FDE8E" w14:textId="77777777" w:rsidR="002C482D" w:rsidRDefault="002C482D">
      <w:pPr>
        <w:pStyle w:val="Body"/>
        <w:rPr>
          <w:rFonts w:ascii="Arial" w:eastAsia="Arial" w:hAnsi="Arial" w:cs="Arial"/>
          <w:color w:val="666666"/>
          <w:sz w:val="21"/>
          <w:szCs w:val="21"/>
          <w:u w:color="666666"/>
        </w:rPr>
      </w:pPr>
    </w:p>
    <w:p w14:paraId="02A9A8EF" w14:textId="77777777" w:rsidR="002C482D" w:rsidRDefault="00166209">
      <w:pPr>
        <w:pStyle w:val="Body"/>
        <w:rPr>
          <w:rStyle w:val="Hyperlink5"/>
          <w:sz w:val="21"/>
          <w:szCs w:val="21"/>
        </w:rPr>
      </w:pPr>
      <w:r>
        <w:rPr>
          <w:rStyle w:val="None"/>
          <w:rFonts w:ascii="Arial" w:hAnsi="Arial"/>
          <w:sz w:val="21"/>
          <w:szCs w:val="21"/>
        </w:rPr>
        <w:t xml:space="preserve">Read more about academic integrity policies at the NYU School of Professional Studies on the </w:t>
      </w:r>
      <w:hyperlink r:id="rId25" w:history="1">
        <w:r>
          <w:rPr>
            <w:rStyle w:val="Hyperlink4"/>
            <w:sz w:val="21"/>
            <w:szCs w:val="21"/>
          </w:rPr>
          <w:t>Academic Policies for NYU SPS Students</w:t>
        </w:r>
      </w:hyperlink>
      <w:r>
        <w:rPr>
          <w:rStyle w:val="None"/>
          <w:rFonts w:ascii="Arial" w:hAnsi="Arial"/>
          <w:color w:val="666666"/>
          <w:sz w:val="21"/>
          <w:szCs w:val="21"/>
          <w:u w:color="666666"/>
        </w:rPr>
        <w:t xml:space="preserve"> </w:t>
      </w:r>
      <w:r>
        <w:rPr>
          <w:rStyle w:val="Hyperlink5"/>
          <w:sz w:val="21"/>
          <w:szCs w:val="21"/>
          <w:lang w:val="it-IT"/>
        </w:rPr>
        <w:t>page.</w:t>
      </w:r>
    </w:p>
    <w:p w14:paraId="41C286E8" w14:textId="77777777" w:rsidR="002C482D" w:rsidRDefault="002C482D">
      <w:pPr>
        <w:pStyle w:val="Body"/>
        <w:rPr>
          <w:rFonts w:ascii="Arial" w:eastAsia="Arial" w:hAnsi="Arial" w:cs="Arial"/>
          <w:color w:val="666666"/>
          <w:sz w:val="21"/>
          <w:szCs w:val="21"/>
          <w:u w:color="666666"/>
        </w:rPr>
      </w:pPr>
    </w:p>
    <w:p w14:paraId="5EBE40F5" w14:textId="77777777" w:rsidR="002C482D" w:rsidRDefault="00166209">
      <w:pPr>
        <w:pStyle w:val="Body"/>
        <w:rPr>
          <w:rStyle w:val="Hyperlink5"/>
          <w:sz w:val="21"/>
          <w:szCs w:val="21"/>
        </w:rPr>
      </w:pPr>
      <w:r>
        <w:rPr>
          <w:rStyle w:val="None"/>
          <w:rFonts w:ascii="Arial" w:hAnsi="Arial"/>
          <w:sz w:val="21"/>
          <w:szCs w:val="21"/>
        </w:rPr>
        <w:t xml:space="preserve">7. </w:t>
      </w:r>
      <w:r>
        <w:rPr>
          <w:rStyle w:val="None"/>
          <w:rFonts w:ascii="Arial" w:hAnsi="Arial"/>
          <w:sz w:val="21"/>
          <w:szCs w:val="21"/>
          <w:u w:val="single"/>
        </w:rPr>
        <w:t>Use of Third-Party Tools</w:t>
      </w:r>
      <w:r>
        <w:rPr>
          <w:rStyle w:val="None"/>
          <w:rFonts w:ascii="Arial" w:hAnsi="Arial"/>
          <w:sz w:val="21"/>
          <w:szCs w:val="21"/>
        </w:rPr>
        <w:t xml:space="preserve"> </w:t>
      </w:r>
      <w:r>
        <w:rPr>
          <w:rStyle w:val="Hyperlink5"/>
          <w:sz w:val="21"/>
          <w:szCs w:val="21"/>
        </w:rPr>
        <w:t xml:space="preserve">- During this class, you may be required to use non-NYU apps/platforms/software as a part of course studies, and thus, will be required to agree to the </w:t>
      </w:r>
      <w:r>
        <w:rPr>
          <w:rStyle w:val="None"/>
          <w:rFonts w:ascii="Arial" w:hAnsi="Arial"/>
          <w:color w:val="212121"/>
          <w:sz w:val="21"/>
          <w:szCs w:val="21"/>
          <w:u w:color="212121"/>
        </w:rPr>
        <w:t>“</w:t>
      </w:r>
      <w:r>
        <w:rPr>
          <w:rStyle w:val="Hyperlink5"/>
          <w:sz w:val="21"/>
          <w:szCs w:val="21"/>
        </w:rPr>
        <w:t>Terms of Use</w:t>
      </w:r>
      <w:r>
        <w:rPr>
          <w:rStyle w:val="None"/>
          <w:rFonts w:ascii="Arial" w:hAnsi="Arial"/>
          <w:color w:val="212121"/>
          <w:sz w:val="21"/>
          <w:szCs w:val="21"/>
          <w:u w:color="212121"/>
        </w:rPr>
        <w:t xml:space="preserve">” </w:t>
      </w:r>
      <w:r>
        <w:rPr>
          <w:rStyle w:val="Hyperlink5"/>
          <w:sz w:val="21"/>
          <w:szCs w:val="21"/>
        </w:rPr>
        <w:t xml:space="preserve">(TOU) associated with such apps/platforms/software. </w:t>
      </w:r>
    </w:p>
    <w:p w14:paraId="43CEDD35" w14:textId="77777777" w:rsidR="002C482D" w:rsidRDefault="002C482D">
      <w:pPr>
        <w:pStyle w:val="Body"/>
        <w:rPr>
          <w:rFonts w:ascii="Arial" w:eastAsia="Arial" w:hAnsi="Arial" w:cs="Arial"/>
          <w:color w:val="212121"/>
          <w:sz w:val="21"/>
          <w:szCs w:val="21"/>
          <w:u w:color="212121"/>
        </w:rPr>
      </w:pPr>
    </w:p>
    <w:p w14:paraId="72090ACD" w14:textId="77777777" w:rsidR="002C482D" w:rsidRDefault="00166209">
      <w:pPr>
        <w:pStyle w:val="Body"/>
        <w:rPr>
          <w:rStyle w:val="Hyperlink5"/>
          <w:sz w:val="21"/>
          <w:szCs w:val="21"/>
        </w:rPr>
      </w:pPr>
      <w:r>
        <w:rPr>
          <w:rStyle w:val="Hyperlink5"/>
          <w:sz w:val="21"/>
          <w:szCs w:val="21"/>
        </w:rPr>
        <w:t xml:space="preserve">These services may require you to create an account but you can use a pseudonym (which may not identify you to the public community, but which may still identify you by IP address to the company and companies with whom it shares data). </w:t>
      </w:r>
    </w:p>
    <w:p w14:paraId="5FF03E6D" w14:textId="77777777" w:rsidR="002C482D" w:rsidRDefault="002C482D">
      <w:pPr>
        <w:pStyle w:val="Body"/>
        <w:rPr>
          <w:rFonts w:ascii="Arial" w:eastAsia="Arial" w:hAnsi="Arial" w:cs="Arial"/>
          <w:color w:val="212121"/>
          <w:sz w:val="21"/>
          <w:szCs w:val="21"/>
          <w:u w:color="212121"/>
        </w:rPr>
      </w:pPr>
    </w:p>
    <w:p w14:paraId="1E97C16D" w14:textId="77777777" w:rsidR="002C482D" w:rsidRDefault="00166209">
      <w:pPr>
        <w:pStyle w:val="Body"/>
      </w:pPr>
      <w:r>
        <w:rPr>
          <w:rStyle w:val="Hyperlink5"/>
          <w:sz w:val="21"/>
          <w:szCs w:val="21"/>
        </w:rPr>
        <w:t>You should carefully read those terms of use regarding the impact on your privacy rights and intellectual property rights. If you have any questions regarding those terms of use or the impact on the class, you are encouraged to ask the instructor prior to the add/drop deadline.</w:t>
      </w:r>
    </w:p>
    <w:sectPr w:rsidR="002C482D">
      <w:headerReference w:type="default" r:id="rId26"/>
      <w:footerReference w:type="default" r:id="rId2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F93CF6" w14:textId="77777777" w:rsidR="00061AF6" w:rsidRDefault="00061AF6">
      <w:r>
        <w:separator/>
      </w:r>
    </w:p>
  </w:endnote>
  <w:endnote w:type="continuationSeparator" w:id="0">
    <w:p w14:paraId="4CBCFDBB" w14:textId="77777777" w:rsidR="00061AF6" w:rsidRDefault="00061A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Helvetica Neue">
    <w:charset w:val="00"/>
    <w:family w:val="roman"/>
    <w:pitch w:val="default"/>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AD031B" w14:textId="77777777" w:rsidR="002C482D" w:rsidRDefault="00166209">
    <w:pPr>
      <w:pStyle w:val="Footer"/>
      <w:tabs>
        <w:tab w:val="clear" w:pos="9360"/>
        <w:tab w:val="right" w:pos="9340"/>
      </w:tabs>
      <w:jc w:val="right"/>
    </w:pPr>
    <w:r>
      <w:rPr>
        <w:rFonts w:ascii="Arial" w:hAnsi="Arial"/>
      </w:rPr>
      <w:t xml:space="preserve">Page | </w:t>
    </w:r>
    <w:r>
      <w:rPr>
        <w:rFonts w:ascii="Arial" w:eastAsia="Arial" w:hAnsi="Arial" w:cs="Arial"/>
      </w:rPr>
      <w:fldChar w:fldCharType="begin"/>
    </w:r>
    <w:r>
      <w:rPr>
        <w:rFonts w:ascii="Arial" w:eastAsia="Arial" w:hAnsi="Arial" w:cs="Arial"/>
      </w:rPr>
      <w:instrText xml:space="preserve"> PAGE </w:instrText>
    </w:r>
    <w:r>
      <w:rPr>
        <w:rFonts w:ascii="Arial" w:eastAsia="Arial" w:hAnsi="Arial" w:cs="Arial"/>
      </w:rPr>
      <w:fldChar w:fldCharType="separate"/>
    </w:r>
    <w:r w:rsidR="007931D4">
      <w:rPr>
        <w:rFonts w:ascii="Arial" w:eastAsia="Arial" w:hAnsi="Arial" w:cs="Arial"/>
        <w:noProof/>
      </w:rPr>
      <w:t>1</w:t>
    </w:r>
    <w:r>
      <w:rPr>
        <w:rFonts w:ascii="Arial" w:eastAsia="Arial" w:hAnsi="Arial" w:cs="Arial"/>
      </w:rP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09EA3C" w14:textId="77777777" w:rsidR="00061AF6" w:rsidRDefault="00061AF6">
      <w:r>
        <w:separator/>
      </w:r>
    </w:p>
  </w:footnote>
  <w:footnote w:type="continuationSeparator" w:id="0">
    <w:p w14:paraId="5FF49FAC" w14:textId="77777777" w:rsidR="00061AF6" w:rsidRDefault="00061AF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A10B28" w14:textId="77777777" w:rsidR="002C482D" w:rsidRDefault="004D4C73">
    <w:pPr>
      <w:pStyle w:val="Body"/>
      <w:tabs>
        <w:tab w:val="center" w:pos="4320"/>
        <w:tab w:val="right" w:pos="8640"/>
      </w:tabs>
      <w:ind w:firstLine="720"/>
      <w:jc w:val="right"/>
    </w:pPr>
    <w:r>
      <w:rPr>
        <w:noProof/>
      </w:rPr>
      <w:drawing>
        <wp:anchor distT="152400" distB="152400" distL="152400" distR="152400" simplePos="0" relativeHeight="251657728" behindDoc="1" locked="0" layoutInCell="1" allowOverlap="1" wp14:anchorId="45178DC5" wp14:editId="33A688AC">
          <wp:simplePos x="0" y="0"/>
          <wp:positionH relativeFrom="page">
            <wp:posOffset>914400</wp:posOffset>
          </wp:positionH>
          <wp:positionV relativeFrom="page">
            <wp:posOffset>409575</wp:posOffset>
          </wp:positionV>
          <wp:extent cx="2009775" cy="266700"/>
          <wp:effectExtent l="0" t="0" r="0" b="0"/>
          <wp:wrapNone/>
          <wp:docPr id="1" name="officeArt object" descr="Macintosh HD:Users:deepa:Downloads:sps_long_col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fficeArt object" descr="Macintosh HD:Users:deepa:Downloads:sps_long_color.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9775" cy="266700"/>
                  </a:xfrm>
                  <a:prstGeom prst="rect">
                    <a:avLst/>
                  </a:prstGeom>
                  <a:noFill/>
                  <a:ln>
                    <a:noFill/>
                  </a:ln>
                </pic:spPr>
              </pic:pic>
            </a:graphicData>
          </a:graphic>
          <wp14:sizeRelH relativeFrom="page">
            <wp14:pctWidth>0</wp14:pctWidth>
          </wp14:sizeRelH>
          <wp14:sizeRelV relativeFrom="page">
            <wp14:pctHeight>0</wp14:pctHeight>
          </wp14:sizeRelV>
        </wp:anchor>
      </w:drawing>
    </w:r>
    <w:r w:rsidR="00166209">
      <w:rPr>
        <w:rFonts w:ascii="Arial" w:hAnsi="Arial"/>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372D5"/>
    <w:multiLevelType w:val="hybridMultilevel"/>
    <w:tmpl w:val="50683CB8"/>
    <w:numStyleLink w:val="ImportedStyle1"/>
  </w:abstractNum>
  <w:abstractNum w:abstractNumId="1" w15:restartNumberingAfterBreak="0">
    <w:nsid w:val="57076CE8"/>
    <w:multiLevelType w:val="hybridMultilevel"/>
    <w:tmpl w:val="9F66921A"/>
    <w:numStyleLink w:val="ImportedStyle2"/>
  </w:abstractNum>
  <w:abstractNum w:abstractNumId="2" w15:restartNumberingAfterBreak="0">
    <w:nsid w:val="654B3D1C"/>
    <w:multiLevelType w:val="hybridMultilevel"/>
    <w:tmpl w:val="50683CB8"/>
    <w:styleLink w:val="ImportedStyle1"/>
    <w:lvl w:ilvl="0" w:tplc="B76AFD20">
      <w:start w:val="1"/>
      <w:numFmt w:val="bullet"/>
      <w:lvlText w:val="·"/>
      <w:lvlJc w:val="left"/>
      <w:pPr>
        <w:ind w:left="36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393293D4">
      <w:start w:val="1"/>
      <w:numFmt w:val="bullet"/>
      <w:lvlText w:val="·"/>
      <w:lvlJc w:val="left"/>
      <w:pPr>
        <w:ind w:left="10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CC488F7E">
      <w:start w:val="1"/>
      <w:numFmt w:val="bullet"/>
      <w:lvlText w:val="·"/>
      <w:lvlJc w:val="left"/>
      <w:pPr>
        <w:ind w:left="180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388A5B46">
      <w:start w:val="1"/>
      <w:numFmt w:val="bullet"/>
      <w:lvlText w:val="·"/>
      <w:lvlJc w:val="left"/>
      <w:pPr>
        <w:ind w:left="25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29DC58C2">
      <w:start w:val="1"/>
      <w:numFmt w:val="bullet"/>
      <w:lvlText w:val="·"/>
      <w:lvlJc w:val="left"/>
      <w:pPr>
        <w:ind w:left="324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72D4B1B0">
      <w:start w:val="1"/>
      <w:numFmt w:val="bullet"/>
      <w:lvlText w:val="·"/>
      <w:lvlJc w:val="left"/>
      <w:pPr>
        <w:ind w:left="396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62A6EADE">
      <w:start w:val="1"/>
      <w:numFmt w:val="bullet"/>
      <w:lvlText w:val="·"/>
      <w:lvlJc w:val="left"/>
      <w:pPr>
        <w:ind w:left="46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CAA00462">
      <w:start w:val="1"/>
      <w:numFmt w:val="bullet"/>
      <w:lvlText w:val="·"/>
      <w:lvlJc w:val="left"/>
      <w:pPr>
        <w:ind w:left="540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68EEF752">
      <w:start w:val="1"/>
      <w:numFmt w:val="bullet"/>
      <w:lvlText w:val="·"/>
      <w:lvlJc w:val="left"/>
      <w:pPr>
        <w:ind w:left="61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 w15:restartNumberingAfterBreak="0">
    <w:nsid w:val="676E3E89"/>
    <w:multiLevelType w:val="hybridMultilevel"/>
    <w:tmpl w:val="9F66921A"/>
    <w:styleLink w:val="ImportedStyle2"/>
    <w:lvl w:ilvl="0" w:tplc="8DBA813C">
      <w:start w:val="1"/>
      <w:numFmt w:val="bullet"/>
      <w:lvlText w:val="-"/>
      <w:lvlJc w:val="left"/>
      <w:pPr>
        <w:ind w:left="360" w:hanging="360"/>
      </w:pPr>
      <w:rPr>
        <w:rFonts w:ascii="Cambria" w:eastAsia="Cambria" w:hAnsi="Cambria" w:cs="Cambria"/>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805A6990">
      <w:start w:val="1"/>
      <w:numFmt w:val="bullet"/>
      <w:lvlText w:val="o"/>
      <w:lvlJc w:val="left"/>
      <w:pPr>
        <w:ind w:left="720" w:hanging="360"/>
      </w:pPr>
      <w:rPr>
        <w:rFonts w:ascii="Cambria" w:eastAsia="Cambria" w:hAnsi="Cambria" w:cs="Cambria"/>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4BFC4FEA">
      <w:start w:val="1"/>
      <w:numFmt w:val="bullet"/>
      <w:lvlText w:val="▪"/>
      <w:lvlJc w:val="left"/>
      <w:pPr>
        <w:ind w:left="14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187CB632">
      <w:start w:val="1"/>
      <w:numFmt w:val="bullet"/>
      <w:lvlText w:val="•"/>
      <w:lvlJc w:val="left"/>
      <w:pPr>
        <w:ind w:left="2160" w:hanging="360"/>
      </w:pPr>
      <w:rPr>
        <w:rFonts w:ascii="Cambria" w:eastAsia="Cambria" w:hAnsi="Cambria" w:cs="Cambria"/>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2C0053EA">
      <w:start w:val="1"/>
      <w:numFmt w:val="bullet"/>
      <w:lvlText w:val="o"/>
      <w:lvlJc w:val="left"/>
      <w:pPr>
        <w:ind w:left="2880" w:hanging="360"/>
      </w:pPr>
      <w:rPr>
        <w:rFonts w:ascii="Cambria" w:eastAsia="Cambria" w:hAnsi="Cambria" w:cs="Cambria"/>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C9C668EA">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32A0B1D0">
      <w:start w:val="1"/>
      <w:numFmt w:val="bullet"/>
      <w:lvlText w:val="•"/>
      <w:lvlJc w:val="left"/>
      <w:pPr>
        <w:ind w:left="4320" w:hanging="360"/>
      </w:pPr>
      <w:rPr>
        <w:rFonts w:ascii="Cambria" w:eastAsia="Cambria" w:hAnsi="Cambria" w:cs="Cambria"/>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F326B074">
      <w:start w:val="1"/>
      <w:numFmt w:val="bullet"/>
      <w:lvlText w:val="o"/>
      <w:lvlJc w:val="left"/>
      <w:pPr>
        <w:ind w:left="5040" w:hanging="360"/>
      </w:pPr>
      <w:rPr>
        <w:rFonts w:ascii="Cambria" w:eastAsia="Cambria" w:hAnsi="Cambria" w:cs="Cambria"/>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D4DA2D0E">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num w:numId="1">
    <w:abstractNumId w:val="2"/>
  </w:num>
  <w:num w:numId="2">
    <w:abstractNumId w:val="0"/>
  </w:num>
  <w:num w:numId="3">
    <w:abstractNumId w:val="3"/>
  </w:num>
  <w:num w:numId="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deha Ali">
    <w15:presenceInfo w15:providerId="AD" w15:userId="S-1-5-21-2489722996-2560933436-2661518053-132237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cumentProtection w:edit="comments" w:enforcement="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482D"/>
    <w:rsid w:val="000048A0"/>
    <w:rsid w:val="00036DBD"/>
    <w:rsid w:val="00061AF6"/>
    <w:rsid w:val="00063AB9"/>
    <w:rsid w:val="00166209"/>
    <w:rsid w:val="00186ACD"/>
    <w:rsid w:val="001A7982"/>
    <w:rsid w:val="002A641F"/>
    <w:rsid w:val="002C482D"/>
    <w:rsid w:val="00474EA2"/>
    <w:rsid w:val="004A0251"/>
    <w:rsid w:val="004D4C73"/>
    <w:rsid w:val="005B691D"/>
    <w:rsid w:val="00613F9C"/>
    <w:rsid w:val="00734827"/>
    <w:rsid w:val="007367C4"/>
    <w:rsid w:val="007931D4"/>
    <w:rsid w:val="007D1AB0"/>
    <w:rsid w:val="007E61F2"/>
    <w:rsid w:val="008513EC"/>
    <w:rsid w:val="008E66CD"/>
    <w:rsid w:val="009C0A49"/>
    <w:rsid w:val="00A257AE"/>
    <w:rsid w:val="00A513F7"/>
    <w:rsid w:val="00A535AD"/>
    <w:rsid w:val="00AF182F"/>
    <w:rsid w:val="00B643EA"/>
    <w:rsid w:val="00C12F49"/>
    <w:rsid w:val="00CE39EC"/>
    <w:rsid w:val="00D1572C"/>
    <w:rsid w:val="00D9497E"/>
    <w:rsid w:val="00DE700E"/>
    <w:rsid w:val="00F51F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9DAB0D"/>
  <w15:docId w15:val="{B3B4DEFE-C043-419A-8BCA-9C574EED58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pBdr>
        <w:top w:val="nil"/>
        <w:left w:val="nil"/>
        <w:bottom w:val="nil"/>
        <w:right w:val="nil"/>
        <w:between w:val="nil"/>
        <w:bar w:val="nil"/>
      </w:pBdr>
    </w:pPr>
    <w:rPr>
      <w:sz w:val="24"/>
      <w:szCs w:val="24"/>
      <w:bdr w:val="n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pPr>
      <w:pBdr>
        <w:top w:val="nil"/>
        <w:left w:val="nil"/>
        <w:bottom w:val="nil"/>
        <w:right w:val="nil"/>
        <w:between w:val="nil"/>
        <w:bar w:val="nil"/>
      </w:pBdr>
    </w:pPr>
    <w:rPr>
      <w:rFonts w:ascii="Cambria" w:hAnsi="Cambria" w:cs="Arial Unicode MS"/>
      <w:color w:val="000000"/>
      <w:sz w:val="24"/>
      <w:szCs w:val="24"/>
      <w:u w:color="000000"/>
      <w:bdr w:val="nil"/>
      <w:lang w:eastAsia="zh-CN"/>
    </w:rPr>
  </w:style>
  <w:style w:type="paragraph" w:styleId="Footer">
    <w:name w:val="footer"/>
    <w:pPr>
      <w:pBdr>
        <w:top w:val="nil"/>
        <w:left w:val="nil"/>
        <w:bottom w:val="nil"/>
        <w:right w:val="nil"/>
        <w:between w:val="nil"/>
        <w:bar w:val="nil"/>
      </w:pBdr>
      <w:tabs>
        <w:tab w:val="center" w:pos="4680"/>
        <w:tab w:val="right" w:pos="9360"/>
      </w:tabs>
    </w:pPr>
    <w:rPr>
      <w:rFonts w:ascii="Cambria" w:hAnsi="Cambria" w:cs="Arial Unicode MS"/>
      <w:color w:val="000000"/>
      <w:sz w:val="22"/>
      <w:szCs w:val="22"/>
      <w:u w:color="000000"/>
      <w:bdr w:val="nil"/>
      <w:lang w:eastAsia="zh-CN"/>
    </w:rPr>
  </w:style>
  <w:style w:type="paragraph" w:customStyle="1" w:styleId="Default">
    <w:name w:val="Default"/>
    <w:pPr>
      <w:pBdr>
        <w:top w:val="nil"/>
        <w:left w:val="nil"/>
        <w:bottom w:val="nil"/>
        <w:right w:val="nil"/>
        <w:between w:val="nil"/>
        <w:bar w:val="nil"/>
      </w:pBdr>
      <w:spacing w:before="160" w:line="288" w:lineRule="auto"/>
    </w:pPr>
    <w:rPr>
      <w:rFonts w:ascii="Helvetica Neue" w:eastAsia="Helvetica Neue" w:hAnsi="Helvetica Neue" w:cs="Helvetica Neue"/>
      <w:color w:val="000000"/>
      <w:sz w:val="24"/>
      <w:szCs w:val="24"/>
      <w:bdr w:val="nil"/>
      <w:lang w:eastAsia="zh-CN"/>
    </w:rPr>
  </w:style>
  <w:style w:type="character" w:customStyle="1" w:styleId="None">
    <w:name w:val="None"/>
  </w:style>
  <w:style w:type="character" w:customStyle="1" w:styleId="Hyperlink0">
    <w:name w:val="Hyperlink.0"/>
    <w:rPr>
      <w:rFonts w:ascii="Arial" w:eastAsia="Arial" w:hAnsi="Arial" w:cs="Arial"/>
      <w:color w:val="1155CC"/>
      <w:u w:val="single" w:color="1155CC"/>
      <w14:textOutline w14:w="0" w14:cap="rnd" w14:cmpd="sng" w14:algn="ctr">
        <w14:noFill/>
        <w14:prstDash w14:val="solid"/>
        <w14:bevel/>
      </w14:textOutline>
    </w:rPr>
  </w:style>
  <w:style w:type="numbering" w:customStyle="1" w:styleId="ImportedStyle1">
    <w:name w:val="Imported Style 1"/>
    <w:pPr>
      <w:numPr>
        <w:numId w:val="1"/>
      </w:numPr>
    </w:pPr>
  </w:style>
  <w:style w:type="character" w:customStyle="1" w:styleId="Hyperlink1">
    <w:name w:val="Hyperlink.1"/>
    <w:rPr>
      <w:rFonts w:ascii="Arial" w:eastAsia="Arial" w:hAnsi="Arial" w:cs="Arial"/>
      <w:color w:val="1155CC"/>
      <w:u w:color="1155CC"/>
      <w14:textOutline w14:w="0" w14:cap="rnd" w14:cmpd="sng" w14:algn="ctr">
        <w14:noFill/>
        <w14:prstDash w14:val="solid"/>
        <w14:bevel/>
      </w14:textOutline>
    </w:rPr>
  </w:style>
  <w:style w:type="character" w:customStyle="1" w:styleId="Hyperlink2">
    <w:name w:val="Hyperlink.2"/>
    <w:rPr>
      <w:rFonts w:ascii="Arial" w:eastAsia="Arial" w:hAnsi="Arial" w:cs="Arial"/>
      <w:color w:val="1155CC"/>
      <w:u w:val="single" w:color="1155CC"/>
      <w:lang w:val="en-US"/>
      <w14:textOutline w14:w="0" w14:cap="rnd" w14:cmpd="sng" w14:algn="ctr">
        <w14:noFill/>
        <w14:prstDash w14:val="solid"/>
        <w14:bevel/>
      </w14:textOutline>
    </w:rPr>
  </w:style>
  <w:style w:type="paragraph" w:styleId="ListParagraph">
    <w:name w:val="List Paragraph"/>
    <w:pPr>
      <w:pBdr>
        <w:top w:val="nil"/>
        <w:left w:val="nil"/>
        <w:bottom w:val="nil"/>
        <w:right w:val="nil"/>
        <w:between w:val="nil"/>
        <w:bar w:val="nil"/>
      </w:pBdr>
      <w:ind w:left="720"/>
    </w:pPr>
    <w:rPr>
      <w:rFonts w:ascii="Cambria" w:hAnsi="Cambria" w:cs="Arial Unicode MS"/>
      <w:color w:val="000000"/>
      <w:sz w:val="24"/>
      <w:szCs w:val="24"/>
      <w:u w:color="000000"/>
      <w:bdr w:val="nil"/>
      <w:lang w:eastAsia="zh-CN"/>
    </w:rPr>
  </w:style>
  <w:style w:type="numbering" w:customStyle="1" w:styleId="ImportedStyle2">
    <w:name w:val="Imported Style 2"/>
    <w:pPr>
      <w:numPr>
        <w:numId w:val="3"/>
      </w:numPr>
    </w:pPr>
  </w:style>
  <w:style w:type="character" w:customStyle="1" w:styleId="Link">
    <w:name w:val="Link"/>
    <w:rPr>
      <w:color w:val="0000FF"/>
      <w:u w:val="single" w:color="0000FF"/>
      <w14:textOutline w14:w="0" w14:cap="rnd" w14:cmpd="sng" w14:algn="ctr">
        <w14:noFill/>
        <w14:prstDash w14:val="solid"/>
        <w14:bevel/>
      </w14:textOutline>
    </w:rPr>
  </w:style>
  <w:style w:type="character" w:customStyle="1" w:styleId="Hyperlink3">
    <w:name w:val="Hyperlink.3"/>
    <w:rPr>
      <w:rFonts w:ascii="Arial" w:eastAsia="Arial" w:hAnsi="Arial" w:cs="Arial"/>
      <w:i/>
      <w:iCs/>
      <w:color w:val="0000FF"/>
      <w:u w:val="single" w:color="0000FF"/>
      <w14:textOutline w14:w="0" w14:cap="rnd" w14:cmpd="sng" w14:algn="ctr">
        <w14:noFill/>
        <w14:prstDash w14:val="solid"/>
        <w14:bevel/>
      </w14:textOutline>
    </w:rPr>
  </w:style>
  <w:style w:type="character" w:customStyle="1" w:styleId="Hyperlink4">
    <w:name w:val="Hyperlink.4"/>
    <w:rPr>
      <w:rFonts w:ascii="Arial" w:eastAsia="Arial" w:hAnsi="Arial" w:cs="Arial"/>
      <w:color w:val="1155CC"/>
      <w:u w:color="1155CC"/>
      <w14:textOutline w14:w="0" w14:cap="rnd" w14:cmpd="sng" w14:algn="ctr">
        <w14:noFill/>
        <w14:prstDash w14:val="solid"/>
        <w14:bevel/>
      </w14:textOutline>
    </w:rPr>
  </w:style>
  <w:style w:type="character" w:customStyle="1" w:styleId="Hyperlink5">
    <w:name w:val="Hyperlink.5"/>
    <w:rPr>
      <w:rFonts w:ascii="Arial" w:eastAsia="Arial" w:hAnsi="Arial" w:cs="Arial"/>
      <w:color w:val="212121"/>
      <w:u w:color="212121"/>
      <w14:textOutline w14:w="0" w14:cap="rnd" w14:cmpd="sng" w14:algn="ctr">
        <w14:noFill/>
        <w14:prstDash w14:val="solid"/>
        <w14:bevel/>
      </w14:textOutline>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link w:val="CommentText"/>
    <w:uiPriority w:val="99"/>
    <w:semiHidden/>
    <w:rPr>
      <w:lang w:eastAsia="en-US"/>
    </w:rPr>
  </w:style>
  <w:style w:type="character" w:styleId="CommentReference">
    <w:name w:val="annotation reference"/>
    <w:uiPriority w:val="99"/>
    <w:semiHidden/>
    <w:unhideWhenUsed/>
    <w:rPr>
      <w:sz w:val="16"/>
      <w:szCs w:val="16"/>
    </w:rPr>
  </w:style>
  <w:style w:type="paragraph" w:styleId="BalloonText">
    <w:name w:val="Balloon Text"/>
    <w:basedOn w:val="Normal"/>
    <w:link w:val="BalloonTextChar"/>
    <w:uiPriority w:val="99"/>
    <w:semiHidden/>
    <w:unhideWhenUsed/>
    <w:rsid w:val="007D1AB0"/>
    <w:rPr>
      <w:rFonts w:ascii="Segoe UI" w:hAnsi="Segoe UI" w:cs="Segoe UI"/>
      <w:sz w:val="18"/>
      <w:szCs w:val="18"/>
    </w:rPr>
  </w:style>
  <w:style w:type="character" w:customStyle="1" w:styleId="BalloonTextChar">
    <w:name w:val="Balloon Text Char"/>
    <w:link w:val="BalloonText"/>
    <w:uiPriority w:val="99"/>
    <w:semiHidden/>
    <w:rsid w:val="007D1AB0"/>
    <w:rPr>
      <w:rFonts w:ascii="Segoe UI" w:hAnsi="Segoe UI" w:cs="Segoe UI"/>
      <w:sz w:val="18"/>
      <w:szCs w:val="18"/>
      <w:bdr w:val="nil"/>
    </w:rPr>
  </w:style>
  <w:style w:type="paragraph" w:styleId="CommentSubject">
    <w:name w:val="annotation subject"/>
    <w:basedOn w:val="CommentText"/>
    <w:next w:val="CommentText"/>
    <w:link w:val="CommentSubjectChar"/>
    <w:uiPriority w:val="99"/>
    <w:semiHidden/>
    <w:unhideWhenUsed/>
    <w:rsid w:val="00D1572C"/>
    <w:rPr>
      <w:b/>
      <w:bCs/>
    </w:rPr>
  </w:style>
  <w:style w:type="character" w:customStyle="1" w:styleId="CommentSubjectChar">
    <w:name w:val="Comment Subject Char"/>
    <w:basedOn w:val="CommentTextChar"/>
    <w:link w:val="CommentSubject"/>
    <w:uiPriority w:val="99"/>
    <w:semiHidden/>
    <w:rsid w:val="00D1572C"/>
    <w:rPr>
      <w:b/>
      <w:bCs/>
      <w:bdr w:val="nil"/>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www.nyu.edu/servicelink/KB0018507" TargetMode="External"/><Relationship Id="rId13" Type="http://schemas.openxmlformats.org/officeDocument/2006/relationships/hyperlink" Target="https://www.sps.nyu.edu/homepage/about-us/idbea/about-idbea.html" TargetMode="External"/><Relationship Id="rId18" Type="http://schemas.openxmlformats.org/officeDocument/2006/relationships/hyperlink" Target="https://www.nyu.edu/students/communities-and-groups/student-accessibility/academic.html" TargetMode="External"/><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hyperlink" Target="https://www.nyu.edu/students/health-and-wellness/wellness-exchange.html" TargetMode="External"/><Relationship Id="rId7" Type="http://schemas.openxmlformats.org/officeDocument/2006/relationships/hyperlink" Target="https://brightspace.nyu.edu/" TargetMode="External"/><Relationship Id="rId12" Type="http://schemas.openxmlformats.org/officeDocument/2006/relationships/hyperlink" Target="https://www.sps.nyu.edu/homepage/about-us/idbea/about-idbea.html" TargetMode="External"/><Relationship Id="rId17" Type="http://schemas.openxmlformats.org/officeDocument/2006/relationships/hyperlink" Target="https://www.nyu.edu/students/communities-and-groups/student-accessibility.html" TargetMode="External"/><Relationship Id="rId25" Type="http://schemas.openxmlformats.org/officeDocument/2006/relationships/hyperlink" Target="https://www.sps.nyu.edu/homepage/student-experience/policies-and-procedures.html" TargetMode="External"/><Relationship Id="rId2" Type="http://schemas.openxmlformats.org/officeDocument/2006/relationships/styles" Target="styles.xml"/><Relationship Id="rId16" Type="http://schemas.openxmlformats.org/officeDocument/2006/relationships/hyperlink" Target="https://www.nyu.edu/about/policies-guidelines-compliance/policies-and-guidelines/student-services.html" TargetMode="External"/><Relationship Id="rId20" Type="http://schemas.openxmlformats.org/officeDocument/2006/relationships/hyperlink" Target="mailto:mosescsa@nyu.edu" TargetMode="External"/><Relationship Id="rId29"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sps.nyu.edu/homepage/student-experience/policies-and-procedures.html" TargetMode="External"/><Relationship Id="rId24" Type="http://schemas.openxmlformats.org/officeDocument/2006/relationships/hyperlink" Target="https://www.nyu.edu/servicelink/KB0018471" TargetMode="External"/><Relationship Id="rId5" Type="http://schemas.openxmlformats.org/officeDocument/2006/relationships/footnotes" Target="footnotes.xml"/><Relationship Id="rId15" Type="http://schemas.openxmlformats.org/officeDocument/2006/relationships/hyperlink" Target="http://sps.nyu.edu/academics/academic-policies-and-procedures.html" TargetMode="External"/><Relationship Id="rId23" Type="http://schemas.openxmlformats.org/officeDocument/2006/relationships/hyperlink" Target="https://www.nyu.edu/about/policies-guidelines-compliance/policies-and-guidelines/university-calendar-policy-on-religious-holidays.html" TargetMode="External"/><Relationship Id="rId28" Type="http://schemas.openxmlformats.org/officeDocument/2006/relationships/fontTable" Target="fontTable.xml"/><Relationship Id="rId10" Type="http://schemas.openxmlformats.org/officeDocument/2006/relationships/hyperlink" Target="https://www.sps.nyu.edu/homepage/student-experience/policies-and-procedures.html" TargetMode="External"/><Relationship Id="rId19" Type="http://schemas.openxmlformats.org/officeDocument/2006/relationships/hyperlink" Target="https://www.nyu.edu/students/communities-and-groups/student-accessibility.html" TargetMode="External"/><Relationship Id="rId4" Type="http://schemas.openxmlformats.org/officeDocument/2006/relationships/webSettings" Target="webSettings.xml"/><Relationship Id="rId9" Type="http://schemas.openxmlformats.org/officeDocument/2006/relationships/hyperlink" Target="https://brightspace.nyu.edu/" TargetMode="External"/><Relationship Id="rId14" Type="http://schemas.openxmlformats.org/officeDocument/2006/relationships/hyperlink" Target="http://www.nyu.edu/about/policies-guidelines-compliance.html" TargetMode="External"/><Relationship Id="rId22" Type="http://schemas.openxmlformats.org/officeDocument/2006/relationships/hyperlink" Target="https://www.sps.nyu.edu/homepage/student-experience/resources-and-services.html" TargetMode="External"/><Relationship Id="rId27" Type="http://schemas.openxmlformats.org/officeDocument/2006/relationships/footer" Target="footer1.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16</Pages>
  <Words>5041</Words>
  <Characters>28738</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33712</CharactersWithSpaces>
  <SharedDoc>false</SharedDoc>
  <HLinks>
    <vt:vector size="114" baseType="variant">
      <vt:variant>
        <vt:i4>1572959</vt:i4>
      </vt:variant>
      <vt:variant>
        <vt:i4>57</vt:i4>
      </vt:variant>
      <vt:variant>
        <vt:i4>0</vt:i4>
      </vt:variant>
      <vt:variant>
        <vt:i4>5</vt:i4>
      </vt:variant>
      <vt:variant>
        <vt:lpwstr>https://www.sps.nyu.edu/homepage/student-experience/policies-and-procedures.html</vt:lpwstr>
      </vt:variant>
      <vt:variant>
        <vt:lpwstr/>
      </vt:variant>
      <vt:variant>
        <vt:i4>5505050</vt:i4>
      </vt:variant>
      <vt:variant>
        <vt:i4>54</vt:i4>
      </vt:variant>
      <vt:variant>
        <vt:i4>0</vt:i4>
      </vt:variant>
      <vt:variant>
        <vt:i4>5</vt:i4>
      </vt:variant>
      <vt:variant>
        <vt:lpwstr>https://www.nyu.edu/servicelink/KB0018471</vt:lpwstr>
      </vt:variant>
      <vt:variant>
        <vt:lpwstr/>
      </vt:variant>
      <vt:variant>
        <vt:i4>6553662</vt:i4>
      </vt:variant>
      <vt:variant>
        <vt:i4>51</vt:i4>
      </vt:variant>
      <vt:variant>
        <vt:i4>0</vt:i4>
      </vt:variant>
      <vt:variant>
        <vt:i4>5</vt:i4>
      </vt:variant>
      <vt:variant>
        <vt:lpwstr>https://www.nyu.edu/about/policies-guidelines-compliance/policies-and-guidelines/university-calendar-policy-on-religious-holidays.html</vt:lpwstr>
      </vt:variant>
      <vt:variant>
        <vt:lpwstr/>
      </vt:variant>
      <vt:variant>
        <vt:i4>2621548</vt:i4>
      </vt:variant>
      <vt:variant>
        <vt:i4>48</vt:i4>
      </vt:variant>
      <vt:variant>
        <vt:i4>0</vt:i4>
      </vt:variant>
      <vt:variant>
        <vt:i4>5</vt:i4>
      </vt:variant>
      <vt:variant>
        <vt:lpwstr>https://www.sps.nyu.edu/homepage/student-experience/resources-and-services.html</vt:lpwstr>
      </vt:variant>
      <vt:variant>
        <vt:lpwstr/>
      </vt:variant>
      <vt:variant>
        <vt:i4>6291579</vt:i4>
      </vt:variant>
      <vt:variant>
        <vt:i4>45</vt:i4>
      </vt:variant>
      <vt:variant>
        <vt:i4>0</vt:i4>
      </vt:variant>
      <vt:variant>
        <vt:i4>5</vt:i4>
      </vt:variant>
      <vt:variant>
        <vt:lpwstr>https://www.nyu.edu/students/health-and-wellness/wellness-exchange.html</vt:lpwstr>
      </vt:variant>
      <vt:variant>
        <vt:lpwstr/>
      </vt:variant>
      <vt:variant>
        <vt:i4>983100</vt:i4>
      </vt:variant>
      <vt:variant>
        <vt:i4>42</vt:i4>
      </vt:variant>
      <vt:variant>
        <vt:i4>0</vt:i4>
      </vt:variant>
      <vt:variant>
        <vt:i4>5</vt:i4>
      </vt:variant>
      <vt:variant>
        <vt:lpwstr>mailto:mosescsa@nyu.edu</vt:lpwstr>
      </vt:variant>
      <vt:variant>
        <vt:lpwstr/>
      </vt:variant>
      <vt:variant>
        <vt:i4>6881383</vt:i4>
      </vt:variant>
      <vt:variant>
        <vt:i4>39</vt:i4>
      </vt:variant>
      <vt:variant>
        <vt:i4>0</vt:i4>
      </vt:variant>
      <vt:variant>
        <vt:i4>5</vt:i4>
      </vt:variant>
      <vt:variant>
        <vt:lpwstr>https://www.nyu.edu/students/communities-and-groups/student-accessibility.html</vt:lpwstr>
      </vt:variant>
      <vt:variant>
        <vt:lpwstr/>
      </vt:variant>
      <vt:variant>
        <vt:i4>8126516</vt:i4>
      </vt:variant>
      <vt:variant>
        <vt:i4>36</vt:i4>
      </vt:variant>
      <vt:variant>
        <vt:i4>0</vt:i4>
      </vt:variant>
      <vt:variant>
        <vt:i4>5</vt:i4>
      </vt:variant>
      <vt:variant>
        <vt:lpwstr>https://www.nyu.edu/students/communities-and-groups/student-accessibility/academic.html</vt:lpwstr>
      </vt:variant>
      <vt:variant>
        <vt:lpwstr/>
      </vt:variant>
      <vt:variant>
        <vt:i4>6881383</vt:i4>
      </vt:variant>
      <vt:variant>
        <vt:i4>33</vt:i4>
      </vt:variant>
      <vt:variant>
        <vt:i4>0</vt:i4>
      </vt:variant>
      <vt:variant>
        <vt:i4>5</vt:i4>
      </vt:variant>
      <vt:variant>
        <vt:lpwstr>https://www.nyu.edu/students/communities-and-groups/student-accessibility.html</vt:lpwstr>
      </vt:variant>
      <vt:variant>
        <vt:lpwstr/>
      </vt:variant>
      <vt:variant>
        <vt:i4>8323117</vt:i4>
      </vt:variant>
      <vt:variant>
        <vt:i4>30</vt:i4>
      </vt:variant>
      <vt:variant>
        <vt:i4>0</vt:i4>
      </vt:variant>
      <vt:variant>
        <vt:i4>5</vt:i4>
      </vt:variant>
      <vt:variant>
        <vt:lpwstr>https://www.nyu.edu/about/policies-guidelines-compliance/policies-and-guidelines/student-services.html</vt:lpwstr>
      </vt:variant>
      <vt:variant>
        <vt:lpwstr/>
      </vt:variant>
      <vt:variant>
        <vt:i4>3866721</vt:i4>
      </vt:variant>
      <vt:variant>
        <vt:i4>27</vt:i4>
      </vt:variant>
      <vt:variant>
        <vt:i4>0</vt:i4>
      </vt:variant>
      <vt:variant>
        <vt:i4>5</vt:i4>
      </vt:variant>
      <vt:variant>
        <vt:lpwstr>http://sps.nyu.edu/academics/academic-policies-and-procedures.html</vt:lpwstr>
      </vt:variant>
      <vt:variant>
        <vt:lpwstr/>
      </vt:variant>
      <vt:variant>
        <vt:i4>5963866</vt:i4>
      </vt:variant>
      <vt:variant>
        <vt:i4>24</vt:i4>
      </vt:variant>
      <vt:variant>
        <vt:i4>0</vt:i4>
      </vt:variant>
      <vt:variant>
        <vt:i4>5</vt:i4>
      </vt:variant>
      <vt:variant>
        <vt:lpwstr>http://www.nyu.edu/about/policies-guidelines-compliance.html</vt:lpwstr>
      </vt:variant>
      <vt:variant>
        <vt:lpwstr/>
      </vt:variant>
      <vt:variant>
        <vt:i4>458816</vt:i4>
      </vt:variant>
      <vt:variant>
        <vt:i4>21</vt:i4>
      </vt:variant>
      <vt:variant>
        <vt:i4>0</vt:i4>
      </vt:variant>
      <vt:variant>
        <vt:i4>5</vt:i4>
      </vt:variant>
      <vt:variant>
        <vt:lpwstr>https://www.sps.nyu.edu/homepage/about-us/idbea/about-idbea.html</vt:lpwstr>
      </vt:variant>
      <vt:variant>
        <vt:lpwstr/>
      </vt:variant>
      <vt:variant>
        <vt:i4>458816</vt:i4>
      </vt:variant>
      <vt:variant>
        <vt:i4>18</vt:i4>
      </vt:variant>
      <vt:variant>
        <vt:i4>0</vt:i4>
      </vt:variant>
      <vt:variant>
        <vt:i4>5</vt:i4>
      </vt:variant>
      <vt:variant>
        <vt:lpwstr>https://www.sps.nyu.edu/homepage/about-us/idbea/about-idbea.html</vt:lpwstr>
      </vt:variant>
      <vt:variant>
        <vt:lpwstr/>
      </vt:variant>
      <vt:variant>
        <vt:i4>655448</vt:i4>
      </vt:variant>
      <vt:variant>
        <vt:i4>12</vt:i4>
      </vt:variant>
      <vt:variant>
        <vt:i4>0</vt:i4>
      </vt:variant>
      <vt:variant>
        <vt:i4>5</vt:i4>
      </vt:variant>
      <vt:variant>
        <vt:lpwstr>https://www.sps.nyu.edu/homepage/student-experience/policies-and-procedures.html</vt:lpwstr>
      </vt:variant>
      <vt:variant>
        <vt:lpwstr>Graduate1</vt:lpwstr>
      </vt:variant>
      <vt:variant>
        <vt:i4>1572959</vt:i4>
      </vt:variant>
      <vt:variant>
        <vt:i4>9</vt:i4>
      </vt:variant>
      <vt:variant>
        <vt:i4>0</vt:i4>
      </vt:variant>
      <vt:variant>
        <vt:i4>5</vt:i4>
      </vt:variant>
      <vt:variant>
        <vt:lpwstr>https://www.sps.nyu.edu/homepage/student-experience/policies-and-procedures.html</vt:lpwstr>
      </vt:variant>
      <vt:variant>
        <vt:lpwstr/>
      </vt:variant>
      <vt:variant>
        <vt:i4>5308511</vt:i4>
      </vt:variant>
      <vt:variant>
        <vt:i4>6</vt:i4>
      </vt:variant>
      <vt:variant>
        <vt:i4>0</vt:i4>
      </vt:variant>
      <vt:variant>
        <vt:i4>5</vt:i4>
      </vt:variant>
      <vt:variant>
        <vt:lpwstr>https://brightspace.nyu.edu/</vt:lpwstr>
      </vt:variant>
      <vt:variant>
        <vt:lpwstr/>
      </vt:variant>
      <vt:variant>
        <vt:i4>5439515</vt:i4>
      </vt:variant>
      <vt:variant>
        <vt:i4>3</vt:i4>
      </vt:variant>
      <vt:variant>
        <vt:i4>0</vt:i4>
      </vt:variant>
      <vt:variant>
        <vt:i4>5</vt:i4>
      </vt:variant>
      <vt:variant>
        <vt:lpwstr>https://www.nyu.edu/servicelink/KB0018507</vt:lpwstr>
      </vt:variant>
      <vt:variant>
        <vt:lpwstr/>
      </vt:variant>
      <vt:variant>
        <vt:i4>5308511</vt:i4>
      </vt:variant>
      <vt:variant>
        <vt:i4>0</vt:i4>
      </vt:variant>
      <vt:variant>
        <vt:i4>0</vt:i4>
      </vt:variant>
      <vt:variant>
        <vt:i4>5</vt:i4>
      </vt:variant>
      <vt:variant>
        <vt:lpwstr>https://brightspace.nyu.edu/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cloudconvert_1</dc:creator>
  <cp:keywords/>
  <cp:lastModifiedBy>Anna Bohren</cp:lastModifiedBy>
  <cp:revision>5</cp:revision>
  <dcterms:created xsi:type="dcterms:W3CDTF">2024-07-05T19:53:00Z</dcterms:created>
  <dcterms:modified xsi:type="dcterms:W3CDTF">2024-07-08T18:21:00Z</dcterms:modified>
</cp:coreProperties>
</file>