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D5C5" w14:textId="77777777" w:rsidR="00AA387F" w:rsidRDefault="00AA387F" w:rsidP="001A0A00">
      <w:pPr>
        <w:widowControl w:val="0"/>
        <w:ind w:left="-360" w:right="-360"/>
        <w:jc w:val="center"/>
        <w:rPr>
          <w:rFonts w:ascii="Arial" w:eastAsia="Roboto" w:hAnsi="Arial" w:cs="Arial"/>
          <w:b/>
          <w:color w:val="212121"/>
          <w:sz w:val="32"/>
          <w:szCs w:val="32"/>
        </w:rPr>
      </w:pPr>
    </w:p>
    <w:p w14:paraId="644425E7" w14:textId="3CC1F507" w:rsidR="001A0A00" w:rsidRPr="001A0A00" w:rsidRDefault="001A0A00" w:rsidP="001A0A00">
      <w:pPr>
        <w:widowControl w:val="0"/>
        <w:ind w:left="-360" w:right="-360"/>
        <w:jc w:val="center"/>
        <w:rPr>
          <w:rFonts w:ascii="Arial" w:eastAsia="Roboto" w:hAnsi="Arial" w:cs="Arial"/>
          <w:b/>
          <w:color w:val="212121"/>
          <w:sz w:val="32"/>
          <w:szCs w:val="32"/>
        </w:rPr>
      </w:pPr>
      <w:r w:rsidRPr="001A0A00">
        <w:rPr>
          <w:rFonts w:ascii="Arial" w:eastAsia="Roboto" w:hAnsi="Arial" w:cs="Arial"/>
          <w:b/>
          <w:color w:val="212121"/>
          <w:sz w:val="32"/>
          <w:szCs w:val="32"/>
        </w:rPr>
        <w:t>Crisis Management &amp; Business Continuity</w:t>
      </w:r>
    </w:p>
    <w:p w14:paraId="1A836660" w14:textId="3CED6478" w:rsidR="001A0A00" w:rsidRPr="001A0A00" w:rsidRDefault="001A0A00" w:rsidP="001A0A00">
      <w:pPr>
        <w:widowControl w:val="0"/>
        <w:ind w:left="-360" w:right="-360"/>
        <w:jc w:val="center"/>
        <w:rPr>
          <w:rFonts w:ascii="Arial" w:eastAsia="Roboto Light" w:hAnsi="Arial" w:cs="Arial"/>
          <w:b/>
          <w:bCs/>
        </w:rPr>
      </w:pPr>
      <w:r w:rsidRPr="001A0A00">
        <w:rPr>
          <w:rFonts w:ascii="Arial" w:eastAsia="Roboto Light" w:hAnsi="Arial" w:cs="Arial"/>
          <w:b/>
          <w:bCs/>
        </w:rPr>
        <w:t>MASY1-GC 3615</w:t>
      </w:r>
      <w:r w:rsidR="00E77986">
        <w:rPr>
          <w:rFonts w:ascii="Arial" w:eastAsia="Roboto Light" w:hAnsi="Arial" w:cs="Arial"/>
          <w:b/>
          <w:bCs/>
        </w:rPr>
        <w:t xml:space="preserve"> | </w:t>
      </w:r>
      <w:r w:rsidRPr="001A0A00">
        <w:rPr>
          <w:rFonts w:ascii="Arial" w:eastAsia="Roboto Light" w:hAnsi="Arial" w:cs="Arial"/>
          <w:b/>
          <w:bCs/>
        </w:rPr>
        <w:t>200 | S</w:t>
      </w:r>
      <w:r w:rsidR="001F1C82">
        <w:rPr>
          <w:rFonts w:ascii="Arial" w:eastAsia="Roboto Light" w:hAnsi="Arial" w:cs="Arial"/>
          <w:b/>
          <w:bCs/>
        </w:rPr>
        <w:t>ummer</w:t>
      </w:r>
      <w:r w:rsidRPr="001A0A00">
        <w:rPr>
          <w:rFonts w:ascii="Arial" w:eastAsia="Roboto Light" w:hAnsi="Arial" w:cs="Arial"/>
          <w:b/>
          <w:bCs/>
        </w:rPr>
        <w:t xml:space="preserve"> 202</w:t>
      </w:r>
      <w:r w:rsidR="00E77986">
        <w:rPr>
          <w:rFonts w:ascii="Arial" w:eastAsia="Roboto Light" w:hAnsi="Arial" w:cs="Arial"/>
          <w:b/>
          <w:bCs/>
        </w:rPr>
        <w:t>4</w:t>
      </w:r>
      <w:r w:rsidRPr="001A0A00">
        <w:rPr>
          <w:rFonts w:ascii="Arial" w:eastAsia="Roboto Light" w:hAnsi="Arial" w:cs="Arial"/>
          <w:b/>
          <w:bCs/>
        </w:rPr>
        <w:t xml:space="preserve"> | </w:t>
      </w:r>
      <w:r w:rsidR="00F0392E">
        <w:rPr>
          <w:rFonts w:ascii="Arial" w:eastAsia="Roboto Light" w:hAnsi="Arial" w:cs="Arial"/>
          <w:b/>
          <w:bCs/>
        </w:rPr>
        <w:t>5</w:t>
      </w:r>
      <w:r w:rsidRPr="001A0A00">
        <w:rPr>
          <w:rFonts w:ascii="Arial" w:eastAsia="Roboto Light" w:hAnsi="Arial" w:cs="Arial"/>
          <w:b/>
          <w:bCs/>
        </w:rPr>
        <w:t>/2</w:t>
      </w:r>
      <w:r w:rsidR="00E77986">
        <w:rPr>
          <w:rFonts w:ascii="Arial" w:eastAsia="Roboto Light" w:hAnsi="Arial" w:cs="Arial"/>
          <w:b/>
          <w:bCs/>
        </w:rPr>
        <w:t>0</w:t>
      </w:r>
      <w:r w:rsidRPr="001A0A00">
        <w:rPr>
          <w:rFonts w:ascii="Arial" w:eastAsia="Roboto Light" w:hAnsi="Arial" w:cs="Arial"/>
          <w:b/>
          <w:bCs/>
        </w:rPr>
        <w:t>/202</w:t>
      </w:r>
      <w:r w:rsidR="00E77986">
        <w:rPr>
          <w:rFonts w:ascii="Arial" w:eastAsia="Roboto Light" w:hAnsi="Arial" w:cs="Arial"/>
          <w:b/>
          <w:bCs/>
        </w:rPr>
        <w:t>4</w:t>
      </w:r>
      <w:r w:rsidRPr="001A0A00">
        <w:rPr>
          <w:rFonts w:ascii="Arial" w:eastAsia="Roboto Light" w:hAnsi="Arial" w:cs="Arial"/>
          <w:b/>
          <w:bCs/>
        </w:rPr>
        <w:t xml:space="preserve"> - </w:t>
      </w:r>
      <w:r w:rsidR="00F0392E">
        <w:rPr>
          <w:rFonts w:ascii="Arial" w:eastAsia="Roboto Light" w:hAnsi="Arial" w:cs="Arial"/>
          <w:b/>
          <w:bCs/>
        </w:rPr>
        <w:t>7</w:t>
      </w:r>
      <w:r w:rsidRPr="001A0A00">
        <w:rPr>
          <w:rFonts w:ascii="Arial" w:eastAsia="Roboto Light" w:hAnsi="Arial" w:cs="Arial"/>
          <w:b/>
          <w:bCs/>
        </w:rPr>
        <w:t>/</w:t>
      </w:r>
      <w:r w:rsidR="00E77986">
        <w:rPr>
          <w:rFonts w:ascii="Arial" w:eastAsia="Roboto Light" w:hAnsi="Arial" w:cs="Arial"/>
          <w:b/>
          <w:bCs/>
        </w:rPr>
        <w:t>1</w:t>
      </w:r>
      <w:r w:rsidRPr="001A0A00">
        <w:rPr>
          <w:rFonts w:ascii="Arial" w:eastAsia="Roboto Light" w:hAnsi="Arial" w:cs="Arial"/>
          <w:b/>
          <w:bCs/>
        </w:rPr>
        <w:t>/202</w:t>
      </w:r>
      <w:r w:rsidR="00E77986">
        <w:rPr>
          <w:rFonts w:ascii="Arial" w:eastAsia="Roboto Light" w:hAnsi="Arial" w:cs="Arial"/>
          <w:b/>
          <w:bCs/>
        </w:rPr>
        <w:t>4</w:t>
      </w:r>
      <w:r w:rsidRPr="001A0A00">
        <w:rPr>
          <w:rFonts w:ascii="Arial" w:eastAsia="Roboto Light" w:hAnsi="Arial" w:cs="Arial"/>
          <w:b/>
          <w:bCs/>
        </w:rPr>
        <w:t xml:space="preserve"> | </w:t>
      </w:r>
      <w:commentRangeStart w:id="0"/>
      <w:r w:rsidRPr="001A0A00">
        <w:rPr>
          <w:rFonts w:ascii="Arial" w:eastAsia="Roboto Light" w:hAnsi="Arial" w:cs="Arial"/>
          <w:b/>
          <w:bCs/>
        </w:rPr>
        <w:t>3 Credits</w:t>
      </w:r>
      <w:commentRangeEnd w:id="0"/>
      <w:r w:rsidR="00E77986">
        <w:rPr>
          <w:rStyle w:val="CommentReference"/>
        </w:rPr>
        <w:commentReference w:id="0"/>
      </w:r>
    </w:p>
    <w:p w14:paraId="3DFB2B52" w14:textId="77777777" w:rsidR="001A0A00" w:rsidRPr="001A0A00" w:rsidRDefault="001A0A00" w:rsidP="001A0A00">
      <w:pPr>
        <w:widowControl w:val="0"/>
        <w:ind w:left="-360" w:right="-360"/>
        <w:jc w:val="center"/>
        <w:rPr>
          <w:rFonts w:ascii="Arial" w:eastAsia="Roboto Light" w:hAnsi="Arial" w:cs="Arial"/>
          <w:b/>
          <w:bCs/>
        </w:rPr>
      </w:pPr>
      <w:r w:rsidRPr="001A0A00">
        <w:rPr>
          <w:rFonts w:ascii="Arial" w:eastAsia="Roboto Light" w:hAnsi="Arial" w:cs="Arial"/>
          <w:b/>
          <w:bCs/>
        </w:rPr>
        <w:t xml:space="preserve">Modality: </w:t>
      </w:r>
      <w:sdt>
        <w:sdtPr>
          <w:rPr>
            <w:rFonts w:ascii="Arial" w:eastAsia="Roboto Light" w:hAnsi="Arial" w:cs="Arial"/>
            <w:b/>
            <w:bCs/>
          </w:rPr>
          <w:alias w:val="Modality"/>
          <w:tag w:val="Modality"/>
          <w:id w:val="-212113831"/>
          <w:placeholder>
            <w:docPart w:val="547DC9AF896A4BB182F93234FC126160"/>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Pr="001A0A00">
            <w:rPr>
              <w:rFonts w:ascii="Arial" w:eastAsia="Roboto Light" w:hAnsi="Arial" w:cs="Arial"/>
              <w:b/>
              <w:bCs/>
            </w:rPr>
            <w:t>Online Synchronous</w:t>
          </w:r>
        </w:sdtContent>
      </w:sdt>
    </w:p>
    <w:p w14:paraId="655BD288" w14:textId="2DD2EAAB" w:rsidR="00BA3E55" w:rsidRPr="00E10831" w:rsidRDefault="00BA3E55" w:rsidP="001A0A00">
      <w:pPr>
        <w:widowControl w:val="0"/>
        <w:ind w:left="-360" w:right="-360"/>
        <w:jc w:val="center"/>
        <w:rPr>
          <w:rFonts w:ascii="Arial" w:eastAsia="Roboto Light" w:hAnsi="Arial" w:cs="Arial"/>
        </w:rPr>
      </w:pPr>
      <w:r w:rsidRPr="001A0A00">
        <w:rPr>
          <w:rFonts w:ascii="Arial" w:eastAsia="Roboto Light" w:hAnsi="Arial" w:cs="Arial"/>
          <w:b/>
        </w:rPr>
        <w:t>Course Site URL:</w:t>
      </w:r>
      <w:r w:rsidRPr="00E10831">
        <w:rPr>
          <w:rFonts w:ascii="Arial" w:eastAsia="Roboto Light" w:hAnsi="Arial" w:cs="Arial"/>
        </w:rPr>
        <w:t xml:space="preserve"> </w:t>
      </w:r>
      <w:hyperlink r:id="rId12">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1" w:name="bookmark=id.a6wzg5ed4i34" w:colFirst="0" w:colLast="0"/>
      <w:bookmarkEnd w:id="1"/>
      <w:r w:rsidRPr="00E10831">
        <w:rPr>
          <w:rFonts w:ascii="Arial" w:eastAsia="Roboto" w:hAnsi="Arial" w:cs="Arial"/>
          <w:b/>
        </w:rPr>
        <w:t>General Course Information</w:t>
      </w:r>
    </w:p>
    <w:p w14:paraId="00000029" w14:textId="3492FABF" w:rsidR="00362E5B" w:rsidRPr="00E10831" w:rsidRDefault="002D1E5A">
      <w:pPr>
        <w:ind w:left="-360" w:right="-360"/>
        <w:rPr>
          <w:rFonts w:ascii="Arial" w:eastAsia="Roboto Light" w:hAnsi="Arial" w:cs="Arial"/>
        </w:rPr>
      </w:pPr>
      <w:r w:rsidRPr="001A0A00">
        <w:rPr>
          <w:rFonts w:ascii="Arial" w:eastAsia="Roboto Light" w:hAnsi="Arial" w:cs="Arial"/>
          <w:b/>
        </w:rPr>
        <w:t>Name/Title</w:t>
      </w:r>
      <w:r w:rsidR="00661536" w:rsidRPr="001A0A00">
        <w:rPr>
          <w:rFonts w:ascii="Arial" w:eastAsia="Roboto Light" w:hAnsi="Arial" w:cs="Arial"/>
          <w:b/>
        </w:rPr>
        <w:t>:</w:t>
      </w:r>
      <w:r w:rsidR="00661536" w:rsidRPr="00E10831">
        <w:rPr>
          <w:rFonts w:ascii="Arial" w:eastAsia="Roboto Light" w:hAnsi="Arial" w:cs="Arial"/>
        </w:rPr>
        <w:t xml:space="preserve"> </w:t>
      </w:r>
      <w:sdt>
        <w:sdtPr>
          <w:rPr>
            <w:rFonts w:ascii="Arial" w:eastAsia="Roboto Light" w:hAnsi="Arial" w:cs="Arial"/>
          </w:rPr>
          <w:id w:val="-1930419320"/>
          <w:placeholder>
            <w:docPart w:val="F489327AD1FC4AA7A051D764DC1DE7BE"/>
          </w:placeholder>
        </w:sdtPr>
        <w:sdtContent>
          <w:r w:rsidR="001A0A00" w:rsidRPr="001A0A00">
            <w:rPr>
              <w:rFonts w:ascii="Arial" w:eastAsia="Roboto Light" w:hAnsi="Arial" w:cs="Arial"/>
            </w:rPr>
            <w:t>Kelly McKinney</w:t>
          </w:r>
        </w:sdtContent>
      </w:sdt>
      <w:r w:rsidR="001A0A00" w:rsidRPr="001A0A00">
        <w:rPr>
          <w:rFonts w:ascii="Arial" w:eastAsia="Roboto Light" w:hAnsi="Arial" w:cs="Arial"/>
        </w:rPr>
        <w:t xml:space="preserve">, </w:t>
      </w:r>
      <w:sdt>
        <w:sdtPr>
          <w:rPr>
            <w:rFonts w:ascii="Arial" w:eastAsia="Roboto Light" w:hAnsi="Arial" w:cs="Arial"/>
          </w:rPr>
          <w:id w:val="2059971860"/>
          <w:placeholder>
            <w:docPart w:val="27419850FF744CB1B57D98635A65FDFD"/>
          </w:placeholder>
        </w:sdtPr>
        <w:sdtContent>
          <w:r w:rsidR="001A0A00" w:rsidRPr="001A0A00">
            <w:rPr>
              <w:rFonts w:ascii="Arial" w:eastAsia="Roboto Light" w:hAnsi="Arial" w:cs="Arial"/>
            </w:rPr>
            <w:t>Adjunct</w:t>
          </w:r>
        </w:sdtContent>
      </w:sdt>
      <w:r w:rsidR="001A0A00" w:rsidRPr="001A0A00">
        <w:rPr>
          <w:rFonts w:ascii="Arial" w:eastAsia="Roboto Light" w:hAnsi="Arial" w:cs="Arial"/>
        </w:rPr>
        <w:t xml:space="preserve"> Instructor, He</w:t>
      </w:r>
      <w:sdt>
        <w:sdtPr>
          <w:rPr>
            <w:rFonts w:ascii="Arial" w:eastAsia="Roboto Light" w:hAnsi="Arial" w:cs="Arial"/>
          </w:rPr>
          <w:id w:val="125281450"/>
          <w:placeholder>
            <w:docPart w:val="D95C85589C4040E4AAB341B138CAFCD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1A0A00" w:rsidRPr="001A0A00">
            <w:rPr>
              <w:rFonts w:ascii="Arial" w:eastAsia="Roboto Light" w:hAnsi="Arial" w:cs="Arial"/>
            </w:rPr>
            <w:t>/Him/His</w:t>
          </w:r>
        </w:sdtContent>
      </w:sdt>
    </w:p>
    <w:p w14:paraId="0000002A" w14:textId="2F18012E" w:rsidR="00362E5B" w:rsidRPr="001A0A00" w:rsidRDefault="002D1E5A">
      <w:pPr>
        <w:ind w:left="-360" w:right="-360"/>
        <w:rPr>
          <w:rFonts w:ascii="Arial" w:eastAsia="Roboto Light" w:hAnsi="Arial" w:cs="Arial"/>
        </w:rPr>
      </w:pPr>
      <w:r w:rsidRPr="001A0A00">
        <w:rPr>
          <w:rFonts w:ascii="Arial" w:eastAsia="Roboto Light" w:hAnsi="Arial" w:cs="Arial"/>
          <w:b/>
        </w:rPr>
        <w:t>NYU Email</w:t>
      </w:r>
      <w:r w:rsidR="00661536" w:rsidRPr="001A0A00">
        <w:rPr>
          <w:rFonts w:ascii="Arial" w:eastAsia="Roboto Light" w:hAnsi="Arial" w:cs="Arial"/>
          <w:b/>
        </w:rPr>
        <w:t>:</w:t>
      </w:r>
      <w:r w:rsidR="001A0A00" w:rsidRPr="001A0A00">
        <w:rPr>
          <w:rFonts w:ascii="Arial" w:eastAsia="Roboto Light" w:hAnsi="Arial" w:cs="Arial"/>
        </w:rPr>
        <w:t xml:space="preserve"> </w:t>
      </w:r>
      <w:sdt>
        <w:sdtPr>
          <w:rPr>
            <w:rFonts w:ascii="Arial" w:eastAsia="Roboto Light" w:hAnsi="Arial" w:cs="Arial"/>
          </w:rPr>
          <w:id w:val="921844910"/>
          <w:placeholder>
            <w:docPart w:val="207DE821204C4132BDB4C9981B26DC4E"/>
          </w:placeholder>
        </w:sdtPr>
        <w:sdtContent>
          <w:r w:rsidR="001A0A00" w:rsidRPr="001A0A00">
            <w:rPr>
              <w:rFonts w:ascii="Arial" w:eastAsia="Roboto Light" w:hAnsi="Arial" w:cs="Arial"/>
            </w:rPr>
            <w:t>krm261@nyu.edu</w:t>
          </w:r>
        </w:sdtContent>
      </w:sdt>
    </w:p>
    <w:p w14:paraId="0000002B" w14:textId="49DE76AC" w:rsidR="00362E5B" w:rsidRPr="001A0A00" w:rsidRDefault="002D1E5A">
      <w:pPr>
        <w:ind w:left="-360" w:right="-360"/>
        <w:rPr>
          <w:rFonts w:ascii="Arial" w:eastAsia="Roboto" w:hAnsi="Arial" w:cs="Arial"/>
        </w:rPr>
      </w:pPr>
      <w:r w:rsidRPr="001A0A00">
        <w:rPr>
          <w:rFonts w:ascii="Arial" w:eastAsia="Roboto Light" w:hAnsi="Arial" w:cs="Arial"/>
          <w:b/>
        </w:rPr>
        <w:t>Class Meeting Schedule:</w:t>
      </w:r>
      <w:r w:rsidRPr="001A0A00">
        <w:rPr>
          <w:rFonts w:ascii="Arial" w:eastAsia="Roboto Light" w:hAnsi="Arial" w:cs="Arial"/>
        </w:rPr>
        <w:t xml:space="preserve"> </w:t>
      </w:r>
      <w:r w:rsidR="00DE5F76">
        <w:rPr>
          <w:rFonts w:ascii="Arial" w:eastAsia="Roboto" w:hAnsi="Arial" w:cs="Arial"/>
          <w:bCs/>
          <w:highlight w:val="white"/>
        </w:rPr>
        <w:t>5</w:t>
      </w:r>
      <w:r w:rsidR="001A0A00" w:rsidRPr="001A0A00">
        <w:rPr>
          <w:rFonts w:ascii="Arial" w:eastAsia="Roboto" w:hAnsi="Arial" w:cs="Arial"/>
          <w:bCs/>
          <w:highlight w:val="white"/>
        </w:rPr>
        <w:t>/2</w:t>
      </w:r>
      <w:r w:rsidR="00E77986">
        <w:rPr>
          <w:rFonts w:ascii="Arial" w:eastAsia="Roboto" w:hAnsi="Arial" w:cs="Arial"/>
          <w:bCs/>
          <w:highlight w:val="white"/>
        </w:rPr>
        <w:t>0</w:t>
      </w:r>
      <w:r w:rsidR="001A0A00" w:rsidRPr="001A0A00">
        <w:rPr>
          <w:rFonts w:ascii="Arial" w:eastAsia="Roboto" w:hAnsi="Arial" w:cs="Arial"/>
          <w:bCs/>
          <w:highlight w:val="white"/>
        </w:rPr>
        <w:t>/202</w:t>
      </w:r>
      <w:r w:rsidR="00E77986">
        <w:rPr>
          <w:rFonts w:ascii="Arial" w:eastAsia="Roboto" w:hAnsi="Arial" w:cs="Arial"/>
          <w:bCs/>
          <w:highlight w:val="white"/>
        </w:rPr>
        <w:t>4</w:t>
      </w:r>
      <w:r w:rsidR="001A0A00" w:rsidRPr="001A0A00">
        <w:rPr>
          <w:rFonts w:ascii="Arial" w:eastAsia="Roboto" w:hAnsi="Arial" w:cs="Arial"/>
          <w:bCs/>
          <w:highlight w:val="white"/>
        </w:rPr>
        <w:t xml:space="preserve"> - </w:t>
      </w:r>
      <w:r w:rsidR="00DE5F76">
        <w:rPr>
          <w:rFonts w:ascii="Arial" w:eastAsia="Roboto" w:hAnsi="Arial" w:cs="Arial"/>
          <w:bCs/>
          <w:highlight w:val="white"/>
        </w:rPr>
        <w:t>7</w:t>
      </w:r>
      <w:r w:rsidR="001A0A00" w:rsidRPr="001A0A00">
        <w:rPr>
          <w:rFonts w:ascii="Arial" w:eastAsia="Roboto" w:hAnsi="Arial" w:cs="Arial"/>
          <w:bCs/>
          <w:highlight w:val="white"/>
        </w:rPr>
        <w:t>/</w:t>
      </w:r>
      <w:r w:rsidR="00E77986">
        <w:rPr>
          <w:rFonts w:ascii="Arial" w:eastAsia="Roboto" w:hAnsi="Arial" w:cs="Arial"/>
          <w:bCs/>
          <w:highlight w:val="white"/>
        </w:rPr>
        <w:t>1</w:t>
      </w:r>
      <w:r w:rsidR="001A0A00" w:rsidRPr="001A0A00">
        <w:rPr>
          <w:rFonts w:ascii="Arial" w:eastAsia="Roboto" w:hAnsi="Arial" w:cs="Arial"/>
          <w:bCs/>
          <w:highlight w:val="white"/>
        </w:rPr>
        <w:t>/202</w:t>
      </w:r>
      <w:r w:rsidR="00E77986">
        <w:rPr>
          <w:rFonts w:ascii="Arial" w:eastAsia="Roboto" w:hAnsi="Arial" w:cs="Arial"/>
          <w:bCs/>
          <w:highlight w:val="white"/>
        </w:rPr>
        <w:t>4</w:t>
      </w:r>
      <w:r w:rsidR="001A0A00" w:rsidRPr="001A0A00">
        <w:rPr>
          <w:rFonts w:ascii="Arial" w:eastAsia="Roboto" w:hAnsi="Arial" w:cs="Arial"/>
          <w:bCs/>
          <w:highlight w:val="white"/>
        </w:rPr>
        <w:t xml:space="preserve"> | Mondays </w:t>
      </w:r>
      <w:r w:rsidR="00DE5F76">
        <w:rPr>
          <w:rFonts w:ascii="Arial" w:eastAsia="Roboto" w:hAnsi="Arial" w:cs="Arial"/>
          <w:bCs/>
          <w:highlight w:val="white"/>
        </w:rPr>
        <w:t>&amp; Wednesdays</w:t>
      </w:r>
      <w:r w:rsidR="00E77986">
        <w:rPr>
          <w:rFonts w:ascii="Arial" w:eastAsia="Roboto" w:hAnsi="Arial" w:cs="Arial"/>
          <w:bCs/>
          <w:highlight w:val="white"/>
        </w:rPr>
        <w:t xml:space="preserve"> </w:t>
      </w:r>
      <w:r w:rsidR="001A0A00" w:rsidRPr="001A0A00">
        <w:rPr>
          <w:rFonts w:ascii="Arial" w:eastAsia="Roboto" w:hAnsi="Arial" w:cs="Arial"/>
          <w:bCs/>
          <w:highlight w:val="white"/>
        </w:rPr>
        <w:t>| 0</w:t>
      </w:r>
      <w:r w:rsidR="00E77986">
        <w:rPr>
          <w:rFonts w:ascii="Arial" w:eastAsia="Roboto" w:hAnsi="Arial" w:cs="Arial"/>
          <w:bCs/>
          <w:highlight w:val="white"/>
        </w:rPr>
        <w:t>1</w:t>
      </w:r>
      <w:r w:rsidR="001A0A00" w:rsidRPr="001A0A00">
        <w:rPr>
          <w:rFonts w:ascii="Arial" w:eastAsia="Roboto" w:hAnsi="Arial" w:cs="Arial"/>
          <w:bCs/>
          <w:highlight w:val="white"/>
        </w:rPr>
        <w:t>:00</w:t>
      </w:r>
      <w:r w:rsidR="00E77986">
        <w:rPr>
          <w:rFonts w:ascii="Arial" w:eastAsia="Roboto" w:hAnsi="Arial" w:cs="Arial"/>
          <w:bCs/>
          <w:highlight w:val="white"/>
        </w:rPr>
        <w:t>p</w:t>
      </w:r>
      <w:r w:rsidR="001A0A00" w:rsidRPr="001A0A00">
        <w:rPr>
          <w:rFonts w:ascii="Arial" w:eastAsia="Roboto" w:hAnsi="Arial" w:cs="Arial"/>
          <w:bCs/>
          <w:highlight w:val="white"/>
        </w:rPr>
        <w:t>m -</w:t>
      </w:r>
      <w:r w:rsidR="00E77986">
        <w:rPr>
          <w:rFonts w:ascii="Arial" w:eastAsia="Roboto" w:hAnsi="Arial" w:cs="Arial"/>
          <w:bCs/>
          <w:highlight w:val="white"/>
        </w:rPr>
        <w:t xml:space="preserve"> 4</w:t>
      </w:r>
      <w:r w:rsidR="001A0A00" w:rsidRPr="001A0A00">
        <w:rPr>
          <w:rFonts w:ascii="Arial" w:eastAsia="Roboto" w:hAnsi="Arial" w:cs="Arial"/>
          <w:bCs/>
          <w:highlight w:val="white"/>
        </w:rPr>
        <w:t>:</w:t>
      </w:r>
      <w:r w:rsidR="00DE5F76">
        <w:rPr>
          <w:rFonts w:ascii="Arial" w:eastAsia="Roboto" w:hAnsi="Arial" w:cs="Arial"/>
          <w:bCs/>
          <w:highlight w:val="white"/>
        </w:rPr>
        <w:t>00</w:t>
      </w:r>
      <w:r w:rsidR="00E77986">
        <w:rPr>
          <w:rFonts w:ascii="Arial" w:eastAsia="Roboto" w:hAnsi="Arial" w:cs="Arial"/>
          <w:bCs/>
          <w:highlight w:val="white"/>
        </w:rPr>
        <w:t>p</w:t>
      </w:r>
      <w:r w:rsidR="001A0A00" w:rsidRPr="001A0A00">
        <w:rPr>
          <w:rFonts w:ascii="Arial" w:eastAsia="Roboto" w:hAnsi="Arial" w:cs="Arial"/>
          <w:bCs/>
          <w:highlight w:val="white"/>
        </w:rPr>
        <w:t>m</w:t>
      </w:r>
    </w:p>
    <w:p w14:paraId="0000002C" w14:textId="4FC9F487" w:rsidR="00362E5B" w:rsidRPr="001A0A00" w:rsidRDefault="002D1E5A">
      <w:pPr>
        <w:ind w:left="-360" w:right="-360"/>
        <w:rPr>
          <w:rFonts w:ascii="Arial" w:eastAsia="Roboto" w:hAnsi="Arial" w:cs="Arial"/>
          <w:highlight w:val="white"/>
        </w:rPr>
      </w:pPr>
      <w:r w:rsidRPr="001A0A00">
        <w:rPr>
          <w:rFonts w:ascii="Arial" w:eastAsia="Roboto Light" w:hAnsi="Arial" w:cs="Arial"/>
          <w:b/>
        </w:rPr>
        <w:t>Class Location:</w:t>
      </w:r>
      <w:r w:rsidRPr="001A0A00">
        <w:rPr>
          <w:rFonts w:ascii="Arial" w:eastAsia="Roboto Light" w:hAnsi="Arial" w:cs="Arial"/>
        </w:rPr>
        <w:t xml:space="preserve"> </w:t>
      </w:r>
      <w:r w:rsidR="00E77986" w:rsidRPr="00E77986">
        <w:rPr>
          <w:rFonts w:ascii="Arial" w:eastAsia="Roboto Light" w:hAnsi="Arial" w:cs="Arial"/>
        </w:rPr>
        <w:t>Distance Learning/Synchronous-Online</w:t>
      </w:r>
    </w:p>
    <w:p w14:paraId="0000002D" w14:textId="01E87B31" w:rsidR="00362E5B" w:rsidRPr="001A0A00" w:rsidRDefault="002D1E5A" w:rsidP="001A0A00">
      <w:pPr>
        <w:ind w:left="-360" w:right="-360"/>
        <w:rPr>
          <w:rFonts w:ascii="Arial" w:eastAsia="Roboto" w:hAnsi="Arial" w:cs="Arial"/>
          <w:highlight w:val="white"/>
        </w:rPr>
      </w:pPr>
      <w:r w:rsidRPr="001A0A00">
        <w:rPr>
          <w:rFonts w:ascii="Arial" w:eastAsia="Roboto Light" w:hAnsi="Arial" w:cs="Arial"/>
          <w:b/>
        </w:rPr>
        <w:t>Office Hours:</w:t>
      </w:r>
      <w:r w:rsidRPr="001A0A00">
        <w:rPr>
          <w:rFonts w:ascii="Arial" w:eastAsia="Roboto Light" w:hAnsi="Arial" w:cs="Arial"/>
        </w:rPr>
        <w:t xml:space="preserve"> </w:t>
      </w:r>
      <w:permStart w:id="739774902" w:edGrp="everyone"/>
      <w:sdt>
        <w:sdtPr>
          <w:rPr>
            <w:rFonts w:ascii="Arial" w:eastAsia="Roboto" w:hAnsi="Arial" w:cs="Arial"/>
            <w:highlight w:val="white"/>
          </w:rPr>
          <w:id w:val="1737055035"/>
          <w:placeholder>
            <w:docPart w:val="67C352638C144C98B3524A9421AFA426"/>
          </w:placeholder>
        </w:sdtPr>
        <w:sdtContent>
          <w:r w:rsidR="001A0A00" w:rsidRPr="001A0A00">
            <w:rPr>
              <w:rFonts w:ascii="Arial" w:eastAsia="Roboto" w:hAnsi="Arial" w:cs="Arial"/>
              <w:highlight w:val="white"/>
            </w:rPr>
            <w:t xml:space="preserve">Students will have an opportunity to schedule via </w:t>
          </w:r>
          <w:sdt>
            <w:sdtPr>
              <w:rPr>
                <w:rFonts w:ascii="Arial" w:eastAsia="Roboto" w:hAnsi="Arial" w:cs="Arial"/>
                <w:highlight w:val="white"/>
              </w:rPr>
              <w:alias w:val="Office Hours"/>
              <w:tag w:val="Office Hours"/>
              <w:id w:val="-1711031908"/>
              <w:placeholder>
                <w:docPart w:val="D0FCA706819F4F3385D6681D969266B5"/>
              </w:placeholder>
              <w:dropDownList>
                <w:listItem w:value="Choose an item."/>
                <w:listItem w:displayText="NYU Classes" w:value="NYU Classes"/>
                <w:listItem w:displayText="email or phone" w:value="email or phone"/>
                <w:listItem w:displayText="email" w:value="email"/>
                <w:listItem w:displayText="phone" w:value="phone"/>
              </w:dropDownList>
            </w:sdtPr>
            <w:sdtContent>
              <w:r w:rsidR="001A0A00" w:rsidRPr="001A0A00">
                <w:rPr>
                  <w:rFonts w:ascii="Arial" w:eastAsia="Roboto" w:hAnsi="Arial" w:cs="Arial"/>
                  <w:highlight w:val="white"/>
                </w:rPr>
                <w:t>email</w:t>
              </w:r>
            </w:sdtContent>
          </w:sdt>
          <w:r w:rsidR="001A0A00" w:rsidRPr="001A0A00">
            <w:rPr>
              <w:rFonts w:ascii="Arial" w:eastAsia="Roboto" w:hAnsi="Arial" w:cs="Arial"/>
              <w:highlight w:val="white"/>
            </w:rPr>
            <w:t>.</w:t>
          </w:r>
        </w:sdtContent>
      </w:sdt>
      <w:r w:rsidR="001A0A00" w:rsidRPr="001A0A00">
        <w:rPr>
          <w:rFonts w:ascii="Arial" w:eastAsia="Roboto" w:hAnsi="Arial" w:cs="Arial"/>
          <w:highlight w:val="white"/>
        </w:rPr>
        <w:t xml:space="preserve"> Meetings are by appointment</w:t>
      </w:r>
    </w:p>
    <w:permEnd w:id="739774902"/>
    <w:p w14:paraId="0000002E" w14:textId="77777777" w:rsidR="00362E5B" w:rsidRPr="001A0A00" w:rsidRDefault="00362E5B">
      <w:pPr>
        <w:pBdr>
          <w:top w:val="nil"/>
          <w:left w:val="nil"/>
          <w:bottom w:val="nil"/>
          <w:right w:val="nil"/>
          <w:between w:val="nil"/>
        </w:pBdr>
        <w:ind w:left="-360" w:right="-360"/>
        <w:rPr>
          <w:rFonts w:ascii="Arial" w:eastAsia="Roboto Light" w:hAnsi="Arial" w:cs="Arial"/>
        </w:rPr>
      </w:pPr>
    </w:p>
    <w:bookmarkStart w:id="2" w:name="bookmark=id.7mrk3kmd7hcg" w:colFirst="0" w:colLast="0"/>
    <w:bookmarkEnd w:id="2"/>
    <w:p w14:paraId="0000002F" w14:textId="4F16CF1A" w:rsidR="00362E5B" w:rsidRPr="001A0A00" w:rsidRDefault="002C4A99">
      <w:pPr>
        <w:ind w:left="-360" w:right="-360"/>
        <w:rPr>
          <w:rFonts w:ascii="Arial" w:eastAsia="Roboto Light" w:hAnsi="Arial" w:cs="Arial"/>
        </w:rPr>
      </w:pPr>
      <w:sdt>
        <w:sdtPr>
          <w:rPr>
            <w:rFonts w:ascii="Arial" w:hAnsi="Arial" w:cs="Arial"/>
          </w:rPr>
          <w:tag w:val="goog_rdk_1"/>
          <w:id w:val="1366569247"/>
        </w:sdtPr>
        <w:sdtContent/>
      </w:sdt>
      <w:r w:rsidR="002D1E5A" w:rsidRPr="001A0A00">
        <w:rPr>
          <w:rFonts w:ascii="Arial" w:eastAsia="Roboto" w:hAnsi="Arial" w:cs="Arial"/>
          <w:b/>
        </w:rPr>
        <w:t xml:space="preserve">Description </w:t>
      </w:r>
    </w:p>
    <w:p w14:paraId="1262023D" w14:textId="77777777" w:rsidR="001A0A00" w:rsidRPr="001A0A00" w:rsidRDefault="001A0A00" w:rsidP="001A0A00">
      <w:pPr>
        <w:pBdr>
          <w:top w:val="nil"/>
          <w:left w:val="nil"/>
          <w:bottom w:val="nil"/>
          <w:right w:val="nil"/>
          <w:between w:val="nil"/>
        </w:pBdr>
        <w:ind w:left="-360" w:right="-360"/>
        <w:rPr>
          <w:rFonts w:ascii="Arial" w:eastAsia="Roboto Light" w:hAnsi="Arial" w:cs="Arial"/>
          <w:b/>
        </w:rPr>
      </w:pPr>
      <w:r w:rsidRPr="001A0A00">
        <w:rPr>
          <w:rFonts w:ascii="Arial" w:eastAsia="Roboto Light" w:hAnsi="Arial" w:cs="Arial"/>
        </w:rPr>
        <w:t>This course focuses on the business decisions and management processes necessary to anticipate, plan for, manage, communicate about, and recover from crises affecting corporations and other complex organizations. It covers the key component steps for the development of a corporate Business Continuity Plan as a vital part of the day-to-day operations of enterprises. Additionally, the course examines the way companies in distress, and the constituencies who matter to those companies, predictably behave during crises. Students learn that crisis management is an ongoing process and learn to establish enterprise crisis training. They also create emergency preparedness and response plans such as mitigating hazards, executing crisis communication strategies, and managing business recovery and continuity.</w:t>
      </w:r>
    </w:p>
    <w:p w14:paraId="00000030" w14:textId="77777777" w:rsidR="00362E5B" w:rsidRPr="001A0A00" w:rsidRDefault="00362E5B">
      <w:pPr>
        <w:pBdr>
          <w:top w:val="nil"/>
          <w:left w:val="nil"/>
          <w:bottom w:val="nil"/>
          <w:right w:val="nil"/>
          <w:between w:val="nil"/>
        </w:pBdr>
        <w:ind w:left="-360" w:right="-360"/>
        <w:rPr>
          <w:rFonts w:ascii="Arial" w:eastAsia="Roboto Light" w:hAnsi="Arial" w:cs="Arial"/>
        </w:rPr>
      </w:pPr>
    </w:p>
    <w:p w14:paraId="00000031" w14:textId="3913E506" w:rsidR="00362E5B" w:rsidRPr="001A0A00" w:rsidRDefault="002D1E5A">
      <w:pPr>
        <w:ind w:left="-360" w:right="-360"/>
        <w:rPr>
          <w:rFonts w:ascii="Arial" w:eastAsia="Roboto" w:hAnsi="Arial" w:cs="Arial"/>
          <w:b/>
        </w:rPr>
      </w:pPr>
      <w:bookmarkStart w:id="3" w:name="bookmark=id.vf9ofadcoe16" w:colFirst="0" w:colLast="0"/>
      <w:bookmarkEnd w:id="3"/>
      <w:r w:rsidRPr="001A0A00">
        <w:rPr>
          <w:rFonts w:ascii="Arial" w:eastAsia="Roboto" w:hAnsi="Arial" w:cs="Arial"/>
          <w:b/>
        </w:rPr>
        <w:t xml:space="preserve">Prerequisites </w:t>
      </w:r>
    </w:p>
    <w:p w14:paraId="00000032" w14:textId="72B1E637" w:rsidR="00362E5B" w:rsidRPr="001A0A00" w:rsidRDefault="001A0A00">
      <w:pPr>
        <w:ind w:left="-360" w:right="-360"/>
        <w:rPr>
          <w:rFonts w:ascii="Arial" w:eastAsia="Roboto Light" w:hAnsi="Arial" w:cs="Arial"/>
        </w:rPr>
      </w:pPr>
      <w:r w:rsidRPr="001A0A00">
        <w:rPr>
          <w:rFonts w:ascii="Arial" w:eastAsia="Roboto Light" w:hAnsi="Arial" w:cs="Arial"/>
        </w:rPr>
        <w:t>N/A</w:t>
      </w:r>
    </w:p>
    <w:p w14:paraId="2DD9CFC8" w14:textId="77777777" w:rsidR="001A0A00" w:rsidRPr="001A0A00" w:rsidRDefault="001A0A00">
      <w:pPr>
        <w:ind w:left="-360" w:right="-360"/>
        <w:rPr>
          <w:rFonts w:ascii="Arial" w:eastAsia="Roboto Light" w:hAnsi="Arial" w:cs="Arial"/>
        </w:rPr>
      </w:pPr>
    </w:p>
    <w:p w14:paraId="00000033" w14:textId="4B45E315" w:rsidR="00362E5B" w:rsidRPr="001A0A00" w:rsidRDefault="002D1E5A">
      <w:pPr>
        <w:ind w:left="-360" w:right="-360"/>
        <w:rPr>
          <w:rFonts w:ascii="Arial" w:eastAsia="Roboto Light" w:hAnsi="Arial" w:cs="Arial"/>
        </w:rPr>
      </w:pPr>
      <w:bookmarkStart w:id="4" w:name="bookmark=id.40qyr265vs3a" w:colFirst="0" w:colLast="0"/>
      <w:bookmarkEnd w:id="4"/>
      <w:r w:rsidRPr="001A0A00">
        <w:rPr>
          <w:rFonts w:ascii="Arial" w:eastAsia="Roboto" w:hAnsi="Arial" w:cs="Arial"/>
          <w:b/>
        </w:rPr>
        <w:t xml:space="preserve">Learning Outcomes </w:t>
      </w:r>
    </w:p>
    <w:p w14:paraId="76FE9409" w14:textId="77777777" w:rsidR="001A0A00" w:rsidRPr="001A0A00" w:rsidRDefault="001A0A00" w:rsidP="001A0A00">
      <w:pPr>
        <w:ind w:left="-360" w:right="-360"/>
        <w:rPr>
          <w:rFonts w:ascii="Arial" w:eastAsia="Roboto Light" w:hAnsi="Arial" w:cs="Arial"/>
        </w:rPr>
      </w:pPr>
      <w:r w:rsidRPr="001A0A00">
        <w:rPr>
          <w:rFonts w:ascii="Arial" w:eastAsia="Roboto Light" w:hAnsi="Arial" w:cs="Arial"/>
        </w:rPr>
        <w:t>At the conclusion of this course, students will be able to:</w:t>
      </w:r>
    </w:p>
    <w:p w14:paraId="1F822245" w14:textId="0DF668EB"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Use appropriate principles and processes of dynamic of emergency and crisis management</w:t>
      </w:r>
    </w:p>
    <w:p w14:paraId="5E69746D" w14:textId="2A6B79EC"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Create an emergency management team to address hazards within an organization</w:t>
      </w:r>
    </w:p>
    <w:p w14:paraId="0EA45EC1" w14:textId="314F38BF"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Analyze for areas of highest business interruption risk</w:t>
      </w:r>
    </w:p>
    <w:p w14:paraId="52D3CDD5" w14:textId="1A12C294"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 xml:space="preserve">Select methodologies to minimize systems and operational recovery times </w:t>
      </w:r>
    </w:p>
    <w:p w14:paraId="228C354E" w14:textId="4397C35D"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Develop a viable crisis management program including a Business Continuity plan</w:t>
      </w:r>
    </w:p>
    <w:p w14:paraId="77E5AB67" w14:textId="12157586"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 xml:space="preserve">Create continuity and emergency plans using appropriate software tools </w:t>
      </w:r>
    </w:p>
    <w:p w14:paraId="00000034" w14:textId="141D8D09" w:rsidR="00362E5B"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Conduct a hazard vulnerability analysis</w:t>
      </w:r>
    </w:p>
    <w:p w14:paraId="4CB844FF" w14:textId="77777777" w:rsidR="001A0A00" w:rsidRPr="00E10831" w:rsidRDefault="001A0A00" w:rsidP="001A0A00">
      <w:pPr>
        <w:ind w:left="-360" w:right="-360"/>
        <w:rPr>
          <w:rFonts w:ascii="Arial" w:eastAsia="Roboto Light" w:hAnsi="Arial" w:cs="Arial"/>
          <w:color w:val="57068C"/>
        </w:rPr>
      </w:pPr>
    </w:p>
    <w:p w14:paraId="00000035" w14:textId="77777777" w:rsidR="00362E5B" w:rsidRPr="00E10831" w:rsidRDefault="002D1E5A">
      <w:pPr>
        <w:ind w:left="-360" w:right="-360"/>
        <w:rPr>
          <w:rFonts w:ascii="Arial" w:eastAsia="Roboto Light" w:hAnsi="Arial" w:cs="Arial"/>
          <w:color w:val="8900E1"/>
        </w:rPr>
      </w:pPr>
      <w:bookmarkStart w:id="5" w:name="bookmark=id.84qj06uu00g6" w:colFirst="0" w:colLast="0"/>
      <w:bookmarkEnd w:id="5"/>
      <w:r w:rsidRPr="00E10831">
        <w:rPr>
          <w:rFonts w:ascii="Arial" w:eastAsia="Roboto" w:hAnsi="Arial" w:cs="Arial"/>
          <w:b/>
        </w:rPr>
        <w:t>Communication Methods</w:t>
      </w:r>
    </w:p>
    <w:p w14:paraId="00000037" w14:textId="396F1689" w:rsidR="00362E5B" w:rsidDel="00506B1A" w:rsidRDefault="002D1E5A">
      <w:pPr>
        <w:widowControl w:val="0"/>
        <w:ind w:left="-360" w:right="-360"/>
        <w:rPr>
          <w:del w:id="6" w:author="McKinney, Kelly" w:date="2024-04-18T08:15:00Z"/>
          <w:rFonts w:ascii="Arial" w:eastAsia="Roboto Light" w:hAnsi="Arial" w:cs="Arial"/>
          <w:color w:val="212121"/>
        </w:rPr>
      </w:pPr>
      <w:permStart w:id="639779094" w:edGrp="everyone"/>
      <w:r w:rsidRPr="00E10831">
        <w:rPr>
          <w:rFonts w:ascii="Arial" w:eastAsia="Roboto Light" w:hAnsi="Arial" w:cs="Arial"/>
        </w:rPr>
        <w:t xml:space="preserve">Be sure to turn on your </w:t>
      </w:r>
      <w:hyperlink r:id="rId13">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w:t>
      </w:r>
      <w:r w:rsidRPr="00E10831">
        <w:rPr>
          <w:rFonts w:ascii="Arial" w:eastAsia="Roboto Light" w:hAnsi="Arial" w:cs="Arial"/>
          <w:color w:val="212121"/>
        </w:rPr>
        <w:lastRenderedPageBreak/>
        <w:t xml:space="preserve">email. </w:t>
      </w:r>
      <w:del w:id="7" w:author="McKinney, Kelly" w:date="2024-04-18T08:15:00Z">
        <w:r w:rsidRPr="00E10831" w:rsidDel="00506B1A">
          <w:rPr>
            <w:rFonts w:ascii="Arial" w:eastAsia="Roboto Light" w:hAnsi="Arial" w:cs="Arial"/>
            <w:color w:val="212121"/>
          </w:rPr>
          <w:delText xml:space="preserve">I will respond within 24 hours. </w:delText>
        </w:r>
      </w:del>
    </w:p>
    <w:p w14:paraId="58892BA4" w14:textId="75C06693" w:rsidR="001A0A00" w:rsidDel="00506B1A" w:rsidRDefault="001A0A00">
      <w:pPr>
        <w:widowControl w:val="0"/>
        <w:ind w:left="-360" w:right="-360"/>
        <w:rPr>
          <w:del w:id="8" w:author="McKinney, Kelly" w:date="2024-04-18T08:15:00Z"/>
          <w:rFonts w:ascii="Arial" w:eastAsia="Roboto Light" w:hAnsi="Arial" w:cs="Arial"/>
        </w:rPr>
      </w:pPr>
    </w:p>
    <w:p w14:paraId="1D1A9AD2" w14:textId="1E6F8E41" w:rsidR="001A0A00" w:rsidRPr="001A0A00" w:rsidRDefault="001A0A00" w:rsidP="001A0A00">
      <w:pPr>
        <w:widowControl w:val="0"/>
        <w:ind w:left="-360" w:right="-360"/>
        <w:rPr>
          <w:rFonts w:ascii="Arial" w:eastAsia="Roboto Light" w:hAnsi="Arial" w:cs="Arial"/>
        </w:rPr>
      </w:pPr>
      <w:r w:rsidRPr="001A0A00">
        <w:rPr>
          <w:rFonts w:ascii="Arial" w:eastAsia="Roboto Light" w:hAnsi="Arial" w:cs="Arial"/>
        </w:rPr>
        <w:t xml:space="preserve">Credit students must use their NYU email to communicate. </w:t>
      </w:r>
      <w:del w:id="9" w:author="McKinney, Kelly" w:date="2024-04-18T08:14:00Z">
        <w:r w:rsidRPr="001A0A00" w:rsidDel="00506B1A">
          <w:rPr>
            <w:rFonts w:ascii="Arial" w:eastAsia="Roboto Light" w:hAnsi="Arial" w:cs="Arial"/>
          </w:rPr>
          <w:delText xml:space="preserve">Non-degree students do not have NYU email addresses. </w:delText>
        </w:r>
      </w:del>
      <w:r w:rsidRPr="001A0A00">
        <w:rPr>
          <w:rFonts w:ascii="Arial" w:eastAsia="Roboto Light" w:hAnsi="Arial" w:cs="Arial"/>
        </w:rPr>
        <w:t xml:space="preserve">Brightspace course mail supports student privacy and FERPA guidelines. </w:t>
      </w:r>
      <w:del w:id="10" w:author="McKinney, Kelly" w:date="2024-04-18T18:35:00Z">
        <w:r w:rsidRPr="001A0A00" w:rsidDel="00D07F12">
          <w:rPr>
            <w:rFonts w:ascii="Arial" w:eastAsia="Roboto Light" w:hAnsi="Arial" w:cs="Arial"/>
          </w:rPr>
          <w:delText xml:space="preserve">The instructor </w:delText>
        </w:r>
      </w:del>
      <w:ins w:id="11" w:author="McKinney, Kelly" w:date="2024-04-18T18:35:00Z">
        <w:r w:rsidR="00D07F12">
          <w:rPr>
            <w:rFonts w:ascii="Arial" w:eastAsia="Roboto Light" w:hAnsi="Arial" w:cs="Arial"/>
          </w:rPr>
          <w:t xml:space="preserve">I </w:t>
        </w:r>
      </w:ins>
      <w:r w:rsidRPr="001A0A00">
        <w:rPr>
          <w:rFonts w:ascii="Arial" w:eastAsia="Roboto Light" w:hAnsi="Arial" w:cs="Arial"/>
        </w:rPr>
        <w:t xml:space="preserve">will use </w:t>
      </w:r>
      <w:ins w:id="12" w:author="McKinney, Kelly" w:date="2024-04-18T18:35:00Z">
        <w:r w:rsidR="00D07F12">
          <w:rPr>
            <w:rFonts w:ascii="Arial" w:eastAsia="Roboto Light" w:hAnsi="Arial" w:cs="Arial"/>
          </w:rPr>
          <w:t>my</w:t>
        </w:r>
      </w:ins>
      <w:del w:id="13" w:author="McKinney, Kelly" w:date="2024-04-18T18:35:00Z">
        <w:r w:rsidRPr="001A0A00" w:rsidDel="00D07F12">
          <w:rPr>
            <w:rFonts w:ascii="Arial" w:eastAsia="Roboto Light" w:hAnsi="Arial" w:cs="Arial"/>
          </w:rPr>
          <w:delText>the</w:delText>
        </w:r>
      </w:del>
      <w:r w:rsidRPr="001A0A00">
        <w:rPr>
          <w:rFonts w:ascii="Arial" w:eastAsia="Roboto Light" w:hAnsi="Arial" w:cs="Arial"/>
        </w:rPr>
        <w:t xml:space="preserve"> NYU email </w:t>
      </w:r>
      <w:del w:id="14" w:author="McKinney, Kelly" w:date="2024-04-18T18:35:00Z">
        <w:r w:rsidRPr="001A0A00" w:rsidDel="00D07F12">
          <w:rPr>
            <w:rFonts w:ascii="Arial" w:eastAsia="Roboto Light" w:hAnsi="Arial" w:cs="Arial"/>
          </w:rPr>
          <w:delText xml:space="preserve">address </w:delText>
        </w:r>
      </w:del>
      <w:r w:rsidRPr="001A0A00">
        <w:rPr>
          <w:rFonts w:ascii="Arial" w:eastAsia="Roboto Light" w:hAnsi="Arial" w:cs="Arial"/>
        </w:rPr>
        <w:t xml:space="preserve">to communicate with students. </w:t>
      </w:r>
      <w:del w:id="15" w:author="McKinney, Kelly" w:date="2024-04-18T08:14:00Z">
        <w:r w:rsidRPr="001A0A00" w:rsidDel="00506B1A">
          <w:rPr>
            <w:rFonts w:ascii="Arial" w:eastAsia="Roboto Light" w:hAnsi="Arial" w:cs="Arial"/>
          </w:rPr>
          <w:delText>All email inquiries will be answered within 24 hours.</w:delText>
        </w:r>
      </w:del>
    </w:p>
    <w:permEnd w:id="639779094"/>
    <w:p w14:paraId="00000038" w14:textId="77777777" w:rsidR="00362E5B" w:rsidRPr="00E10831" w:rsidRDefault="00362E5B">
      <w:pPr>
        <w:ind w:left="-360" w:right="-360"/>
        <w:rPr>
          <w:rFonts w:ascii="Arial" w:eastAsia="Roboto Light" w:hAnsi="Arial" w:cs="Arial"/>
        </w:rPr>
      </w:pPr>
    </w:p>
    <w:p w14:paraId="00000039" w14:textId="77777777" w:rsidR="00362E5B" w:rsidRPr="00E10831" w:rsidRDefault="002D1E5A">
      <w:pPr>
        <w:ind w:left="-360" w:right="-360"/>
        <w:rPr>
          <w:rFonts w:ascii="Arial" w:eastAsia="Roboto Light" w:hAnsi="Arial" w:cs="Arial"/>
          <w:color w:val="57068C"/>
        </w:rPr>
      </w:pPr>
      <w:bookmarkStart w:id="16" w:name="bookmark=id.1sl192fputdu" w:colFirst="0" w:colLast="0"/>
      <w:bookmarkEnd w:id="16"/>
      <w:r w:rsidRPr="00E10831">
        <w:rPr>
          <w:rFonts w:ascii="Arial" w:eastAsia="Roboto" w:hAnsi="Arial" w:cs="Arial"/>
          <w:b/>
          <w:color w:val="212121"/>
        </w:rPr>
        <w:t>Structure | Method | Modalit</w:t>
      </w:r>
      <w:sdt>
        <w:sdtPr>
          <w:rPr>
            <w:rFonts w:ascii="Arial" w:hAnsi="Arial" w:cs="Arial"/>
          </w:rPr>
          <w:tag w:val="goog_rdk_2"/>
          <w:id w:val="1214694424"/>
        </w:sdtPr>
        <w:sdtContent/>
      </w:sdt>
      <w:r w:rsidRPr="00E10831">
        <w:rPr>
          <w:rFonts w:ascii="Arial" w:eastAsia="Roboto" w:hAnsi="Arial" w:cs="Arial"/>
          <w:b/>
          <w:color w:val="212121"/>
        </w:rPr>
        <w:t>y</w:t>
      </w:r>
    </w:p>
    <w:p w14:paraId="343A02FD" w14:textId="1431F025" w:rsidR="001A0A00" w:rsidRPr="001A0A00" w:rsidRDefault="001A0A00" w:rsidP="001A0A00">
      <w:pPr>
        <w:widowControl w:val="0"/>
        <w:shd w:val="clear" w:color="auto" w:fill="FFFFFF"/>
        <w:ind w:left="-360" w:right="-360"/>
        <w:rPr>
          <w:rFonts w:ascii="Arial" w:eastAsia="Roboto Light" w:hAnsi="Arial" w:cs="Arial"/>
          <w:color w:val="212121"/>
        </w:rPr>
      </w:pPr>
      <w:permStart w:id="95107358" w:edGrp="everyone"/>
      <w:r w:rsidRPr="001A0A00">
        <w:rPr>
          <w:rFonts w:ascii="Arial" w:eastAsia="Roboto Light" w:hAnsi="Arial" w:cs="Arial"/>
          <w:color w:val="212121"/>
        </w:rPr>
        <w:t>There are 1</w:t>
      </w:r>
      <w:r w:rsidR="00DE5F76">
        <w:rPr>
          <w:rFonts w:ascii="Arial" w:eastAsia="Roboto Light" w:hAnsi="Arial" w:cs="Arial"/>
          <w:color w:val="212121"/>
        </w:rPr>
        <w:t>2</w:t>
      </w:r>
      <w:r w:rsidRPr="001A0A00">
        <w:rPr>
          <w:rFonts w:ascii="Arial" w:eastAsia="Roboto Light" w:hAnsi="Arial" w:cs="Arial"/>
          <w:color w:val="212121"/>
        </w:rPr>
        <w:t xml:space="preserve"> session topics in this course that comprise the doctrine and practice of contemporary crisis management. </w:t>
      </w:r>
    </w:p>
    <w:p w14:paraId="3091822C" w14:textId="1DECE2E8" w:rsidR="001A0A00" w:rsidRDefault="001A0A00" w:rsidP="001A0A00">
      <w:pPr>
        <w:widowControl w:val="0"/>
        <w:shd w:val="clear" w:color="auto" w:fill="FFFFFF"/>
        <w:ind w:left="-360" w:right="-360"/>
        <w:rPr>
          <w:ins w:id="17" w:author="McKinney, Kelly" w:date="2024-04-18T18:37:00Z"/>
          <w:rFonts w:ascii="Arial" w:eastAsia="Roboto Light" w:hAnsi="Arial" w:cs="Arial"/>
          <w:color w:val="212121"/>
        </w:rPr>
      </w:pPr>
    </w:p>
    <w:p w14:paraId="51CE4545" w14:textId="2CDD765C" w:rsidR="00D07F12" w:rsidRDefault="00D07F12" w:rsidP="00D07F12">
      <w:pPr>
        <w:widowControl w:val="0"/>
        <w:shd w:val="clear" w:color="auto" w:fill="FFFFFF"/>
        <w:ind w:left="-360" w:right="-360"/>
        <w:rPr>
          <w:ins w:id="18" w:author="McKinney, Kelly" w:date="2024-04-18T18:37:00Z"/>
          <w:rFonts w:ascii="Arial" w:eastAsia="Roboto Light" w:hAnsi="Arial" w:cs="Arial"/>
          <w:color w:val="212121"/>
        </w:rPr>
      </w:pPr>
      <w:ins w:id="19" w:author="McKinney, Kelly" w:date="2024-04-18T18:37:00Z">
        <w:r w:rsidRPr="001A0A00">
          <w:rPr>
            <w:rFonts w:ascii="Arial" w:eastAsia="Roboto Light" w:hAnsi="Arial" w:cs="Arial"/>
            <w:color w:val="212121"/>
          </w:rPr>
          <w:t xml:space="preserve">This course is </w:t>
        </w:r>
      </w:ins>
      <w:customXmlInsRangeStart w:id="20" w:author="McKinney, Kelly" w:date="2024-04-18T18:37:00Z"/>
      <w:sdt>
        <w:sdtPr>
          <w:rPr>
            <w:rFonts w:ascii="Arial" w:eastAsia="Roboto Light" w:hAnsi="Arial" w:cs="Arial"/>
            <w:color w:val="212121"/>
          </w:rPr>
          <w:alias w:val="Modality"/>
          <w:tag w:val="Modality"/>
          <w:id w:val="-1368899165"/>
          <w:placeholder>
            <w:docPart w:val="7990D673046243F7AF02B0AA51BB72B7"/>
          </w:placeholder>
          <w:comboBox>
            <w:listItem w:displayText="Blended - (Online(Sy)/In-person)" w:value="Blended - (Online(Sy)/In-person)"/>
            <w:listItem w:displayText="Online - Hybrid (Sy/Asy)" w:value="Online - Hybrid (Sy/Asy)"/>
            <w:listItem w:displayText="Online (Sy)" w:value="Online (Sy)"/>
          </w:comboBox>
        </w:sdtPr>
        <w:sdtContent>
          <w:customXmlInsRangeEnd w:id="20"/>
          <w:ins w:id="21" w:author="McKinney, Kelly" w:date="2024-04-18T18:37:00Z">
            <w:r w:rsidRPr="001A0A00">
              <w:rPr>
                <w:rFonts w:ascii="Arial" w:eastAsia="Roboto Light" w:hAnsi="Arial" w:cs="Arial"/>
                <w:color w:val="212121"/>
              </w:rPr>
              <w:t>Online (Sy)</w:t>
            </w:r>
          </w:ins>
          <w:customXmlInsRangeStart w:id="22" w:author="McKinney, Kelly" w:date="2024-04-18T18:37:00Z"/>
        </w:sdtContent>
      </w:sdt>
      <w:customXmlInsRangeEnd w:id="22"/>
      <w:ins w:id="23" w:author="McKinney, Kelly" w:date="2024-04-18T18:37:00Z">
        <w:r w:rsidRPr="001A0A00">
          <w:rPr>
            <w:rFonts w:ascii="Arial" w:eastAsia="Roboto Light" w:hAnsi="Arial" w:cs="Arial"/>
            <w:color w:val="212121"/>
          </w:rPr>
          <w:t xml:space="preserve"> and will meet </w:t>
        </w:r>
      </w:ins>
      <w:customXmlInsRangeStart w:id="24" w:author="McKinney, Kelly" w:date="2024-04-18T18:37:00Z"/>
      <w:sdt>
        <w:sdtPr>
          <w:rPr>
            <w:rFonts w:ascii="Arial" w:eastAsia="Roboto Light" w:hAnsi="Arial" w:cs="Arial"/>
            <w:color w:val="212121"/>
          </w:rPr>
          <w:alias w:val="Frequency"/>
          <w:tag w:val="Frequency"/>
          <w:id w:val="1444723311"/>
          <w:placeholder>
            <w:docPart w:val="017DA7C53A404E3BBD4038FE3B1D3779"/>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Content>
          <w:customXmlInsRangeEnd w:id="24"/>
          <w:ins w:id="25" w:author="McKinney, Kelly" w:date="2024-04-18T18:37:00Z">
            <w:r>
              <w:rPr>
                <w:rFonts w:ascii="Arial" w:eastAsia="Roboto Light" w:hAnsi="Arial" w:cs="Arial"/>
                <w:color w:val="212121"/>
              </w:rPr>
              <w:t>twice a week on Monday and Wednesday</w:t>
            </w:r>
          </w:ins>
          <w:customXmlInsRangeStart w:id="26" w:author="McKinney, Kelly" w:date="2024-04-18T18:37:00Z"/>
        </w:sdtContent>
      </w:sdt>
      <w:customXmlInsRangeEnd w:id="26"/>
      <w:ins w:id="27" w:author="McKinney, Kelly" w:date="2024-04-18T18:37:00Z">
        <w:r w:rsidRPr="001A0A00">
          <w:rPr>
            <w:rFonts w:ascii="Arial" w:eastAsia="Roboto Light" w:hAnsi="Arial" w:cs="Arial"/>
            <w:color w:val="212121"/>
          </w:rPr>
          <w:t xml:space="preserve">, with assignments, announcements and emails being sent through Brightspace. </w:t>
        </w:r>
      </w:ins>
      <w:ins w:id="28" w:author="McKinney, Kelly" w:date="2024-04-18T18:41:00Z">
        <w:r w:rsidRPr="001A0A00">
          <w:rPr>
            <w:rFonts w:ascii="Arial" w:eastAsia="Roboto Light" w:hAnsi="Arial" w:cs="Arial"/>
            <w:color w:val="212121"/>
          </w:rPr>
          <w:t xml:space="preserve">Students are expected to </w:t>
        </w:r>
      </w:ins>
      <w:ins w:id="29" w:author="McKinney, Kelly" w:date="2024-04-18T18:38:00Z">
        <w:r w:rsidRPr="001A0A00">
          <w:rPr>
            <w:rFonts w:ascii="Arial" w:eastAsia="Roboto Light" w:hAnsi="Arial" w:cs="Arial"/>
            <w:color w:val="212121"/>
          </w:rPr>
          <w:t>check email and/or Brightspace at least twice a week for announcements concerning assignments, class changes or cancellations, and other important information.</w:t>
        </w:r>
      </w:ins>
    </w:p>
    <w:p w14:paraId="27A74B9C" w14:textId="77777777" w:rsidR="00D07F12" w:rsidRDefault="00D07F12" w:rsidP="00D07F12">
      <w:pPr>
        <w:widowControl w:val="0"/>
        <w:shd w:val="clear" w:color="auto" w:fill="FFFFFF"/>
        <w:ind w:left="-360" w:right="-360"/>
        <w:rPr>
          <w:ins w:id="30" w:author="McKinney, Kelly" w:date="2024-04-18T18:37:00Z"/>
          <w:rFonts w:ascii="Arial" w:eastAsia="Roboto Light" w:hAnsi="Arial" w:cs="Arial"/>
          <w:color w:val="212121"/>
        </w:rPr>
      </w:pPr>
    </w:p>
    <w:p w14:paraId="51AC859B" w14:textId="37DD68FA" w:rsidR="00D07F12" w:rsidRPr="00B800EA" w:rsidRDefault="00D07F12" w:rsidP="00D07F12">
      <w:pPr>
        <w:widowControl w:val="0"/>
        <w:shd w:val="clear" w:color="auto" w:fill="FFFFFF"/>
        <w:ind w:left="-360" w:right="-360"/>
        <w:rPr>
          <w:ins w:id="31" w:author="McKinney, Kelly" w:date="2024-04-18T18:37:00Z"/>
          <w:rFonts w:ascii="Arial" w:eastAsia="Roboto Light" w:hAnsi="Arial" w:cs="Arial"/>
          <w:color w:val="212121"/>
          <w:rPrChange w:id="32" w:author="McKinney, Kelly" w:date="2024-04-18T18:45:00Z">
            <w:rPr>
              <w:ins w:id="33" w:author="McKinney, Kelly" w:date="2024-04-18T18:37:00Z"/>
              <w:rFonts w:ascii="Arial" w:eastAsia="Roboto Light" w:hAnsi="Arial" w:cs="Arial"/>
              <w:color w:val="212121"/>
            </w:rPr>
          </w:rPrChange>
        </w:rPr>
      </w:pPr>
      <w:ins w:id="34" w:author="McKinney, Kelly" w:date="2024-04-18T18:37:00Z">
        <w:r w:rsidRPr="00B800EA">
          <w:rPr>
            <w:rFonts w:ascii="Arial" w:eastAsia="Roboto Light" w:hAnsi="Arial" w:cs="Arial"/>
            <w:color w:val="212121"/>
            <w:rPrChange w:id="35" w:author="McKinney, Kelly" w:date="2024-04-18T18:45:00Z">
              <w:rPr>
                <w:rFonts w:ascii="Arial" w:eastAsia="Roboto Light" w:hAnsi="Arial" w:cs="Arial"/>
                <w:color w:val="212121"/>
              </w:rPr>
            </w:rPrChange>
          </w:rPr>
          <w:t xml:space="preserve">Course sessions will be conducted synchronously on NYU Zoom, which </w:t>
        </w:r>
        <w:r w:rsidRPr="00B800EA">
          <w:rPr>
            <w:rFonts w:ascii="Arial" w:eastAsia="Roboto Light" w:hAnsi="Arial" w:cs="Arial"/>
            <w:color w:val="212121"/>
            <w:rPrChange w:id="36" w:author="McKinney, Kelly" w:date="2024-04-18T18:45:00Z">
              <w:rPr>
                <w:rFonts w:ascii="Arial" w:eastAsia="Roboto Light" w:hAnsi="Arial" w:cs="Arial"/>
                <w:color w:val="212121"/>
              </w:rPr>
            </w:rPrChange>
          </w:rPr>
          <w:t xml:space="preserve">is </w:t>
        </w:r>
        <w:r w:rsidRPr="00B800EA">
          <w:rPr>
            <w:rFonts w:ascii="Arial" w:eastAsia="Roboto Light" w:hAnsi="Arial" w:cs="Arial"/>
            <w:color w:val="212121"/>
            <w:rPrChange w:id="37" w:author="McKinney, Kelly" w:date="2024-04-18T18:45:00Z">
              <w:rPr>
                <w:rFonts w:ascii="Arial" w:eastAsia="Roboto Light" w:hAnsi="Arial" w:cs="Arial"/>
                <w:color w:val="212121"/>
              </w:rPr>
            </w:rPrChange>
          </w:rPr>
          <w:t>access</w:t>
        </w:r>
        <w:r w:rsidRPr="00B800EA">
          <w:rPr>
            <w:rFonts w:ascii="Arial" w:eastAsia="Roboto Light" w:hAnsi="Arial" w:cs="Arial"/>
            <w:color w:val="212121"/>
            <w:rPrChange w:id="38" w:author="McKinney, Kelly" w:date="2024-04-18T18:45:00Z">
              <w:rPr>
                <w:rFonts w:ascii="Arial" w:eastAsia="Roboto Light" w:hAnsi="Arial" w:cs="Arial"/>
                <w:color w:val="212121"/>
              </w:rPr>
            </w:rPrChange>
          </w:rPr>
          <w:t>ible</w:t>
        </w:r>
        <w:r w:rsidRPr="00B800EA">
          <w:rPr>
            <w:rFonts w:ascii="Arial" w:eastAsia="Roboto Light" w:hAnsi="Arial" w:cs="Arial"/>
            <w:color w:val="212121"/>
            <w:rPrChange w:id="39" w:author="McKinney, Kelly" w:date="2024-04-18T18:45:00Z">
              <w:rPr>
                <w:rFonts w:ascii="Arial" w:eastAsia="Roboto Light" w:hAnsi="Arial" w:cs="Arial"/>
                <w:color w:val="212121"/>
              </w:rPr>
            </w:rPrChange>
          </w:rPr>
          <w:t xml:space="preserve"> from the course site in </w:t>
        </w:r>
        <w:r w:rsidRPr="00B800EA">
          <w:rPr>
            <w:rPrChange w:id="40" w:author="McKinney, Kelly" w:date="2024-04-18T18:45:00Z">
              <w:rPr/>
            </w:rPrChange>
          </w:rPr>
          <w:fldChar w:fldCharType="begin"/>
        </w:r>
        <w:r w:rsidRPr="00B800EA">
          <w:rPr>
            <w:rPrChange w:id="41" w:author="McKinney, Kelly" w:date="2024-04-18T18:45:00Z">
              <w:rPr/>
            </w:rPrChange>
          </w:rPr>
          <w:instrText xml:space="preserve"> HYPERLINK "https://brightspace.nyu.edu/" \h </w:instrText>
        </w:r>
        <w:r w:rsidRPr="00B800EA">
          <w:rPr>
            <w:rPrChange w:id="42" w:author="McKinney, Kelly" w:date="2024-04-18T18:45:00Z">
              <w:rPr/>
            </w:rPrChange>
          </w:rPr>
          <w:fldChar w:fldCharType="separate"/>
        </w:r>
        <w:r w:rsidRPr="00B800EA">
          <w:rPr>
            <w:rStyle w:val="Hyperlink"/>
            <w:rFonts w:ascii="Arial" w:eastAsia="Roboto Light" w:hAnsi="Arial" w:cs="Arial"/>
            <w:rPrChange w:id="43" w:author="McKinney, Kelly" w:date="2024-04-18T18:45:00Z">
              <w:rPr>
                <w:rStyle w:val="Hyperlink"/>
                <w:rFonts w:ascii="Arial" w:eastAsia="Roboto Light" w:hAnsi="Arial" w:cs="Arial"/>
              </w:rPr>
            </w:rPrChange>
          </w:rPr>
          <w:t>NYU Brightspace</w:t>
        </w:r>
        <w:r w:rsidRPr="00B800EA">
          <w:rPr>
            <w:rStyle w:val="Hyperlink"/>
            <w:rFonts w:ascii="Arial" w:eastAsia="Roboto Light" w:hAnsi="Arial" w:cs="Arial"/>
            <w:rPrChange w:id="44" w:author="McKinney, Kelly" w:date="2024-04-18T18:45:00Z">
              <w:rPr>
                <w:rStyle w:val="Hyperlink"/>
                <w:rFonts w:ascii="Arial" w:eastAsia="Roboto Light" w:hAnsi="Arial" w:cs="Arial"/>
              </w:rPr>
            </w:rPrChange>
          </w:rPr>
          <w:fldChar w:fldCharType="end"/>
        </w:r>
        <w:r w:rsidRPr="00B800EA">
          <w:rPr>
            <w:rFonts w:ascii="Arial" w:eastAsia="Roboto Light" w:hAnsi="Arial" w:cs="Arial"/>
            <w:color w:val="212121"/>
            <w:rPrChange w:id="45" w:author="McKinney, Kelly" w:date="2024-04-18T18:45:00Z">
              <w:rPr>
                <w:rFonts w:ascii="Arial" w:eastAsia="Roboto Light" w:hAnsi="Arial" w:cs="Arial"/>
                <w:color w:val="212121"/>
              </w:rPr>
            </w:rPrChange>
          </w:rPr>
          <w:t>., or WebEx when NYU Zoom is unavailable</w:t>
        </w:r>
        <w:r w:rsidRPr="00B800EA">
          <w:rPr>
            <w:rFonts w:ascii="Arial" w:eastAsia="Roboto Light" w:hAnsi="Arial" w:cs="Arial"/>
            <w:color w:val="212121"/>
            <w:rPrChange w:id="46" w:author="McKinney, Kelly" w:date="2024-04-18T18:45:00Z">
              <w:rPr>
                <w:rFonts w:ascii="Arial" w:eastAsia="Roboto Light" w:hAnsi="Arial" w:cs="Arial"/>
                <w:color w:val="212121"/>
              </w:rPr>
            </w:rPrChange>
          </w:rPr>
          <w:t>.</w:t>
        </w:r>
        <w:r w:rsidRPr="00B800EA">
          <w:rPr>
            <w:rFonts w:ascii="Arial" w:eastAsia="Roboto Light" w:hAnsi="Arial" w:cs="Arial"/>
            <w:color w:val="212121"/>
            <w:rPrChange w:id="47" w:author="McKinney, Kelly" w:date="2024-04-18T18:45:00Z">
              <w:rPr>
                <w:rFonts w:ascii="Arial" w:eastAsia="Roboto Light" w:hAnsi="Arial" w:cs="Arial"/>
                <w:color w:val="212121"/>
              </w:rPr>
            </w:rPrChange>
          </w:rPr>
          <w:t xml:space="preserve"> </w:t>
        </w:r>
      </w:ins>
      <w:ins w:id="48" w:author="McKinney, Kelly" w:date="2024-04-18T18:41:00Z">
        <w:r w:rsidRPr="00B800EA">
          <w:rPr>
            <w:rFonts w:ascii="Arial" w:eastAsia="Roboto Light" w:hAnsi="Arial" w:cs="Arial"/>
            <w:color w:val="212121"/>
            <w:rPrChange w:id="49" w:author="McKinney, Kelly" w:date="2024-04-18T18:45:00Z">
              <w:rPr>
                <w:rFonts w:ascii="Arial" w:eastAsia="Roboto Light" w:hAnsi="Arial" w:cs="Arial"/>
                <w:color w:val="212121"/>
              </w:rPr>
            </w:rPrChange>
          </w:rPr>
          <w:t>Students are expected to</w:t>
        </w:r>
        <w:r w:rsidRPr="00B800EA">
          <w:rPr>
            <w:rFonts w:ascii="Arial" w:eastAsia="Roboto Light" w:hAnsi="Arial" w:cs="Arial"/>
            <w:color w:val="212121"/>
            <w:rPrChange w:id="50" w:author="McKinney, Kelly" w:date="2024-04-18T18:45:00Z">
              <w:rPr>
                <w:rFonts w:ascii="Arial" w:eastAsia="Roboto Light" w:hAnsi="Arial" w:cs="Arial"/>
                <w:color w:val="212121"/>
              </w:rPr>
            </w:rPrChange>
          </w:rPr>
          <w:t xml:space="preserve"> leave their </w:t>
        </w:r>
      </w:ins>
      <w:ins w:id="51" w:author="McKinney, Kelly" w:date="2024-04-18T18:42:00Z">
        <w:r w:rsidRPr="00B800EA">
          <w:rPr>
            <w:rFonts w:ascii="Arial" w:eastAsia="Roboto Light" w:hAnsi="Arial" w:cs="Arial"/>
            <w:color w:val="212121"/>
            <w:rPrChange w:id="52" w:author="McKinney, Kelly" w:date="2024-04-18T18:45:00Z">
              <w:rPr>
                <w:rFonts w:ascii="Arial" w:eastAsia="Roboto Light" w:hAnsi="Arial" w:cs="Arial"/>
                <w:b/>
                <w:color w:val="212121"/>
              </w:rPr>
            </w:rPrChange>
          </w:rPr>
          <w:t xml:space="preserve">Web </w:t>
        </w:r>
      </w:ins>
      <w:ins w:id="53" w:author="McKinney, Kelly" w:date="2024-04-18T18:41:00Z">
        <w:r w:rsidRPr="00B800EA">
          <w:rPr>
            <w:rFonts w:ascii="Arial" w:eastAsia="Roboto Light" w:hAnsi="Arial" w:cs="Arial"/>
            <w:color w:val="212121"/>
            <w:rPrChange w:id="54" w:author="McKinney, Kelly" w:date="2024-04-18T18:45:00Z">
              <w:rPr>
                <w:rFonts w:ascii="Arial" w:eastAsia="Roboto Light" w:hAnsi="Arial" w:cs="Arial"/>
                <w:color w:val="212121"/>
              </w:rPr>
            </w:rPrChange>
          </w:rPr>
          <w:t>cameras on for the duration, i.e., from the beginning to the end, of e</w:t>
        </w:r>
      </w:ins>
      <w:ins w:id="55" w:author="McKinney, Kelly" w:date="2024-04-18T18:42:00Z">
        <w:r w:rsidRPr="00B800EA">
          <w:rPr>
            <w:rFonts w:ascii="Arial" w:eastAsia="Roboto Light" w:hAnsi="Arial" w:cs="Arial"/>
            <w:color w:val="212121"/>
            <w:rPrChange w:id="56" w:author="McKinney, Kelly" w:date="2024-04-18T18:45:00Z">
              <w:rPr>
                <w:rFonts w:ascii="Arial" w:eastAsia="Roboto Light" w:hAnsi="Arial" w:cs="Arial"/>
                <w:color w:val="212121"/>
              </w:rPr>
            </w:rPrChange>
          </w:rPr>
          <w:t xml:space="preserve">very session. </w:t>
        </w:r>
      </w:ins>
    </w:p>
    <w:p w14:paraId="5F18B389" w14:textId="77777777" w:rsidR="00D07F12" w:rsidRPr="001A0A00" w:rsidRDefault="00D07F12" w:rsidP="001A0A00">
      <w:pPr>
        <w:widowControl w:val="0"/>
        <w:shd w:val="clear" w:color="auto" w:fill="FFFFFF"/>
        <w:ind w:left="-360" w:right="-360"/>
        <w:rPr>
          <w:rFonts w:ascii="Arial" w:eastAsia="Roboto Light" w:hAnsi="Arial" w:cs="Arial"/>
          <w:color w:val="212121"/>
        </w:rPr>
      </w:pPr>
    </w:p>
    <w:p w14:paraId="2F8A211C" w14:textId="13F18BF9" w:rsidR="00D07F12" w:rsidRDefault="00D07F12" w:rsidP="001A0A00">
      <w:pPr>
        <w:widowControl w:val="0"/>
        <w:shd w:val="clear" w:color="auto" w:fill="FFFFFF"/>
        <w:ind w:left="-360" w:right="-360"/>
        <w:rPr>
          <w:ins w:id="57" w:author="McKinney, Kelly" w:date="2024-04-18T18:36:00Z"/>
          <w:rFonts w:ascii="Arial" w:eastAsia="Roboto Light" w:hAnsi="Arial" w:cs="Arial"/>
          <w:color w:val="212121"/>
        </w:rPr>
      </w:pPr>
      <w:ins w:id="58" w:author="McKinney, Kelly" w:date="2024-04-18T18:37:00Z">
        <w:r w:rsidRPr="001A0A00">
          <w:rPr>
            <w:rFonts w:ascii="Arial" w:eastAsia="Roboto Light" w:hAnsi="Arial" w:cs="Arial"/>
            <w:color w:val="212121"/>
          </w:rPr>
          <w:t xml:space="preserve">The </w:t>
        </w:r>
        <w:r>
          <w:rPr>
            <w:rFonts w:ascii="Arial" w:eastAsia="Roboto Light" w:hAnsi="Arial" w:cs="Arial"/>
            <w:color w:val="212121"/>
          </w:rPr>
          <w:t>session</w:t>
        </w:r>
      </w:ins>
      <w:ins w:id="59" w:author="McKinney, Kelly" w:date="2024-04-18T18:38:00Z">
        <w:r>
          <w:rPr>
            <w:rFonts w:ascii="Arial" w:eastAsia="Roboto Light" w:hAnsi="Arial" w:cs="Arial"/>
            <w:color w:val="212121"/>
          </w:rPr>
          <w:t>s</w:t>
        </w:r>
      </w:ins>
      <w:ins w:id="60" w:author="McKinney, Kelly" w:date="2024-04-18T18:37:00Z">
        <w:r>
          <w:rPr>
            <w:rFonts w:ascii="Arial" w:eastAsia="Roboto Light" w:hAnsi="Arial" w:cs="Arial"/>
            <w:color w:val="212121"/>
          </w:rPr>
          <w:t xml:space="preserve"> </w:t>
        </w:r>
        <w:r w:rsidRPr="001A0A00">
          <w:rPr>
            <w:rFonts w:ascii="Arial" w:eastAsia="Roboto Light" w:hAnsi="Arial" w:cs="Arial"/>
            <w:color w:val="212121"/>
          </w:rPr>
          <w:t xml:space="preserve">will </w:t>
        </w:r>
        <w:r>
          <w:rPr>
            <w:rFonts w:ascii="Arial" w:eastAsia="Roboto Light" w:hAnsi="Arial" w:cs="Arial"/>
            <w:color w:val="212121"/>
          </w:rPr>
          <w:t xml:space="preserve">consist of </w:t>
        </w:r>
        <w:r w:rsidRPr="001A0A00">
          <w:rPr>
            <w:rFonts w:ascii="Arial" w:eastAsia="Roboto Light" w:hAnsi="Arial" w:cs="Arial"/>
            <w:color w:val="212121"/>
          </w:rPr>
          <w:t>lecture/</w:t>
        </w:r>
        <w:r>
          <w:rPr>
            <w:rFonts w:ascii="Arial" w:eastAsia="Roboto Light" w:hAnsi="Arial" w:cs="Arial"/>
            <w:color w:val="212121"/>
          </w:rPr>
          <w:t xml:space="preserve"> </w:t>
        </w:r>
        <w:r w:rsidRPr="001A0A00">
          <w:rPr>
            <w:rFonts w:ascii="Arial" w:eastAsia="Roboto Light" w:hAnsi="Arial" w:cs="Arial"/>
            <w:color w:val="212121"/>
          </w:rPr>
          <w:t>discussions/</w:t>
        </w:r>
        <w:r>
          <w:rPr>
            <w:rFonts w:ascii="Arial" w:eastAsia="Roboto Light" w:hAnsi="Arial" w:cs="Arial"/>
            <w:color w:val="212121"/>
          </w:rPr>
          <w:t xml:space="preserve"> </w:t>
        </w:r>
        <w:r w:rsidRPr="001A0A00">
          <w:rPr>
            <w:rFonts w:ascii="Arial" w:eastAsia="Roboto Light" w:hAnsi="Arial" w:cs="Arial"/>
            <w:color w:val="212121"/>
          </w:rPr>
          <w:t xml:space="preserve">forum discussions as well as case studies. </w:t>
        </w:r>
        <w:r>
          <w:rPr>
            <w:rFonts w:ascii="Arial" w:eastAsia="Roboto Light" w:hAnsi="Arial" w:cs="Arial"/>
            <w:color w:val="212121"/>
          </w:rPr>
          <w:t>All a</w:t>
        </w:r>
        <w:r>
          <w:rPr>
            <w:rFonts w:ascii="Arial" w:eastAsia="Roboto Light" w:hAnsi="Arial" w:cs="Arial"/>
            <w:color w:val="212121"/>
          </w:rPr>
          <w:t>ssignment</w:t>
        </w:r>
        <w:r>
          <w:rPr>
            <w:rFonts w:ascii="Arial" w:eastAsia="Roboto Light" w:hAnsi="Arial" w:cs="Arial"/>
            <w:color w:val="212121"/>
          </w:rPr>
          <w:t>s</w:t>
        </w:r>
        <w:r>
          <w:rPr>
            <w:rFonts w:ascii="Arial" w:eastAsia="Roboto Light" w:hAnsi="Arial" w:cs="Arial"/>
            <w:color w:val="212121"/>
          </w:rPr>
          <w:t xml:space="preserve"> and project work will be in groups that will be assigned in the </w:t>
        </w:r>
        <w:proofErr w:type="gramStart"/>
        <w:r>
          <w:rPr>
            <w:rFonts w:ascii="Arial" w:eastAsia="Roboto Light" w:hAnsi="Arial" w:cs="Arial"/>
            <w:color w:val="212121"/>
          </w:rPr>
          <w:t>first class</w:t>
        </w:r>
        <w:proofErr w:type="gramEnd"/>
        <w:r>
          <w:rPr>
            <w:rFonts w:ascii="Arial" w:eastAsia="Roboto Light" w:hAnsi="Arial" w:cs="Arial"/>
            <w:color w:val="212121"/>
          </w:rPr>
          <w:t xml:space="preserve"> session</w:t>
        </w:r>
        <w:r>
          <w:rPr>
            <w:rFonts w:ascii="Arial" w:eastAsia="Roboto Light" w:hAnsi="Arial" w:cs="Arial"/>
            <w:color w:val="212121"/>
          </w:rPr>
          <w:t>.</w:t>
        </w:r>
        <w:r>
          <w:rPr>
            <w:rFonts w:ascii="Arial" w:eastAsia="Roboto Light" w:hAnsi="Arial" w:cs="Arial"/>
            <w:color w:val="212121"/>
          </w:rPr>
          <w:t xml:space="preserve">  </w:t>
        </w:r>
      </w:ins>
      <w:proofErr w:type="gramStart"/>
      <w:r w:rsidR="001A0A00" w:rsidRPr="001A0A00">
        <w:rPr>
          <w:rFonts w:ascii="Arial" w:eastAsia="Roboto Light" w:hAnsi="Arial" w:cs="Arial"/>
          <w:color w:val="212121"/>
        </w:rPr>
        <w:t>Active</w:t>
      </w:r>
      <w:proofErr w:type="gramEnd"/>
      <w:r w:rsidR="001A0A00" w:rsidRPr="001A0A00">
        <w:rPr>
          <w:rFonts w:ascii="Arial" w:eastAsia="Roboto Light" w:hAnsi="Arial" w:cs="Arial"/>
          <w:color w:val="212121"/>
        </w:rPr>
        <w:t xml:space="preserve"> learning experiences and small group projects are key components of the course. Assignments, papers, and exams will be based on course materials (e.g., readings, videos), lectures, and class discussions. </w:t>
      </w:r>
    </w:p>
    <w:p w14:paraId="593B98CA" w14:textId="1B22B7AB" w:rsidR="001A0A00" w:rsidRPr="001A0A00" w:rsidDel="00D07F12" w:rsidRDefault="001A0A00" w:rsidP="001A0A00">
      <w:pPr>
        <w:widowControl w:val="0"/>
        <w:shd w:val="clear" w:color="auto" w:fill="FFFFFF"/>
        <w:ind w:left="-360" w:right="-360"/>
        <w:rPr>
          <w:del w:id="61" w:author="McKinney, Kelly" w:date="2024-04-18T18:37:00Z"/>
          <w:rFonts w:ascii="Arial" w:eastAsia="Roboto Light" w:hAnsi="Arial" w:cs="Arial"/>
          <w:color w:val="212121"/>
        </w:rPr>
      </w:pPr>
      <w:del w:id="62" w:author="McKinney, Kelly" w:date="2024-04-18T18:37:00Z">
        <w:r w:rsidRPr="001A0A00" w:rsidDel="00D07F12">
          <w:rPr>
            <w:rFonts w:ascii="Arial" w:eastAsia="Roboto Light" w:hAnsi="Arial" w:cs="Arial"/>
            <w:color w:val="212121"/>
          </w:rPr>
          <w:delText xml:space="preserve">Course sessions will be conducted synchronously on NYU Zoom, which </w:delText>
        </w:r>
      </w:del>
      <w:del w:id="63" w:author="McKinney, Kelly" w:date="2024-04-18T08:16:00Z">
        <w:r w:rsidRPr="001A0A00" w:rsidDel="00506B1A">
          <w:rPr>
            <w:rFonts w:ascii="Arial" w:eastAsia="Roboto Light" w:hAnsi="Arial" w:cs="Arial"/>
            <w:color w:val="212121"/>
          </w:rPr>
          <w:delText xml:space="preserve">you can </w:delText>
        </w:r>
      </w:del>
      <w:del w:id="64" w:author="McKinney, Kelly" w:date="2024-04-18T18:37:00Z">
        <w:r w:rsidRPr="001A0A00" w:rsidDel="00D07F12">
          <w:rPr>
            <w:rFonts w:ascii="Arial" w:eastAsia="Roboto Light" w:hAnsi="Arial" w:cs="Arial"/>
            <w:color w:val="212121"/>
          </w:rPr>
          <w:delText xml:space="preserve">access from the course site in </w:delText>
        </w:r>
        <w:r w:rsidR="002C4A99" w:rsidDel="00D07F12">
          <w:fldChar w:fldCharType="begin"/>
        </w:r>
        <w:r w:rsidR="002C4A99" w:rsidDel="00D07F12">
          <w:delInstrText xml:space="preserve"> HYPERLINK "https://brightspace.nyu.edu/" \h </w:delInstrText>
        </w:r>
        <w:r w:rsidR="002C4A99" w:rsidDel="00D07F12">
          <w:fldChar w:fldCharType="separate"/>
        </w:r>
        <w:r w:rsidRPr="001A0A00" w:rsidDel="00D07F12">
          <w:rPr>
            <w:rStyle w:val="Hyperlink"/>
            <w:rFonts w:ascii="Arial" w:eastAsia="Roboto Light" w:hAnsi="Arial" w:cs="Arial"/>
          </w:rPr>
          <w:delText>NYU Brightspace</w:delText>
        </w:r>
        <w:r w:rsidR="002C4A99" w:rsidDel="00D07F12">
          <w:rPr>
            <w:rStyle w:val="Hyperlink"/>
            <w:rFonts w:ascii="Arial" w:eastAsia="Roboto Light" w:hAnsi="Arial" w:cs="Arial"/>
          </w:rPr>
          <w:fldChar w:fldCharType="end"/>
        </w:r>
      </w:del>
      <w:del w:id="65" w:author="McKinney, Kelly" w:date="2024-04-18T08:15:00Z">
        <w:r w:rsidRPr="001A0A00" w:rsidDel="00506B1A">
          <w:rPr>
            <w:rFonts w:ascii="Arial" w:eastAsia="Roboto Light" w:hAnsi="Arial" w:cs="Arial"/>
            <w:color w:val="212121"/>
          </w:rPr>
          <w:delText xml:space="preserve">. </w:delText>
        </w:r>
      </w:del>
    </w:p>
    <w:p w14:paraId="5E61702C" w14:textId="34939C42" w:rsidR="001A0A00" w:rsidRPr="001A0A00" w:rsidDel="00D07F12" w:rsidRDefault="001A0A00" w:rsidP="001A0A00">
      <w:pPr>
        <w:widowControl w:val="0"/>
        <w:shd w:val="clear" w:color="auto" w:fill="FFFFFF"/>
        <w:ind w:left="-360" w:right="-360"/>
        <w:rPr>
          <w:del w:id="66" w:author="McKinney, Kelly" w:date="2024-04-18T18:38:00Z"/>
          <w:rFonts w:ascii="Arial" w:eastAsia="Roboto Light" w:hAnsi="Arial" w:cs="Arial"/>
          <w:color w:val="212121"/>
        </w:rPr>
      </w:pPr>
    </w:p>
    <w:p w14:paraId="0000003E" w14:textId="2349DB24" w:rsidR="00362E5B" w:rsidDel="00D07F12" w:rsidRDefault="001A0A00" w:rsidP="001A0A00">
      <w:pPr>
        <w:widowControl w:val="0"/>
        <w:shd w:val="clear" w:color="auto" w:fill="FFFFFF"/>
        <w:ind w:left="-360" w:right="-360"/>
        <w:rPr>
          <w:del w:id="67" w:author="McKinney, Kelly" w:date="2024-04-18T18:38:00Z"/>
          <w:rFonts w:ascii="Arial" w:eastAsia="Roboto Light" w:hAnsi="Arial" w:cs="Arial"/>
          <w:color w:val="212121"/>
        </w:rPr>
      </w:pPr>
      <w:del w:id="68" w:author="McKinney, Kelly" w:date="2024-04-18T18:37:00Z">
        <w:r w:rsidRPr="001A0A00" w:rsidDel="00D07F12">
          <w:rPr>
            <w:rFonts w:ascii="Arial" w:eastAsia="Roboto Light" w:hAnsi="Arial" w:cs="Arial"/>
            <w:color w:val="212121"/>
          </w:rPr>
          <w:delText xml:space="preserve">This course is </w:delText>
        </w:r>
      </w:del>
      <w:customXmlDelRangeStart w:id="69" w:author="McKinney, Kelly" w:date="2024-04-18T18:37:00Z"/>
      <w:sdt>
        <w:sdtPr>
          <w:rPr>
            <w:rFonts w:ascii="Arial" w:eastAsia="Roboto Light" w:hAnsi="Arial" w:cs="Arial"/>
            <w:color w:val="212121"/>
          </w:rPr>
          <w:alias w:val="Modality"/>
          <w:tag w:val="Modality"/>
          <w:id w:val="-75373026"/>
          <w:placeholder>
            <w:docPart w:val="5F2C6189286846A2A35681713E9CB70A"/>
          </w:placeholder>
          <w:comboBox>
            <w:listItem w:displayText="Blended - (Online(Sy)/In-person)" w:value="Blended - (Online(Sy)/In-person)"/>
            <w:listItem w:displayText="Online - Hybrid (Sy/Asy)" w:value="Online - Hybrid (Sy/Asy)"/>
            <w:listItem w:displayText="Online (Sy)" w:value="Online (Sy)"/>
          </w:comboBox>
        </w:sdtPr>
        <w:sdtContent>
          <w:customXmlDelRangeEnd w:id="69"/>
          <w:del w:id="70" w:author="McKinney, Kelly" w:date="2024-04-18T18:37:00Z">
            <w:r w:rsidRPr="001A0A00" w:rsidDel="00D07F12">
              <w:rPr>
                <w:rFonts w:ascii="Arial" w:eastAsia="Roboto Light" w:hAnsi="Arial" w:cs="Arial"/>
                <w:color w:val="212121"/>
              </w:rPr>
              <w:delText>Online (Sy)</w:delText>
            </w:r>
          </w:del>
          <w:customXmlDelRangeStart w:id="71" w:author="McKinney, Kelly" w:date="2024-04-18T18:37:00Z"/>
        </w:sdtContent>
      </w:sdt>
      <w:customXmlDelRangeEnd w:id="71"/>
      <w:del w:id="72" w:author="McKinney, Kelly" w:date="2024-04-18T18:37:00Z">
        <w:r w:rsidRPr="001A0A00" w:rsidDel="00D07F12">
          <w:rPr>
            <w:rFonts w:ascii="Arial" w:eastAsia="Roboto Light" w:hAnsi="Arial" w:cs="Arial"/>
            <w:color w:val="212121"/>
          </w:rPr>
          <w:delText xml:space="preserve"> and will meet </w:delText>
        </w:r>
      </w:del>
      <w:customXmlDelRangeStart w:id="73" w:author="McKinney, Kelly" w:date="2024-04-18T18:37:00Z"/>
      <w:sdt>
        <w:sdtPr>
          <w:rPr>
            <w:rFonts w:ascii="Arial" w:eastAsia="Roboto Light" w:hAnsi="Arial" w:cs="Arial"/>
            <w:color w:val="212121"/>
          </w:rPr>
          <w:alias w:val="Frequency"/>
          <w:tag w:val="Frequency"/>
          <w:id w:val="-257763540"/>
          <w:placeholder>
            <w:docPart w:val="2A8FC15E544E4C6BAF8D941B8208F5B7"/>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Content>
          <w:customXmlDelRangeEnd w:id="73"/>
          <w:del w:id="74" w:author="McKinney, Kelly" w:date="2024-04-17T17:56:00Z">
            <w:r w:rsidRPr="001A0A00" w:rsidDel="00235324">
              <w:rPr>
                <w:rFonts w:ascii="Arial" w:eastAsia="Roboto Light" w:hAnsi="Arial" w:cs="Arial"/>
                <w:color w:val="212121"/>
              </w:rPr>
              <w:delText>once a week on Monday</w:delText>
            </w:r>
          </w:del>
          <w:customXmlDelRangeStart w:id="75" w:author="McKinney, Kelly" w:date="2024-04-18T18:37:00Z"/>
        </w:sdtContent>
      </w:sdt>
      <w:customXmlDelRangeEnd w:id="75"/>
      <w:del w:id="76" w:author="McKinney, Kelly" w:date="2024-04-18T18:37:00Z">
        <w:r w:rsidRPr="001A0A00" w:rsidDel="00D07F12">
          <w:rPr>
            <w:rFonts w:ascii="Arial" w:eastAsia="Roboto Light" w:hAnsi="Arial" w:cs="Arial"/>
            <w:color w:val="212121"/>
          </w:rPr>
          <w:delText xml:space="preserve">, with assignments, announcements and emails being sent through Brightspace. </w:delText>
        </w:r>
      </w:del>
      <w:del w:id="77" w:author="McKinney, Kelly" w:date="2024-04-18T08:16:00Z">
        <w:r w:rsidRPr="001A0A00" w:rsidDel="00506B1A">
          <w:rPr>
            <w:rFonts w:ascii="Arial" w:eastAsia="Roboto Light" w:hAnsi="Arial" w:cs="Arial"/>
            <w:color w:val="212121"/>
          </w:rPr>
          <w:delText xml:space="preserve">Zoom is the remote instruction platform used at NYU. </w:delText>
        </w:r>
      </w:del>
      <w:del w:id="78" w:author="McKinney, Kelly" w:date="2024-04-18T18:38:00Z">
        <w:r w:rsidRPr="001A0A00" w:rsidDel="00D07F12">
          <w:rPr>
            <w:rFonts w:ascii="Arial" w:eastAsia="Roboto Light" w:hAnsi="Arial" w:cs="Arial"/>
            <w:color w:val="212121"/>
          </w:rPr>
          <w:delText xml:space="preserve">Students are expected to check email and/or Brightspace at least twice a week for announcements concerning assignments, class changes or cancellations, and other important information. </w:delText>
        </w:r>
      </w:del>
      <w:del w:id="79" w:author="McKinney, Kelly" w:date="2024-04-18T18:36:00Z">
        <w:r w:rsidRPr="001A0A00" w:rsidDel="00D07F12">
          <w:rPr>
            <w:rFonts w:ascii="Arial" w:eastAsia="Roboto Light" w:hAnsi="Arial" w:cs="Arial"/>
            <w:color w:val="212121"/>
          </w:rPr>
          <w:delText xml:space="preserve">The course will involve lecture/discussions/forum discussions as well as case studies. </w:delText>
        </w:r>
      </w:del>
      <w:del w:id="80" w:author="McKinney, Kelly" w:date="2024-04-18T08:17:00Z">
        <w:r w:rsidRPr="001A0A00" w:rsidDel="00506B1A">
          <w:rPr>
            <w:rFonts w:ascii="Arial" w:eastAsia="Roboto Light" w:hAnsi="Arial" w:cs="Arial"/>
            <w:color w:val="212121"/>
          </w:rPr>
          <w:delText>Two major papers/projects are required that will both be done on an individual basis</w:delText>
        </w:r>
      </w:del>
      <w:del w:id="81" w:author="McKinney, Kelly" w:date="2024-04-18T18:36:00Z">
        <w:r w:rsidDel="00D07F12">
          <w:rPr>
            <w:rFonts w:ascii="Arial" w:eastAsia="Roboto Light" w:hAnsi="Arial" w:cs="Arial"/>
            <w:color w:val="212121"/>
          </w:rPr>
          <w:delText>.</w:delText>
        </w:r>
      </w:del>
    </w:p>
    <w:permEnd w:id="95107358"/>
    <w:p w14:paraId="31B0B1D1" w14:textId="77777777" w:rsidR="001A0A00" w:rsidRPr="00E10831" w:rsidRDefault="001A0A00" w:rsidP="001A0A00">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82" w:name="bookmark=id.e43u4q6mt2zt" w:colFirst="0" w:colLast="0"/>
      <w:bookmarkEnd w:id="82"/>
      <w:r w:rsidRPr="00E10831">
        <w:rPr>
          <w:rFonts w:ascii="Arial" w:eastAsia="Roboto" w:hAnsi="Arial" w:cs="Arial"/>
          <w:b/>
        </w:rPr>
        <w:t>Expectation</w:t>
      </w:r>
      <w:sdt>
        <w:sdtPr>
          <w:rPr>
            <w:rFonts w:ascii="Arial" w:hAnsi="Arial" w:cs="Arial"/>
          </w:rPr>
          <w:tag w:val="goog_rdk_3"/>
          <w:id w:val="-1630697331"/>
        </w:sdt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1584731352"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584731352"/>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0000045" w14:textId="77777777" w:rsidR="00362E5B" w:rsidRPr="00E10831" w:rsidRDefault="002D1E5A">
      <w:pPr>
        <w:widowControl w:val="0"/>
        <w:ind w:left="-360" w:right="-360"/>
        <w:rPr>
          <w:rFonts w:ascii="Arial" w:eastAsia="Roboto Light" w:hAnsi="Arial" w:cs="Arial"/>
          <w:color w:val="212121"/>
        </w:rPr>
      </w:pPr>
      <w:permStart w:id="37234646" w:edGrp="everyone"/>
      <w:r w:rsidRPr="00E1083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37234646"/>
    <w:p w14:paraId="14A51234" w14:textId="77777777" w:rsidR="0070564B" w:rsidRPr="00E10831" w:rsidRDefault="0070564B">
      <w:pPr>
        <w:widowControl w:val="0"/>
        <w:ind w:left="-360" w:right="-360"/>
        <w:rPr>
          <w:rFonts w:ascii="Arial" w:eastAsia="Roboto Light" w:hAnsi="Arial" w:cs="Arial"/>
          <w:color w:val="212121"/>
        </w:rPr>
      </w:pP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7750CC67" w14:textId="68EAA3CB" w:rsidR="001A0A00" w:rsidRDefault="002D1E5A" w:rsidP="001A0A00">
      <w:pPr>
        <w:widowControl w:val="0"/>
        <w:ind w:left="-360" w:right="-360"/>
        <w:rPr>
          <w:rFonts w:ascii="Arial" w:eastAsia="Roboto Light" w:hAnsi="Arial" w:cs="Arial"/>
          <w:color w:val="212121"/>
        </w:rPr>
      </w:pPr>
      <w:permStart w:id="139464644" w:edGrp="everyone"/>
      <w:r w:rsidRPr="00E10831">
        <w:rPr>
          <w:rFonts w:ascii="Arial" w:eastAsia="Roboto Light" w:hAnsi="Arial" w:cs="Arial"/>
          <w:color w:val="212121"/>
        </w:rPr>
        <w:t xml:space="preserve">Please submit all assignments to the appropriate section of the course site in </w:t>
      </w:r>
      <w:hyperlink r:id="rId14">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w:t>
      </w:r>
      <w:del w:id="83" w:author="McKinney, Kelly" w:date="2024-04-18T08:17:00Z">
        <w:r w:rsidRPr="00E10831" w:rsidDel="00506B1A">
          <w:rPr>
            <w:rFonts w:ascii="Arial" w:eastAsia="Roboto Light" w:hAnsi="Arial" w:cs="Arial"/>
            <w:color w:val="212121"/>
          </w:rPr>
          <w:delText xml:space="preserve">BEFORE </w:delText>
        </w:r>
      </w:del>
      <w:ins w:id="84" w:author="McKinney, Kelly" w:date="2024-04-18T08:17:00Z">
        <w:r w:rsidR="00506B1A">
          <w:rPr>
            <w:rFonts w:ascii="Arial" w:eastAsia="Roboto Light" w:hAnsi="Arial" w:cs="Arial"/>
            <w:color w:val="212121"/>
          </w:rPr>
          <w:t xml:space="preserve">before </w:t>
        </w:r>
      </w:ins>
      <w:r w:rsidRPr="00E10831">
        <w:rPr>
          <w:rFonts w:ascii="Arial" w:eastAsia="Roboto Light" w:hAnsi="Arial" w:cs="Arial"/>
          <w:color w:val="212121"/>
        </w:rPr>
        <w:t xml:space="preserve">the due date. </w:t>
      </w:r>
    </w:p>
    <w:permEnd w:id="139464644"/>
    <w:p w14:paraId="32674DE5" w14:textId="77777777" w:rsidR="001A0A00" w:rsidRDefault="001A0A00" w:rsidP="001A0A00">
      <w:pPr>
        <w:widowControl w:val="0"/>
        <w:ind w:left="-360" w:right="-360"/>
        <w:rPr>
          <w:rFonts w:ascii="Arial" w:eastAsia="Roboto Light" w:hAnsi="Arial" w:cs="Arial"/>
          <w:color w:val="212121"/>
        </w:rPr>
      </w:pPr>
    </w:p>
    <w:p w14:paraId="7AF6C885" w14:textId="14D40883" w:rsidR="001A0A00" w:rsidRDefault="001A0A00" w:rsidP="001A0A00">
      <w:pPr>
        <w:pStyle w:val="ListParagraph"/>
        <w:widowControl w:val="0"/>
        <w:numPr>
          <w:ilvl w:val="0"/>
          <w:numId w:val="8"/>
        </w:numPr>
        <w:ind w:right="-360"/>
        <w:rPr>
          <w:rFonts w:ascii="Arial" w:eastAsia="Roboto Light" w:hAnsi="Arial" w:cs="Arial"/>
          <w:color w:val="212121"/>
        </w:rPr>
      </w:pPr>
      <w:permStart w:id="1030776499" w:edGrp="everyone"/>
      <w:r w:rsidRPr="001A0A00">
        <w:rPr>
          <w:rFonts w:ascii="Arial" w:eastAsia="Roboto Light" w:hAnsi="Arial" w:cs="Arial"/>
          <w:color w:val="212121"/>
        </w:rPr>
        <w:t>The course will make use of all aspects of Brightspace to communicate course content, assignment, provide additional resources, news articles, and assign and collect assignments. Please familiarize yourself with the website if you have not already.</w:t>
      </w:r>
    </w:p>
    <w:p w14:paraId="25573A12" w14:textId="77777777" w:rsidR="001A0A00" w:rsidRPr="001A0A00" w:rsidRDefault="001A0A00" w:rsidP="001A0A00">
      <w:pPr>
        <w:pStyle w:val="ListParagraph"/>
        <w:widowControl w:val="0"/>
        <w:ind w:left="360" w:right="-360"/>
        <w:rPr>
          <w:rFonts w:ascii="Arial" w:eastAsia="Roboto Light" w:hAnsi="Arial" w:cs="Arial"/>
          <w:color w:val="212121"/>
        </w:rPr>
      </w:pPr>
    </w:p>
    <w:p w14:paraId="320A8E1E" w14:textId="23947D44" w:rsidR="001A0A00" w:rsidRDefault="00D07F12" w:rsidP="001A0A00">
      <w:pPr>
        <w:pStyle w:val="ListParagraph"/>
        <w:widowControl w:val="0"/>
        <w:numPr>
          <w:ilvl w:val="0"/>
          <w:numId w:val="8"/>
        </w:numPr>
        <w:ind w:right="-360"/>
        <w:rPr>
          <w:rFonts w:ascii="Arial" w:eastAsia="Roboto Light" w:hAnsi="Arial" w:cs="Arial"/>
          <w:color w:val="212121"/>
        </w:rPr>
      </w:pPr>
      <w:ins w:id="85" w:author="McKinney, Kelly" w:date="2024-04-18T18:39:00Z">
        <w:r w:rsidRPr="00D07F12">
          <w:rPr>
            <w:rFonts w:ascii="Arial" w:eastAsia="Roboto Light" w:hAnsi="Arial" w:cs="Arial"/>
            <w:b/>
            <w:color w:val="212121"/>
            <w:rPrChange w:id="86" w:author="McKinney, Kelly" w:date="2024-04-18T18:39:00Z">
              <w:rPr>
                <w:rFonts w:ascii="Arial" w:eastAsia="Roboto Light" w:hAnsi="Arial" w:cs="Arial"/>
                <w:color w:val="212121"/>
              </w:rPr>
            </w:rPrChange>
          </w:rPr>
          <w:t>You must read the assigned readings and participate fully in class</w:t>
        </w:r>
        <w:r>
          <w:rPr>
            <w:rFonts w:ascii="Arial" w:eastAsia="Roboto Light" w:hAnsi="Arial" w:cs="Arial"/>
            <w:color w:val="212121"/>
          </w:rPr>
          <w:t>.</w:t>
        </w:r>
        <w:r w:rsidRPr="001A0A00">
          <w:rPr>
            <w:rFonts w:ascii="Arial" w:eastAsia="Roboto Light" w:hAnsi="Arial" w:cs="Arial"/>
            <w:color w:val="212121"/>
          </w:rPr>
          <w:t xml:space="preserve"> </w:t>
        </w:r>
      </w:ins>
      <w:r w:rsidR="001A0A00" w:rsidRPr="001A0A00">
        <w:rPr>
          <w:rFonts w:ascii="Arial" w:eastAsia="Roboto Light" w:hAnsi="Arial" w:cs="Arial"/>
          <w:color w:val="212121"/>
        </w:rPr>
        <w:t xml:space="preserve">Thorough reading </w:t>
      </w:r>
      <w:del w:id="87" w:author="McKinney, Kelly" w:date="2024-04-18T18:38:00Z">
        <w:r w:rsidR="001A0A00" w:rsidRPr="001A0A00" w:rsidDel="00D07F12">
          <w:rPr>
            <w:rFonts w:ascii="Arial" w:eastAsia="Roboto Light" w:hAnsi="Arial" w:cs="Arial"/>
            <w:color w:val="212121"/>
          </w:rPr>
          <w:delText xml:space="preserve">and analysis </w:delText>
        </w:r>
      </w:del>
      <w:r w:rsidR="001A0A00" w:rsidRPr="001A0A00">
        <w:rPr>
          <w:rFonts w:ascii="Arial" w:eastAsia="Roboto Light" w:hAnsi="Arial" w:cs="Arial"/>
          <w:color w:val="212121"/>
        </w:rPr>
        <w:t xml:space="preserve">of all reading assignments </w:t>
      </w:r>
      <w:ins w:id="88" w:author="McKinney, Kelly" w:date="2024-04-18T18:38:00Z">
        <w:r>
          <w:rPr>
            <w:rFonts w:ascii="Arial" w:eastAsia="Roboto Light" w:hAnsi="Arial" w:cs="Arial"/>
            <w:color w:val="212121"/>
          </w:rPr>
          <w:t xml:space="preserve">is mandatory and expected </w:t>
        </w:r>
      </w:ins>
      <w:r w:rsidR="001A0A00" w:rsidRPr="001A0A00">
        <w:rPr>
          <w:rFonts w:ascii="Arial" w:eastAsia="Roboto Light" w:hAnsi="Arial" w:cs="Arial"/>
          <w:color w:val="212121"/>
        </w:rPr>
        <w:t xml:space="preserve">for each class session. Each class date reflects the readings we will be discussing on that date in the syllabus outline or as communicated through your email and Brightspace. The first class is </w:t>
      </w:r>
      <w:ins w:id="89" w:author="McKinney, Kelly" w:date="2024-04-18T08:18:00Z">
        <w:r w:rsidR="00506B1A">
          <w:rPr>
            <w:rFonts w:ascii="Arial" w:eastAsia="Roboto Light" w:hAnsi="Arial" w:cs="Arial"/>
            <w:color w:val="212121"/>
          </w:rPr>
          <w:t>no</w:t>
        </w:r>
      </w:ins>
      <w:del w:id="90" w:author="McKinney, Kelly" w:date="2024-04-18T08:18:00Z">
        <w:r w:rsidR="001A0A00" w:rsidRPr="001A0A00" w:rsidDel="00506B1A">
          <w:rPr>
            <w:rFonts w:ascii="Arial" w:eastAsia="Roboto Light" w:hAnsi="Arial" w:cs="Arial"/>
            <w:color w:val="212121"/>
          </w:rPr>
          <w:delText>NO</w:delText>
        </w:r>
      </w:del>
      <w:r w:rsidR="001A0A00" w:rsidRPr="001A0A00">
        <w:rPr>
          <w:rFonts w:ascii="Arial" w:eastAsia="Roboto Light" w:hAnsi="Arial" w:cs="Arial"/>
          <w:color w:val="212121"/>
        </w:rPr>
        <w:t xml:space="preserve"> </w:t>
      </w:r>
      <w:r w:rsidR="001A0A00" w:rsidRPr="001A0A00">
        <w:rPr>
          <w:rFonts w:ascii="Arial" w:eastAsia="Roboto Light" w:hAnsi="Arial" w:cs="Arial"/>
          <w:color w:val="212121"/>
        </w:rPr>
        <w:lastRenderedPageBreak/>
        <w:t>exception. Prior to that class, you must read any assigned materials for that session.</w:t>
      </w:r>
      <w:del w:id="91" w:author="McKinney, Kelly" w:date="2024-04-18T18:39:00Z">
        <w:r w:rsidR="001A0A00" w:rsidRPr="001A0A00" w:rsidDel="00D07F12">
          <w:rPr>
            <w:rFonts w:ascii="Arial" w:eastAsia="Roboto Light" w:hAnsi="Arial" w:cs="Arial"/>
            <w:color w:val="212121"/>
          </w:rPr>
          <w:delText xml:space="preserve"> You must read the assigned readings and participate fully in class.</w:delText>
        </w:r>
      </w:del>
    </w:p>
    <w:p w14:paraId="39178099" w14:textId="77777777" w:rsidR="001A0A00" w:rsidRPr="001A0A00" w:rsidRDefault="001A0A00" w:rsidP="001A0A00">
      <w:pPr>
        <w:widowControl w:val="0"/>
        <w:ind w:right="-360"/>
        <w:rPr>
          <w:rFonts w:ascii="Arial" w:eastAsia="Roboto Light" w:hAnsi="Arial" w:cs="Arial"/>
          <w:color w:val="212121"/>
        </w:rPr>
      </w:pPr>
    </w:p>
    <w:p w14:paraId="2DC3EC5C" w14:textId="12967259" w:rsidR="001A0A00" w:rsidRDefault="001A0A00" w:rsidP="001A0A00">
      <w:pPr>
        <w:pStyle w:val="ListParagraph"/>
        <w:widowControl w:val="0"/>
        <w:numPr>
          <w:ilvl w:val="0"/>
          <w:numId w:val="8"/>
        </w:numPr>
        <w:ind w:right="-360"/>
        <w:rPr>
          <w:rFonts w:ascii="Arial" w:eastAsia="Roboto Light" w:hAnsi="Arial" w:cs="Arial"/>
          <w:color w:val="212121"/>
        </w:rPr>
      </w:pPr>
      <w:r w:rsidRPr="001A0A00">
        <w:rPr>
          <w:rFonts w:ascii="Arial" w:eastAsia="Roboto Light" w:hAnsi="Arial" w:cs="Arial"/>
          <w:color w:val="212121"/>
        </w:rPr>
        <w:t xml:space="preserve">All assignments must be submitted prior to </w:t>
      </w:r>
      <w:ins w:id="92" w:author="McKinney, Kelly" w:date="2024-04-18T08:18:00Z">
        <w:r w:rsidR="00506B1A">
          <w:rPr>
            <w:rFonts w:ascii="Arial" w:eastAsia="Roboto Light" w:hAnsi="Arial" w:cs="Arial"/>
            <w:color w:val="212121"/>
          </w:rPr>
          <w:t xml:space="preserve">midnight </w:t>
        </w:r>
      </w:ins>
      <w:del w:id="93" w:author="McKinney, Kelly" w:date="2024-04-18T08:18:00Z">
        <w:r w:rsidRPr="001A0A00" w:rsidDel="00506B1A">
          <w:rPr>
            <w:rFonts w:ascii="Arial" w:eastAsia="Roboto Light" w:hAnsi="Arial" w:cs="Arial"/>
            <w:color w:val="212121"/>
          </w:rPr>
          <w:delText xml:space="preserve">the start of class </w:delText>
        </w:r>
      </w:del>
      <w:r w:rsidRPr="001A0A00">
        <w:rPr>
          <w:rFonts w:ascii="Arial" w:eastAsia="Roboto Light" w:hAnsi="Arial" w:cs="Arial"/>
          <w:color w:val="212121"/>
        </w:rPr>
        <w:t xml:space="preserve">on the date due. Assignments must be submitted through Brightspace. Missed assignments will lower the student’s grade based on the percentage of the grade allocable to it. Late assignments are permitted only with notice to, and permission from, the instructor. </w:t>
      </w:r>
      <w:del w:id="94" w:author="McKinney, Kelly" w:date="2024-04-18T18:39:00Z">
        <w:r w:rsidRPr="001A0A00" w:rsidDel="00D07F12">
          <w:rPr>
            <w:rFonts w:ascii="Arial" w:eastAsia="Roboto Light" w:hAnsi="Arial" w:cs="Arial"/>
            <w:color w:val="212121"/>
          </w:rPr>
          <w:delText xml:space="preserve">Assignments and readings must be executed and are due on the dates indicated. </w:delText>
        </w:r>
      </w:del>
      <w:r w:rsidRPr="001A0A00">
        <w:rPr>
          <w:rFonts w:ascii="Arial" w:eastAsia="Roboto Light" w:hAnsi="Arial" w:cs="Arial"/>
          <w:color w:val="212121"/>
        </w:rPr>
        <w:t xml:space="preserve">The assignment will be graded for content, grammar, and clarity. </w:t>
      </w:r>
    </w:p>
    <w:p w14:paraId="549C06F5" w14:textId="77777777" w:rsidR="001A0A00" w:rsidRPr="001A0A00" w:rsidRDefault="001A0A00" w:rsidP="001A0A00">
      <w:pPr>
        <w:widowControl w:val="0"/>
        <w:ind w:right="-360"/>
        <w:rPr>
          <w:rFonts w:ascii="Arial" w:eastAsia="Roboto Light" w:hAnsi="Arial" w:cs="Arial"/>
          <w:color w:val="212121"/>
        </w:rPr>
      </w:pPr>
    </w:p>
    <w:p w14:paraId="30C63B84" w14:textId="77FDFF50" w:rsidR="001A0A00" w:rsidRDefault="001A0A00" w:rsidP="001A0A00">
      <w:pPr>
        <w:pStyle w:val="ListParagraph"/>
        <w:widowControl w:val="0"/>
        <w:numPr>
          <w:ilvl w:val="0"/>
          <w:numId w:val="8"/>
        </w:numPr>
        <w:ind w:right="-360"/>
        <w:rPr>
          <w:rFonts w:ascii="Arial" w:eastAsia="Roboto Light" w:hAnsi="Arial" w:cs="Arial"/>
          <w:color w:val="212121"/>
        </w:rPr>
      </w:pPr>
      <w:r w:rsidRPr="001A0A00">
        <w:rPr>
          <w:rFonts w:ascii="Arial" w:eastAsia="Roboto Light" w:hAnsi="Arial" w:cs="Arial"/>
          <w:color w:val="212121"/>
        </w:rPr>
        <w:t>No work for this course may be all or part of assignments prepared for or used in previous or current courses</w:t>
      </w:r>
      <w:r>
        <w:rPr>
          <w:rFonts w:ascii="Arial" w:eastAsia="Roboto Light" w:hAnsi="Arial" w:cs="Arial"/>
          <w:color w:val="212121"/>
        </w:rPr>
        <w:t>.</w:t>
      </w:r>
    </w:p>
    <w:p w14:paraId="663898EB" w14:textId="77777777" w:rsidR="001A0A00" w:rsidRPr="001A0A00" w:rsidRDefault="001A0A00" w:rsidP="001A0A00">
      <w:pPr>
        <w:widowControl w:val="0"/>
        <w:ind w:right="-360"/>
        <w:rPr>
          <w:rFonts w:ascii="Arial" w:eastAsia="Roboto Light" w:hAnsi="Arial" w:cs="Arial"/>
          <w:color w:val="212121"/>
        </w:rPr>
      </w:pPr>
    </w:p>
    <w:p w14:paraId="355457C6" w14:textId="3FE5FAC3" w:rsidR="001A0A00" w:rsidRPr="001A0A00" w:rsidRDefault="001A0A00" w:rsidP="001A0A00">
      <w:pPr>
        <w:pStyle w:val="ListParagraph"/>
        <w:widowControl w:val="0"/>
        <w:numPr>
          <w:ilvl w:val="0"/>
          <w:numId w:val="8"/>
        </w:numPr>
        <w:ind w:right="-360"/>
        <w:rPr>
          <w:rFonts w:ascii="Arial" w:eastAsia="Roboto Light" w:hAnsi="Arial" w:cs="Arial"/>
          <w:color w:val="212121"/>
        </w:rPr>
      </w:pPr>
      <w:r w:rsidRPr="001A0A00">
        <w:rPr>
          <w:rFonts w:ascii="Arial" w:eastAsia="Roboto Light" w:hAnsi="Arial" w:cs="Arial"/>
          <w:color w:val="212121"/>
        </w:rPr>
        <w:t>Finally, the instructor will endeavor to make the class entertaining and informative. You will endeavor to contribute to the class while demonstrating your knowledge and abilities, thus enabling him to give you a fair grade. Ultimately, everyone will get the grade they earn.</w:t>
      </w:r>
    </w:p>
    <w:permEnd w:id="1030776499"/>
    <w:p w14:paraId="51E8841D" w14:textId="77777777" w:rsidR="001A0A00" w:rsidRPr="00E10831" w:rsidRDefault="001A0A00">
      <w:pPr>
        <w:widowControl w:val="0"/>
        <w:ind w:left="-360"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D5746D1" w14:textId="1E4AF8A0" w:rsidR="001A0A00" w:rsidRDefault="001A0A00" w:rsidP="00C6681A">
      <w:pPr>
        <w:widowControl w:val="0"/>
        <w:ind w:left="-360" w:right="-360"/>
        <w:rPr>
          <w:rFonts w:ascii="Arial" w:eastAsia="Roboto Light" w:hAnsi="Arial" w:cs="Arial"/>
          <w:color w:val="212121"/>
        </w:rPr>
      </w:pPr>
      <w:permStart w:id="1013997879" w:edGrp="everyone"/>
      <w:r w:rsidRPr="001A0A00">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1A0A00">
        <w:rPr>
          <w:rFonts w:ascii="Arial" w:eastAsia="Roboto Light" w:hAnsi="Arial" w:cs="Arial"/>
          <w:bCs/>
          <w:color w:val="212121"/>
        </w:rPr>
        <w:t>All class sessions require use of Zoom</w:t>
      </w:r>
      <w:ins w:id="95" w:author="McKinney, Kelly" w:date="2024-04-17T17:56:00Z">
        <w:r w:rsidR="00235324">
          <w:rPr>
            <w:rFonts w:ascii="Arial" w:eastAsia="Roboto Light" w:hAnsi="Arial" w:cs="Arial"/>
            <w:bCs/>
            <w:color w:val="212121"/>
          </w:rPr>
          <w:t xml:space="preserve"> or WebEx</w:t>
        </w:r>
      </w:ins>
      <w:r w:rsidRPr="001A0A00">
        <w:rPr>
          <w:rFonts w:ascii="Arial" w:eastAsia="Roboto Light" w:hAnsi="Arial" w:cs="Arial"/>
          <w:bCs/>
          <w:color w:val="212121"/>
        </w:rPr>
        <w:t>.</w:t>
      </w:r>
      <w:r w:rsidRPr="001A0A00">
        <w:rPr>
          <w:rFonts w:ascii="Arial" w:eastAsia="Roboto Light" w:hAnsi="Arial" w:cs="Arial"/>
          <w:b/>
          <w:color w:val="212121"/>
        </w:rPr>
        <w:t xml:space="preserve"> </w:t>
      </w:r>
      <w:r w:rsidRPr="001A0A00">
        <w:rPr>
          <w:rFonts w:ascii="Arial" w:eastAsia="Roboto Light" w:hAnsi="Arial" w:cs="Arial"/>
          <w:color w:val="212121"/>
        </w:rPr>
        <w:t>All class sessions require use of technology (e.g., laptop, computer lab) for learning purposes.</w:t>
      </w:r>
      <w:permEnd w:id="1013997879"/>
    </w:p>
    <w:p w14:paraId="28844021" w14:textId="77777777" w:rsidR="001A0A00" w:rsidRPr="00E10831" w:rsidRDefault="001A0A00">
      <w:pPr>
        <w:widowControl w:val="0"/>
        <w:ind w:left="-360" w:right="-360"/>
        <w:rPr>
          <w:rFonts w:ascii="Arial" w:eastAsia="Roboto Light" w:hAnsi="Arial" w:cs="Arial"/>
          <w:color w:val="212121"/>
        </w:rPr>
      </w:pP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0000004E" w14:textId="77777777" w:rsidR="00362E5B" w:rsidRPr="00E10831" w:rsidRDefault="002D1E5A">
      <w:pPr>
        <w:widowControl w:val="0"/>
        <w:ind w:left="-360" w:right="-360"/>
        <w:rPr>
          <w:rFonts w:ascii="Arial" w:eastAsia="Roboto Light" w:hAnsi="Arial" w:cs="Arial"/>
        </w:rPr>
      </w:pPr>
      <w:permStart w:id="453798702" w:edGrp="everyone"/>
      <w:r w:rsidRPr="00E10831">
        <w:rPr>
          <w:rFonts w:ascii="Arial" w:eastAsia="Roboto Light" w:hAnsi="Arial" w:cs="Arial"/>
        </w:rPr>
        <w:t xml:space="preserve">I will provide timely meaningful feedback on all your work via our course site in NYU Brightspace. You can access your grades on the course site Gradebook. </w:t>
      </w:r>
    </w:p>
    <w:permEnd w:id="453798702"/>
    <w:p w14:paraId="0000004F" w14:textId="77777777" w:rsidR="00362E5B" w:rsidRPr="00E10831" w:rsidRDefault="00362E5B">
      <w:pPr>
        <w:widowControl w:val="0"/>
        <w:ind w:left="-360" w:right="-360"/>
        <w:rPr>
          <w:rFonts w:ascii="Arial" w:eastAsia="Roboto Light" w:hAnsi="Arial" w:cs="Arial"/>
        </w:rPr>
      </w:pP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788AC043" w14:textId="35DDBBBE" w:rsidR="00E77986" w:rsidRDefault="002D1E5A" w:rsidP="001A0A00">
      <w:pPr>
        <w:widowControl w:val="0"/>
        <w:ind w:left="-360" w:right="-360"/>
        <w:rPr>
          <w:rFonts w:ascii="Arial" w:eastAsia="Roboto Light" w:hAnsi="Arial" w:cs="Arial"/>
        </w:rPr>
      </w:pPr>
      <w:permStart w:id="1709327633" w:edGrp="everyone"/>
      <w:r w:rsidRPr="00E10831">
        <w:rPr>
          <w:rFonts w:ascii="Arial" w:eastAsia="Roboto Light" w:hAnsi="Arial" w:cs="Arial"/>
        </w:rPr>
        <w:t>I expect you to attend all class sessions. Attendance will be taken into consideration when determining your final grade</w:t>
      </w:r>
      <w:ins w:id="96" w:author="McKinney, Kelly" w:date="2024-04-18T18:42:00Z">
        <w:r w:rsidR="00D07F12">
          <w:rPr>
            <w:rFonts w:ascii="Arial" w:eastAsia="Roboto Light" w:hAnsi="Arial" w:cs="Arial"/>
          </w:rPr>
          <w:t xml:space="preserve">. </w:t>
        </w:r>
      </w:ins>
      <w:ins w:id="97" w:author="McKinney, Kelly" w:date="2024-04-18T18:44:00Z">
        <w:r w:rsidR="00B800EA" w:rsidRPr="00B800EA">
          <w:rPr>
            <w:rFonts w:ascii="Arial" w:eastAsia="Roboto Light" w:hAnsi="Arial" w:cs="Arial"/>
            <w:rPrChange w:id="98" w:author="McKinney, Kelly" w:date="2024-04-18T18:45:00Z">
              <w:rPr>
                <w:rFonts w:ascii="Arial" w:eastAsia="Roboto Light" w:hAnsi="Arial" w:cs="Arial"/>
              </w:rPr>
            </w:rPrChange>
          </w:rPr>
          <w:t>Because v</w:t>
        </w:r>
      </w:ins>
      <w:ins w:id="99" w:author="McKinney, Kelly" w:date="2024-04-18T18:43:00Z">
        <w:r w:rsidR="00D07F12" w:rsidRPr="00B800EA">
          <w:rPr>
            <w:rFonts w:ascii="Arial" w:eastAsia="Roboto Light" w:hAnsi="Arial" w:cs="Arial"/>
            <w:color w:val="212121"/>
            <w:rPrChange w:id="100" w:author="McKinney, Kelly" w:date="2024-04-18T18:45:00Z">
              <w:rPr>
                <w:rFonts w:ascii="Arial" w:eastAsia="Roboto Light" w:hAnsi="Arial" w:cs="Arial"/>
                <w:b/>
                <w:color w:val="212121"/>
              </w:rPr>
            </w:rPrChange>
          </w:rPr>
          <w:t xml:space="preserve">alidating attendance is impossible </w:t>
        </w:r>
      </w:ins>
      <w:ins w:id="101" w:author="McKinney, Kelly" w:date="2024-04-18T18:44:00Z">
        <w:r w:rsidR="00D07F12" w:rsidRPr="00B800EA">
          <w:rPr>
            <w:rFonts w:ascii="Arial" w:eastAsia="Roboto Light" w:hAnsi="Arial" w:cs="Arial"/>
            <w:color w:val="212121"/>
            <w:rPrChange w:id="102" w:author="McKinney, Kelly" w:date="2024-04-18T18:45:00Z">
              <w:rPr>
                <w:rFonts w:ascii="Arial" w:eastAsia="Roboto Light" w:hAnsi="Arial" w:cs="Arial"/>
                <w:b/>
                <w:color w:val="212121"/>
              </w:rPr>
            </w:rPrChange>
          </w:rPr>
          <w:t>with cameras off</w:t>
        </w:r>
        <w:r w:rsidR="00B800EA" w:rsidRPr="00B800EA">
          <w:rPr>
            <w:rFonts w:ascii="Arial" w:eastAsia="Roboto Light" w:hAnsi="Arial" w:cs="Arial"/>
            <w:color w:val="212121"/>
            <w:rPrChange w:id="103" w:author="McKinney, Kelly" w:date="2024-04-18T18:45:00Z">
              <w:rPr>
                <w:rFonts w:ascii="Arial" w:eastAsia="Roboto Light" w:hAnsi="Arial" w:cs="Arial"/>
                <w:b/>
                <w:color w:val="212121"/>
              </w:rPr>
            </w:rPrChange>
          </w:rPr>
          <w:t>, students with cameras off</w:t>
        </w:r>
        <w:r w:rsidR="00D07F12" w:rsidRPr="00B800EA">
          <w:rPr>
            <w:rFonts w:ascii="Arial" w:eastAsia="Roboto Light" w:hAnsi="Arial" w:cs="Arial"/>
            <w:color w:val="212121"/>
            <w:rPrChange w:id="104" w:author="McKinney, Kelly" w:date="2024-04-18T18:45:00Z">
              <w:rPr>
                <w:rFonts w:ascii="Arial" w:eastAsia="Roboto Light" w:hAnsi="Arial" w:cs="Arial"/>
                <w:b/>
                <w:color w:val="212121"/>
              </w:rPr>
            </w:rPrChange>
          </w:rPr>
          <w:t xml:space="preserve"> will be </w:t>
        </w:r>
        <w:r w:rsidR="00B800EA" w:rsidRPr="00B800EA">
          <w:rPr>
            <w:rFonts w:ascii="Arial" w:eastAsia="Roboto Light" w:hAnsi="Arial" w:cs="Arial"/>
            <w:color w:val="212121"/>
            <w:rPrChange w:id="105" w:author="McKinney, Kelly" w:date="2024-04-18T18:45:00Z">
              <w:rPr>
                <w:rFonts w:ascii="Arial" w:eastAsia="Roboto Light" w:hAnsi="Arial" w:cs="Arial"/>
                <w:b/>
                <w:color w:val="212121"/>
              </w:rPr>
            </w:rPrChange>
          </w:rPr>
          <w:t xml:space="preserve">counted as </w:t>
        </w:r>
        <w:r w:rsidR="00D07F12" w:rsidRPr="00B800EA">
          <w:rPr>
            <w:rFonts w:ascii="Arial" w:eastAsia="Roboto Light" w:hAnsi="Arial" w:cs="Arial"/>
            <w:color w:val="212121"/>
            <w:rPrChange w:id="106" w:author="McKinney, Kelly" w:date="2024-04-18T18:45:00Z">
              <w:rPr>
                <w:rFonts w:ascii="Arial" w:eastAsia="Roboto Light" w:hAnsi="Arial" w:cs="Arial"/>
                <w:b/>
                <w:color w:val="212121"/>
              </w:rPr>
            </w:rPrChange>
          </w:rPr>
          <w:t>absent</w:t>
        </w:r>
        <w:r w:rsidR="00B800EA" w:rsidRPr="00B800EA">
          <w:rPr>
            <w:rFonts w:ascii="Arial" w:eastAsia="Roboto Light" w:hAnsi="Arial" w:cs="Arial"/>
            <w:color w:val="212121"/>
            <w:rPrChange w:id="107" w:author="McKinney, Kelly" w:date="2024-04-18T18:45:00Z">
              <w:rPr>
                <w:rFonts w:ascii="Arial" w:eastAsia="Roboto Light" w:hAnsi="Arial" w:cs="Arial"/>
                <w:b/>
                <w:color w:val="212121"/>
              </w:rPr>
            </w:rPrChange>
          </w:rPr>
          <w:t xml:space="preserve"> from that session</w:t>
        </w:r>
      </w:ins>
      <w:proofErr w:type="gramStart"/>
      <w:ins w:id="108" w:author="McKinney, Kelly" w:date="2024-04-18T18:42:00Z">
        <w:r w:rsidR="00D07F12" w:rsidRPr="00B800EA">
          <w:rPr>
            <w:rFonts w:ascii="Arial" w:eastAsia="Roboto Light" w:hAnsi="Arial" w:cs="Arial"/>
            <w:color w:val="212121"/>
            <w:rPrChange w:id="109" w:author="McKinney, Kelly" w:date="2024-04-18T18:45:00Z">
              <w:rPr>
                <w:rFonts w:ascii="Arial" w:eastAsia="Roboto Light" w:hAnsi="Arial" w:cs="Arial"/>
                <w:b/>
                <w:color w:val="212121"/>
              </w:rPr>
            </w:rPrChange>
          </w:rPr>
          <w:t>.</w:t>
        </w:r>
        <w:r w:rsidR="00D07F12" w:rsidRPr="00727FD2">
          <w:rPr>
            <w:rFonts w:ascii="Arial" w:eastAsia="Roboto Light" w:hAnsi="Arial" w:cs="Arial"/>
            <w:b/>
            <w:color w:val="212121"/>
          </w:rPr>
          <w:t xml:space="preserve"> </w:t>
        </w:r>
      </w:ins>
      <w:permEnd w:id="1709327633"/>
      <w:r w:rsidRPr="00E10831">
        <w:rPr>
          <w:rFonts w:ascii="Arial" w:eastAsia="Roboto Light" w:hAnsi="Arial" w:cs="Arial"/>
        </w:rPr>
        <w:t>.</w:t>
      </w:r>
      <w:proofErr w:type="gramEnd"/>
      <w:r w:rsidRPr="00E10831">
        <w:rPr>
          <w:rFonts w:ascii="Arial" w:eastAsia="Roboto Light" w:hAnsi="Arial" w:cs="Arial"/>
        </w:rPr>
        <w:t xml:space="preserve"> </w:t>
      </w:r>
    </w:p>
    <w:p w14:paraId="345C34D8" w14:textId="77777777" w:rsidR="00E77986" w:rsidRDefault="00E77986" w:rsidP="001A0A00">
      <w:pPr>
        <w:widowControl w:val="0"/>
        <w:ind w:left="-360" w:right="-360"/>
        <w:rPr>
          <w:rFonts w:ascii="Arial" w:eastAsia="Roboto Light" w:hAnsi="Arial" w:cs="Arial"/>
        </w:rPr>
      </w:pPr>
    </w:p>
    <w:p w14:paraId="6A821296" w14:textId="7DFED5C7" w:rsidR="001A0A00" w:rsidRDefault="002D1E5A" w:rsidP="001A0A00">
      <w:pPr>
        <w:widowControl w:val="0"/>
        <w:ind w:left="-360" w:right="-360"/>
        <w:rPr>
          <w:rFonts w:ascii="Arial" w:eastAsia="Roboto Light" w:hAnsi="Arial" w:cs="Arial"/>
        </w:rPr>
      </w:pPr>
      <w:r w:rsidRPr="00E10831">
        <w:rPr>
          <w:rFonts w:ascii="Arial" w:eastAsia="Roboto Light" w:hAnsi="Arial" w:cs="Arial"/>
        </w:rPr>
        <w:t xml:space="preserve">Refer to the </w:t>
      </w:r>
      <w:hyperlink r:id="rId15">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4D9174DE" w14:textId="77777777" w:rsidR="001A0A00" w:rsidRDefault="001A0A00" w:rsidP="001A0A00">
      <w:pPr>
        <w:widowControl w:val="0"/>
        <w:ind w:left="-360" w:right="-360"/>
        <w:rPr>
          <w:rFonts w:ascii="Arial" w:eastAsia="Roboto Light" w:hAnsi="Arial" w:cs="Arial"/>
        </w:rPr>
      </w:pPr>
    </w:p>
    <w:p w14:paraId="778309A6" w14:textId="603D35D3" w:rsidR="001A0A00" w:rsidRDefault="001A0A00" w:rsidP="001A0A00">
      <w:pPr>
        <w:widowControl w:val="0"/>
        <w:ind w:left="-360" w:right="-360"/>
        <w:rPr>
          <w:rFonts w:ascii="Arial" w:eastAsia="Roboto Light" w:hAnsi="Arial" w:cs="Arial"/>
          <w:b/>
        </w:rPr>
      </w:pPr>
      <w:permStart w:id="871122195" w:edGrp="everyone"/>
      <w:r w:rsidRPr="001A0A00">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A0A00">
        <w:rPr>
          <w:rFonts w:ascii="Arial" w:eastAsia="Roboto Light" w:hAnsi="Arial" w:cs="Arial"/>
          <w:b/>
        </w:rPr>
        <w:t xml:space="preserve"> </w:t>
      </w:r>
    </w:p>
    <w:permEnd w:id="871122195"/>
    <w:p w14:paraId="2746BCF1" w14:textId="77777777" w:rsidR="001A0A00" w:rsidRPr="001A0A00" w:rsidRDefault="001A0A00" w:rsidP="001A0A00">
      <w:pPr>
        <w:widowControl w:val="0"/>
        <w:ind w:left="-360" w:right="-360"/>
        <w:rPr>
          <w:rFonts w:ascii="Arial" w:eastAsia="Roboto Light" w:hAnsi="Arial" w:cs="Arial"/>
          <w:b/>
        </w:rPr>
      </w:pPr>
    </w:p>
    <w:p w14:paraId="791629B3" w14:textId="77777777" w:rsidR="001A0A00" w:rsidRPr="001A0A00" w:rsidRDefault="001A0A00" w:rsidP="001A0A00">
      <w:pPr>
        <w:widowControl w:val="0"/>
        <w:ind w:left="-360" w:right="-360"/>
        <w:rPr>
          <w:rFonts w:ascii="Arial" w:eastAsia="Roboto Light" w:hAnsi="Arial" w:cs="Arial"/>
        </w:rPr>
      </w:pPr>
      <w:permStart w:id="1840412962" w:edGrp="everyone"/>
      <w:r w:rsidRPr="001A0A00">
        <w:rPr>
          <w:rFonts w:ascii="Arial" w:eastAsia="Roboto Light" w:hAnsi="Arial" w:cs="Arial"/>
        </w:rPr>
        <w:t>Each unexcused absence or being late may result in a student’s grade being lowered by a fraction of a grade. A student who has three unexcused absences may earn a Fail grade.</w:t>
      </w:r>
    </w:p>
    <w:p w14:paraId="00000052" w14:textId="77777777" w:rsidR="00362E5B" w:rsidRPr="00E10831" w:rsidRDefault="00362E5B">
      <w:pPr>
        <w:ind w:left="-360" w:right="-360"/>
        <w:rPr>
          <w:rFonts w:ascii="Arial" w:eastAsia="Roboto Light" w:hAnsi="Arial" w:cs="Arial"/>
        </w:rPr>
      </w:pPr>
      <w:bookmarkStart w:id="110" w:name="_heading=h.45qpnf6ywxng" w:colFirst="0" w:colLast="0"/>
      <w:bookmarkEnd w:id="110"/>
      <w:permEnd w:id="1840412962"/>
    </w:p>
    <w:p w14:paraId="123C58CD" w14:textId="4BF6E2CC" w:rsidR="001A0A00" w:rsidRDefault="002D1E5A" w:rsidP="001A0A00">
      <w:pPr>
        <w:ind w:left="-360" w:right="-360"/>
        <w:rPr>
          <w:rFonts w:ascii="Arial" w:eastAsia="Roboto" w:hAnsi="Arial" w:cs="Arial"/>
          <w:b/>
        </w:rPr>
      </w:pPr>
      <w:bookmarkStart w:id="111" w:name="bookmark=kix.i8h734s4y3da" w:colFirst="0" w:colLast="0"/>
      <w:bookmarkEnd w:id="111"/>
      <w:r w:rsidRPr="00E10831">
        <w:rPr>
          <w:rFonts w:ascii="Arial" w:eastAsia="Roboto" w:hAnsi="Arial" w:cs="Arial"/>
          <w:b/>
        </w:rPr>
        <w:t xml:space="preserve">Textbooks </w:t>
      </w:r>
      <w:r w:rsidR="001A0A00" w:rsidRPr="00E10831">
        <w:rPr>
          <w:rFonts w:ascii="Arial" w:eastAsia="Roboto" w:hAnsi="Arial" w:cs="Arial"/>
          <w:b/>
        </w:rPr>
        <w:t>and</w:t>
      </w:r>
      <w:r w:rsidRPr="00E10831">
        <w:rPr>
          <w:rFonts w:ascii="Arial" w:eastAsia="Roboto" w:hAnsi="Arial" w:cs="Arial"/>
          <w:b/>
        </w:rPr>
        <w:t xml:space="preserve"> Course Materials</w:t>
      </w:r>
      <w:permStart w:id="943223656" w:edGrp="everyone"/>
    </w:p>
    <w:p w14:paraId="47CBDEE8" w14:textId="167837FA" w:rsidR="001A0A00" w:rsidRDefault="001A0A00" w:rsidP="001A0A00">
      <w:pPr>
        <w:ind w:left="-360" w:right="-360"/>
        <w:rPr>
          <w:ins w:id="112" w:author="McKinney, Kelly" w:date="2024-04-18T18:45:00Z"/>
          <w:rFonts w:ascii="Arial" w:eastAsia="Roboto" w:hAnsi="Arial" w:cs="Arial"/>
          <w:b/>
        </w:rPr>
      </w:pPr>
    </w:p>
    <w:p w14:paraId="1D081E08" w14:textId="77777777" w:rsidR="00B800EA" w:rsidRDefault="00B800EA" w:rsidP="001A0A00">
      <w:pPr>
        <w:ind w:left="-360" w:right="-360"/>
        <w:rPr>
          <w:rFonts w:ascii="Arial" w:eastAsia="Roboto" w:hAnsi="Arial" w:cs="Arial"/>
          <w:b/>
        </w:rPr>
      </w:pPr>
    </w:p>
    <w:p w14:paraId="0C006A64" w14:textId="71B97861" w:rsidR="001A0A00" w:rsidRPr="001A0A00" w:rsidRDefault="001A0A00" w:rsidP="001A0A00">
      <w:pPr>
        <w:ind w:left="-360" w:right="-360"/>
        <w:rPr>
          <w:rFonts w:ascii="Arial" w:eastAsia="Roboto" w:hAnsi="Arial" w:cs="Arial"/>
          <w:b/>
        </w:rPr>
      </w:pPr>
      <w:r w:rsidRPr="001A0A00">
        <w:rPr>
          <w:rFonts w:ascii="Arial" w:eastAsia="Cambria" w:hAnsi="Arial"/>
          <w:b/>
          <w:lang w:eastAsia="en-US"/>
        </w:rPr>
        <w:t>Required reading materials for this course are:</w:t>
      </w:r>
    </w:p>
    <w:p w14:paraId="06FE2AB1"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lastRenderedPageBreak/>
        <w:t xml:space="preserve">Title: </w:t>
      </w:r>
      <w:r w:rsidRPr="001A0A00">
        <w:rPr>
          <w:rFonts w:ascii="Arial" w:eastAsia="Arial" w:hAnsi="Arial" w:cs="Arial"/>
          <w:lang w:eastAsia="en-US"/>
        </w:rPr>
        <w:tab/>
      </w:r>
      <w:r w:rsidRPr="001A0A00">
        <w:rPr>
          <w:rFonts w:ascii="Arial" w:eastAsia="Arial" w:hAnsi="Arial" w:cs="Arial"/>
          <w:i/>
          <w:lang w:eastAsia="en-US"/>
        </w:rPr>
        <w:t xml:space="preserve">Harvard Business Review Project Management Handbook How to Launch, Lead, and Sponsor Successful Projects, </w:t>
      </w:r>
      <w:r w:rsidRPr="001A0A00">
        <w:rPr>
          <w:rFonts w:ascii="Arial" w:eastAsia="Times New Roman" w:hAnsi="Arial" w:cs="Arial"/>
          <w:lang w:eastAsia="en-US"/>
        </w:rPr>
        <w:t>2021</w:t>
      </w:r>
    </w:p>
    <w:p w14:paraId="5FB869CB" w14:textId="737407FE"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t>Nieto-Rodriguez, Antonio</w:t>
      </w:r>
    </w:p>
    <w:p w14:paraId="40BF7201"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r>
      <w:r w:rsidRPr="001A0A00">
        <w:rPr>
          <w:rFonts w:ascii="Arial" w:eastAsia="Times New Roman" w:hAnsi="Arial" w:cs="Arial"/>
          <w:lang w:eastAsia="en-US"/>
        </w:rPr>
        <w:t>Harvard Business Review Press</w:t>
      </w:r>
    </w:p>
    <w:p w14:paraId="0B85615D"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bookmarkStart w:id="113" w:name="_heading=h.gjdgxs" w:colFirst="0" w:colLast="0"/>
      <w:bookmarkEnd w:id="113"/>
      <w:r w:rsidRPr="001A0A00">
        <w:rPr>
          <w:rFonts w:ascii="Arial" w:eastAsia="Arial" w:hAnsi="Arial" w:cs="Arial"/>
          <w:lang w:eastAsia="en-US"/>
        </w:rPr>
        <w:t xml:space="preserve">ISBN-10: </w:t>
      </w:r>
      <w:r w:rsidRPr="001A0A00">
        <w:rPr>
          <w:rFonts w:ascii="Arial" w:eastAsia="Arial" w:hAnsi="Arial" w:cs="Arial"/>
          <w:lang w:eastAsia="en-US"/>
        </w:rPr>
        <w:tab/>
        <w:t>978-1-64782-126-5</w:t>
      </w:r>
    </w:p>
    <w:p w14:paraId="16F4EDD3"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978-1-64782-127-2</w:t>
      </w:r>
    </w:p>
    <w:p w14:paraId="4D54849A"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r w:rsidRPr="001A0A00">
        <w:rPr>
          <w:rFonts w:ascii="Arial" w:eastAsia="Arial" w:hAnsi="Arial" w:cs="Arial"/>
          <w:i/>
          <w:lang w:eastAsia="en-US"/>
        </w:rPr>
        <w:t>Moment of Truth: The Nature of Catastrophes and How to Prepare for Them, 2018</w:t>
      </w:r>
    </w:p>
    <w:p w14:paraId="3E6FF6B1" w14:textId="09BB59E3"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t>Kelly McKinney</w:t>
      </w:r>
    </w:p>
    <w:p w14:paraId="6857A99B"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t>Savio Republic (</w:t>
      </w:r>
      <w:r w:rsidRPr="001A0A00">
        <w:rPr>
          <w:rFonts w:ascii="Arial" w:eastAsia="Cambria" w:hAnsi="Arial" w:cs="Arial"/>
          <w:lang w:eastAsia="en-US"/>
        </w:rPr>
        <w:t>Post Hill Press</w:t>
      </w:r>
      <w:r w:rsidRPr="001A0A00">
        <w:rPr>
          <w:rFonts w:ascii="Arial" w:eastAsia="Arial" w:hAnsi="Arial" w:cs="Arial"/>
          <w:lang w:eastAsia="en-US"/>
        </w:rPr>
        <w:t>)</w:t>
      </w:r>
    </w:p>
    <w:p w14:paraId="0612A030"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 xml:space="preserve">ISBN-10: </w:t>
      </w:r>
      <w:r w:rsidRPr="001A0A00">
        <w:rPr>
          <w:rFonts w:ascii="Arial" w:eastAsia="Arial" w:hAnsi="Arial" w:cs="Arial"/>
          <w:lang w:eastAsia="en-US"/>
        </w:rPr>
        <w:tab/>
        <w:t xml:space="preserve"> 978-1-68261-591-1</w:t>
      </w:r>
    </w:p>
    <w:p w14:paraId="1398151A"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 xml:space="preserve"> 978-1-68261-592-8</w:t>
      </w:r>
    </w:p>
    <w:p w14:paraId="4C6E3ABF"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proofErr w:type="spellStart"/>
      <w:r w:rsidRPr="001A0A00">
        <w:rPr>
          <w:rFonts w:ascii="Arial" w:eastAsia="Arial" w:hAnsi="Arial" w:cs="Arial"/>
          <w:i/>
          <w:lang w:eastAsia="en-US"/>
        </w:rPr>
        <w:t>Disasterology</w:t>
      </w:r>
      <w:proofErr w:type="spellEnd"/>
      <w:r w:rsidRPr="001A0A00">
        <w:rPr>
          <w:rFonts w:ascii="Arial" w:eastAsia="Arial" w:hAnsi="Arial" w:cs="Arial"/>
          <w:i/>
          <w:lang w:eastAsia="en-US"/>
        </w:rPr>
        <w:t>: Dispatches from the Frontlines of the Climate Crisis, 2021</w:t>
      </w:r>
    </w:p>
    <w:p w14:paraId="3BD082FC" w14:textId="711690BB"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t>Samantha Montano</w:t>
      </w:r>
    </w:p>
    <w:p w14:paraId="493DCFF8"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t xml:space="preserve">Park Row </w:t>
      </w:r>
    </w:p>
    <w:p w14:paraId="63602F70"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978-0-7783-1103-4</w:t>
      </w:r>
    </w:p>
    <w:p w14:paraId="7C08CD6D"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r w:rsidRPr="001A0A00">
        <w:rPr>
          <w:rFonts w:ascii="Arial" w:eastAsia="Arial" w:hAnsi="Arial" w:cs="Arial"/>
          <w:i/>
          <w:lang w:eastAsia="en-US"/>
        </w:rPr>
        <w:t>Create the Future + Innovation Handbook: Tactics for Disruptive Thinking, 2020</w:t>
      </w:r>
    </w:p>
    <w:p w14:paraId="78BDC475" w14:textId="0F815E9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r>
      <w:r w:rsidRPr="001A0A00">
        <w:rPr>
          <w:rFonts w:ascii="Arial" w:eastAsia="Times New Roman" w:hAnsi="Arial" w:cs="Arial"/>
          <w:lang w:eastAsia="en-US"/>
        </w:rPr>
        <w:t xml:space="preserve">Jeremy </w:t>
      </w:r>
      <w:proofErr w:type="spellStart"/>
      <w:r w:rsidRPr="001A0A00">
        <w:rPr>
          <w:rFonts w:ascii="Arial" w:eastAsia="Times New Roman" w:hAnsi="Arial" w:cs="Arial"/>
          <w:lang w:eastAsia="en-US"/>
        </w:rPr>
        <w:t>Gutsche</w:t>
      </w:r>
      <w:proofErr w:type="spellEnd"/>
      <w:r w:rsidRPr="001A0A00">
        <w:rPr>
          <w:rFonts w:ascii="Arial" w:eastAsia="Times New Roman" w:hAnsi="Arial" w:cs="Arial"/>
          <w:lang w:eastAsia="en-US"/>
        </w:rPr>
        <w:t xml:space="preserve"> </w:t>
      </w:r>
    </w:p>
    <w:p w14:paraId="2326B212"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r>
      <w:r w:rsidRPr="001A0A00">
        <w:rPr>
          <w:rFonts w:ascii="Arial" w:eastAsia="Times New Roman" w:hAnsi="Arial" w:cs="Arial"/>
          <w:lang w:eastAsia="en-US"/>
        </w:rPr>
        <w:t>Greenleaf Book Group</w:t>
      </w:r>
    </w:p>
    <w:p w14:paraId="1E8A0FDE"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 xml:space="preserve">ISBN-10: </w:t>
      </w:r>
      <w:r w:rsidRPr="001A0A00">
        <w:rPr>
          <w:rFonts w:ascii="Arial" w:eastAsia="Arial" w:hAnsi="Arial" w:cs="Arial"/>
          <w:lang w:eastAsia="en-US"/>
        </w:rPr>
        <w:tab/>
        <w:t xml:space="preserve"> 978-1-7324391-4-6</w:t>
      </w:r>
    </w:p>
    <w:p w14:paraId="318F7B63" w14:textId="340447DE" w:rsid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ins w:id="114" w:author="McKinney, Kelly" w:date="2024-04-18T08:18:00Z"/>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 xml:space="preserve"> 978-1-7324391-5-3</w:t>
      </w:r>
    </w:p>
    <w:p w14:paraId="3875ACFA" w14:textId="77777777" w:rsidR="00A05763" w:rsidRDefault="00506B1A" w:rsidP="00506B1A">
      <w:pPr>
        <w:pBdr>
          <w:top w:val="single" w:sz="4" w:space="1" w:color="000000"/>
          <w:left w:val="none" w:sz="0" w:space="0" w:color="000000"/>
          <w:bottom w:val="none" w:sz="0" w:space="0" w:color="000000"/>
          <w:right w:val="none" w:sz="0" w:space="0" w:color="000000"/>
          <w:between w:val="none" w:sz="0" w:space="0" w:color="000000"/>
        </w:pBdr>
        <w:ind w:left="1440" w:hanging="1440"/>
        <w:rPr>
          <w:ins w:id="115" w:author="McKinney, Kelly" w:date="2024-04-18T08:27:00Z"/>
          <w:rFonts w:ascii="Arial" w:eastAsia="Arial" w:hAnsi="Arial" w:cs="Arial"/>
          <w:i/>
          <w:color w:val="000000"/>
          <w:lang w:eastAsia="en-US"/>
        </w:rPr>
      </w:pPr>
      <w:ins w:id="116" w:author="McKinney, Kelly" w:date="2024-04-18T08:18:00Z">
        <w:r w:rsidRPr="001A0A00">
          <w:rPr>
            <w:rFonts w:ascii="Arial" w:eastAsia="Arial" w:hAnsi="Arial" w:cs="Arial"/>
            <w:lang w:eastAsia="en-US"/>
          </w:rPr>
          <w:t xml:space="preserve">Title: </w:t>
        </w:r>
        <w:r w:rsidRPr="001A0A00">
          <w:rPr>
            <w:rFonts w:ascii="Arial" w:eastAsia="Arial" w:hAnsi="Arial" w:cs="Arial"/>
            <w:lang w:eastAsia="en-US"/>
          </w:rPr>
          <w:tab/>
        </w:r>
      </w:ins>
      <w:ins w:id="117" w:author="McKinney, Kelly" w:date="2024-04-18T08:19:00Z">
        <w:r w:rsidRPr="00A05763">
          <w:rPr>
            <w:rFonts w:ascii="Arial" w:eastAsia="Arial" w:hAnsi="Arial" w:cs="Arial"/>
            <w:i/>
            <w:color w:val="000000"/>
            <w:lang w:eastAsia="en-US"/>
            <w:rPrChange w:id="118" w:author="McKinney, Kelly" w:date="2024-04-18T08:27:00Z">
              <w:rPr>
                <w:rFonts w:ascii="Arial" w:eastAsia="Arial" w:hAnsi="Arial" w:cs="Arial"/>
                <w:color w:val="000000"/>
                <w:lang w:eastAsia="en-US"/>
              </w:rPr>
            </w:rPrChange>
          </w:rPr>
          <w:t>Developing and Maintaining Emergency Operations Plans, Comprehensive Preparedness Guide (CPG) 101</w:t>
        </w:r>
      </w:ins>
    </w:p>
    <w:p w14:paraId="186945A1" w14:textId="51EDA8FA" w:rsidR="00506B1A" w:rsidRPr="00A05763" w:rsidRDefault="00A05763" w:rsidP="00506B1A">
      <w:pPr>
        <w:pBdr>
          <w:top w:val="single" w:sz="4" w:space="1" w:color="000000"/>
          <w:left w:val="none" w:sz="0" w:space="0" w:color="000000"/>
          <w:bottom w:val="none" w:sz="0" w:space="0" w:color="000000"/>
          <w:right w:val="none" w:sz="0" w:space="0" w:color="000000"/>
          <w:between w:val="none" w:sz="0" w:space="0" w:color="000000"/>
        </w:pBdr>
        <w:ind w:left="1440" w:hanging="1440"/>
        <w:rPr>
          <w:ins w:id="119" w:author="McKinney, Kelly" w:date="2024-04-18T08:18:00Z"/>
          <w:rFonts w:ascii="Arial" w:eastAsia="Arial" w:hAnsi="Arial" w:cs="Arial"/>
          <w:lang w:eastAsia="en-US"/>
          <w:rPrChange w:id="120" w:author="McKinney, Kelly" w:date="2024-04-18T08:27:00Z">
            <w:rPr>
              <w:ins w:id="121" w:author="McKinney, Kelly" w:date="2024-04-18T08:18:00Z"/>
              <w:rFonts w:ascii="Arial" w:eastAsia="Arial" w:hAnsi="Arial" w:cs="Arial"/>
              <w:i/>
              <w:lang w:eastAsia="en-US"/>
            </w:rPr>
          </w:rPrChange>
        </w:rPr>
      </w:pPr>
      <w:ins w:id="122" w:author="McKinney, Kelly" w:date="2024-04-18T08:27:00Z">
        <w:r w:rsidRPr="00A05763">
          <w:rPr>
            <w:rFonts w:ascii="Arial" w:eastAsia="Arial" w:hAnsi="Arial" w:cs="Arial"/>
            <w:color w:val="000000"/>
            <w:lang w:eastAsia="en-US"/>
            <w:rPrChange w:id="123" w:author="McKinney, Kelly" w:date="2024-04-18T08:27:00Z">
              <w:rPr>
                <w:rFonts w:ascii="Arial" w:eastAsia="Arial" w:hAnsi="Arial" w:cs="Arial"/>
                <w:i/>
                <w:color w:val="000000"/>
                <w:lang w:eastAsia="en-US"/>
              </w:rPr>
            </w:rPrChange>
          </w:rPr>
          <w:t>Version:</w:t>
        </w:r>
        <w:r w:rsidRPr="00A05763">
          <w:rPr>
            <w:rFonts w:ascii="Arial" w:eastAsia="Arial" w:hAnsi="Arial" w:cs="Arial"/>
            <w:color w:val="000000"/>
            <w:lang w:eastAsia="en-US"/>
            <w:rPrChange w:id="124" w:author="McKinney, Kelly" w:date="2024-04-18T08:27:00Z">
              <w:rPr>
                <w:rFonts w:ascii="Arial" w:eastAsia="Arial" w:hAnsi="Arial" w:cs="Arial"/>
                <w:i/>
                <w:color w:val="000000"/>
                <w:lang w:eastAsia="en-US"/>
              </w:rPr>
            </w:rPrChange>
          </w:rPr>
          <w:tab/>
        </w:r>
        <w:r w:rsidRPr="00A05763">
          <w:rPr>
            <w:rFonts w:ascii="Arial" w:eastAsia="Arial" w:hAnsi="Arial" w:cs="Arial"/>
            <w:color w:val="000000"/>
            <w:lang w:eastAsia="en-US"/>
            <w:rPrChange w:id="125" w:author="McKinney, Kelly" w:date="2024-04-18T08:27:00Z">
              <w:rPr>
                <w:rFonts w:ascii="Arial" w:eastAsia="Arial" w:hAnsi="Arial" w:cs="Arial"/>
                <w:color w:val="000000"/>
                <w:lang w:eastAsia="en-US"/>
              </w:rPr>
            </w:rPrChange>
          </w:rPr>
          <w:t>3.0</w:t>
        </w:r>
      </w:ins>
      <w:ins w:id="126" w:author="McKinney, Kelly" w:date="2024-04-18T08:19:00Z">
        <w:r w:rsidR="00506B1A" w:rsidRPr="00A05763">
          <w:rPr>
            <w:rFonts w:ascii="Arial" w:eastAsia="Arial" w:hAnsi="Arial" w:cs="Arial"/>
            <w:color w:val="000000"/>
            <w:lang w:eastAsia="en-US"/>
            <w:rPrChange w:id="127" w:author="McKinney, Kelly" w:date="2024-04-18T08:27:00Z">
              <w:rPr>
                <w:rFonts w:ascii="Arial" w:eastAsia="Arial" w:hAnsi="Arial" w:cs="Arial"/>
                <w:color w:val="000000"/>
                <w:lang w:eastAsia="en-US"/>
              </w:rPr>
            </w:rPrChange>
          </w:rPr>
          <w:t>, September 2021</w:t>
        </w:r>
      </w:ins>
    </w:p>
    <w:p w14:paraId="19A0FD18" w14:textId="02630008" w:rsidR="00506B1A" w:rsidRPr="001A0A00" w:rsidRDefault="00506B1A" w:rsidP="00506B1A">
      <w:pPr>
        <w:pBdr>
          <w:top w:val="none" w:sz="0" w:space="0" w:color="000000"/>
          <w:left w:val="none" w:sz="0" w:space="0" w:color="000000"/>
          <w:bottom w:val="none" w:sz="0" w:space="0" w:color="000000"/>
          <w:right w:val="none" w:sz="0" w:space="0" w:color="000000"/>
          <w:between w:val="none" w:sz="0" w:space="0" w:color="000000"/>
        </w:pBdr>
        <w:rPr>
          <w:ins w:id="128" w:author="McKinney, Kelly" w:date="2024-04-18T08:18:00Z"/>
          <w:rFonts w:ascii="Arial" w:eastAsia="Arial" w:hAnsi="Arial" w:cs="Arial"/>
          <w:lang w:eastAsia="en-US"/>
        </w:rPr>
      </w:pPr>
      <w:ins w:id="129" w:author="McKinney, Kelly" w:date="2024-04-18T08:18:00Z">
        <w:r w:rsidRPr="001A0A00">
          <w:rPr>
            <w:rFonts w:ascii="Arial" w:eastAsia="Arial" w:hAnsi="Arial" w:cs="Arial"/>
            <w:lang w:eastAsia="en-US"/>
          </w:rPr>
          <w:t>Author:</w:t>
        </w:r>
        <w:r w:rsidRPr="001A0A00">
          <w:rPr>
            <w:rFonts w:ascii="Arial" w:eastAsia="Arial" w:hAnsi="Arial" w:cs="Arial"/>
            <w:lang w:eastAsia="en-US"/>
          </w:rPr>
          <w:tab/>
        </w:r>
      </w:ins>
      <w:ins w:id="130" w:author="McKinney, Kelly" w:date="2024-04-18T08:19:00Z">
        <w:r>
          <w:rPr>
            <w:rFonts w:ascii="Arial" w:eastAsia="Times New Roman" w:hAnsi="Arial" w:cs="Arial"/>
            <w:lang w:eastAsia="en-US"/>
          </w:rPr>
          <w:t>Federal Emergency Management Agency</w:t>
        </w:r>
      </w:ins>
    </w:p>
    <w:p w14:paraId="281082B4" w14:textId="257866F9" w:rsidR="00506B1A" w:rsidRPr="001A0A00" w:rsidDel="008730BC" w:rsidRDefault="00A05763" w:rsidP="008730BC">
      <w:pPr>
        <w:pBdr>
          <w:top w:val="none" w:sz="0" w:space="0" w:color="000000"/>
          <w:left w:val="none" w:sz="0" w:space="0" w:color="000000"/>
          <w:bottom w:val="none" w:sz="0" w:space="0" w:color="000000"/>
          <w:right w:val="none" w:sz="0" w:space="0" w:color="000000"/>
          <w:between w:val="none" w:sz="0" w:space="0" w:color="000000"/>
        </w:pBdr>
        <w:spacing w:after="120"/>
        <w:ind w:left="720"/>
        <w:rPr>
          <w:del w:id="131" w:author="McKinney, Kelly" w:date="2024-04-18T08:26:00Z"/>
          <w:rFonts w:ascii="Arial" w:eastAsia="Arial" w:hAnsi="Arial" w:cs="Arial"/>
          <w:lang w:eastAsia="en-US"/>
        </w:rPr>
        <w:pPrChange w:id="132" w:author="McKinney, Kelly" w:date="2024-04-18T08:26:00Z">
          <w:pPr>
            <w:pBdr>
              <w:top w:val="none" w:sz="0" w:space="0" w:color="000000"/>
              <w:left w:val="none" w:sz="0" w:space="0" w:color="000000"/>
              <w:bottom w:val="none" w:sz="0" w:space="0" w:color="000000"/>
              <w:right w:val="none" w:sz="0" w:space="0" w:color="000000"/>
              <w:between w:val="none" w:sz="0" w:space="0" w:color="000000"/>
            </w:pBdr>
            <w:spacing w:after="120"/>
          </w:pPr>
        </w:pPrChange>
      </w:pPr>
      <w:ins w:id="133" w:author="McKinney, Kelly" w:date="2024-04-18T08:27:00Z">
        <w:r>
          <w:rPr>
            <w:rFonts w:ascii="Arial" w:eastAsia="Arial" w:hAnsi="Arial" w:cs="Arial"/>
            <w:lang w:eastAsia="en-US"/>
          </w:rPr>
          <w:t>R</w:t>
        </w:r>
      </w:ins>
    </w:p>
    <w:p w14:paraId="687D403B" w14:textId="0C05D5A2" w:rsidR="001A0A00" w:rsidRPr="001A0A00" w:rsidRDefault="001A0A00" w:rsidP="008730BC">
      <w:pPr>
        <w:widowControl w:val="0"/>
        <w:pBdr>
          <w:top w:val="none" w:sz="0" w:space="0" w:color="000000"/>
          <w:left w:val="none" w:sz="0" w:space="0" w:color="000000"/>
          <w:bottom w:val="none" w:sz="0" w:space="0" w:color="000000"/>
          <w:right w:val="none" w:sz="0" w:space="0" w:color="000000"/>
          <w:between w:val="none" w:sz="0" w:space="0" w:color="000000"/>
        </w:pBdr>
        <w:spacing w:after="120"/>
        <w:ind w:left="1440"/>
        <w:contextualSpacing/>
        <w:rPr>
          <w:rFonts w:ascii="Arial" w:eastAsia="Arial" w:hAnsi="Arial" w:cs="Arial"/>
          <w:color w:val="000000"/>
          <w:lang w:eastAsia="en-US"/>
        </w:rPr>
        <w:pPrChange w:id="134" w:author="McKinney, Kelly" w:date="2024-04-18T08:26:00Z">
          <w:pPr>
            <w:widowControl w:val="0"/>
            <w:numPr>
              <w:numId w:val="14"/>
            </w:numPr>
            <w:pBdr>
              <w:top w:val="none" w:sz="0" w:space="0" w:color="000000"/>
              <w:left w:val="none" w:sz="0" w:space="0" w:color="000000"/>
              <w:bottom w:val="none" w:sz="0" w:space="0" w:color="000000"/>
              <w:right w:val="none" w:sz="0" w:space="0" w:color="000000"/>
              <w:between w:val="none" w:sz="0" w:space="0" w:color="000000"/>
            </w:pBdr>
            <w:spacing w:after="120"/>
            <w:ind w:left="720" w:hanging="360"/>
            <w:contextualSpacing/>
          </w:pPr>
        </w:pPrChange>
      </w:pPr>
      <w:del w:id="135" w:author="McKinney, Kelly" w:date="2024-04-18T08:18:00Z">
        <w:r w:rsidRPr="001A0A00" w:rsidDel="00506B1A">
          <w:rPr>
            <w:rFonts w:ascii="Arial" w:eastAsia="Arial" w:hAnsi="Arial" w:cs="Arial"/>
            <w:color w:val="000000"/>
            <w:lang w:eastAsia="en-US"/>
          </w:rPr>
          <w:delText>Developing and Maintaining Emergency Operations Plans, Comprehensive Preparedness Guide (CPG) 101</w:delText>
        </w:r>
      </w:del>
      <w:del w:id="136" w:author="McKinney, Kelly" w:date="2024-04-18T08:26:00Z">
        <w:r w:rsidRPr="001A0A00" w:rsidDel="008730BC">
          <w:rPr>
            <w:rFonts w:ascii="Arial" w:eastAsia="Arial" w:hAnsi="Arial" w:cs="Arial"/>
            <w:color w:val="000000"/>
            <w:lang w:eastAsia="en-US"/>
          </w:rPr>
          <w:delText xml:space="preserve">, FEMA, September 2021, </w:delText>
        </w:r>
      </w:del>
      <w:del w:id="137" w:author="McKinney, Kelly" w:date="2024-04-18T08:27:00Z">
        <w:r w:rsidRPr="001A0A00" w:rsidDel="00A05763">
          <w:rPr>
            <w:rFonts w:ascii="Arial" w:eastAsia="Arial" w:hAnsi="Arial" w:cs="Arial"/>
            <w:color w:val="000000"/>
            <w:lang w:eastAsia="en-US"/>
          </w:rPr>
          <w:delText>Version 3.0, r</w:delText>
        </w:r>
      </w:del>
      <w:r w:rsidRPr="001A0A00">
        <w:rPr>
          <w:rFonts w:ascii="Arial" w:eastAsia="Arial" w:hAnsi="Arial" w:cs="Arial"/>
          <w:color w:val="000000"/>
          <w:lang w:eastAsia="en-US"/>
        </w:rPr>
        <w:t xml:space="preserve">etrieved at </w:t>
      </w:r>
      <w:r w:rsidR="002C4A99">
        <w:fldChar w:fldCharType="begin"/>
      </w:r>
      <w:r w:rsidR="002C4A99">
        <w:instrText xml:space="preserve"> HYPERLINK "https://www.fema.gov/sites/default/files/documents/fema_cpg-101-v3-developing-maintaining-eops.pdf" </w:instrText>
      </w:r>
      <w:r w:rsidR="002C4A99">
        <w:fldChar w:fldCharType="separate"/>
      </w:r>
      <w:r w:rsidRPr="001A0A00">
        <w:rPr>
          <w:rFonts w:ascii="Arial" w:eastAsia="Arial" w:hAnsi="Arial" w:cs="Arial"/>
          <w:color w:val="0000FF" w:themeColor="hyperlink"/>
          <w:u w:val="single"/>
          <w:lang w:eastAsia="en-US"/>
        </w:rPr>
        <w:t>https://www.fema.gov/sites/default/files/documents/fema_cpg-101-v3-developing-maintaining-eops.pdf</w:t>
      </w:r>
      <w:r w:rsidR="002C4A99">
        <w:rPr>
          <w:rFonts w:ascii="Arial" w:eastAsia="Arial" w:hAnsi="Arial" w:cs="Arial"/>
          <w:color w:val="0000FF" w:themeColor="hyperlink"/>
          <w:u w:val="single"/>
          <w:lang w:eastAsia="en-US"/>
        </w:rPr>
        <w:fldChar w:fldCharType="end"/>
      </w:r>
    </w:p>
    <w:p w14:paraId="72EC740F" w14:textId="77777777" w:rsid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Cambria" w:hAnsi="Arial"/>
          <w:b/>
          <w:lang w:eastAsia="en-US"/>
        </w:rPr>
      </w:pPr>
    </w:p>
    <w:p w14:paraId="28160B46" w14:textId="596781D3"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Cambria" w:hAnsi="Arial"/>
          <w:b/>
          <w:lang w:eastAsia="en-US"/>
        </w:rPr>
        <w:t>Recommended on-line training for this course is:</w:t>
      </w:r>
    </w:p>
    <w:p w14:paraId="70BB4F39" w14:textId="77777777" w:rsidR="001A0A00" w:rsidRPr="001A0A00" w:rsidRDefault="001A0A00" w:rsidP="00B800EA">
      <w:pPr>
        <w:pBdr>
          <w:top w:val="single" w:sz="4" w:space="1" w:color="000000"/>
          <w:bottom w:val="single" w:sz="4" w:space="1" w:color="000000"/>
        </w:pBdr>
        <w:ind w:right="-634"/>
        <w:rPr>
          <w:rFonts w:ascii="Arial" w:eastAsia="Arial" w:hAnsi="Arial" w:cs="Arial"/>
          <w:lang w:eastAsia="en-US"/>
        </w:rPr>
        <w:pPrChange w:id="138" w:author="McKinney, Kelly" w:date="2024-04-18T18:46:00Z">
          <w:pPr>
            <w:pBdr>
              <w:top w:val="single" w:sz="4" w:space="1" w:color="000000"/>
              <w:bottom w:val="single" w:sz="4" w:space="1" w:color="000000"/>
            </w:pBdr>
            <w:spacing w:before="120" w:after="120"/>
            <w:ind w:right="-634"/>
          </w:pPr>
        </w:pPrChange>
      </w:pPr>
      <w:r w:rsidRPr="001A0A00">
        <w:rPr>
          <w:rFonts w:ascii="Arial" w:eastAsia="Arial" w:hAnsi="Arial" w:cs="Arial"/>
          <w:lang w:eastAsia="en-US"/>
        </w:rPr>
        <w:t xml:space="preserve">IS-230.E: Fundamentals of Emergency Management: </w:t>
      </w:r>
    </w:p>
    <w:p w14:paraId="5CDB32E5" w14:textId="77777777" w:rsidR="001A0A00" w:rsidRPr="001A0A00" w:rsidRDefault="002C4A99" w:rsidP="00B800EA">
      <w:pPr>
        <w:pBdr>
          <w:top w:val="single" w:sz="4" w:space="1" w:color="000000"/>
          <w:bottom w:val="single" w:sz="4" w:space="1" w:color="000000"/>
        </w:pBdr>
        <w:ind w:right="-634"/>
        <w:rPr>
          <w:rFonts w:ascii="Arial" w:eastAsia="Arial" w:hAnsi="Arial" w:cs="Arial"/>
          <w:lang w:eastAsia="en-US"/>
        </w:rPr>
        <w:pPrChange w:id="139" w:author="McKinney, Kelly" w:date="2024-04-18T18:46:00Z">
          <w:pPr>
            <w:pBdr>
              <w:top w:val="single" w:sz="4" w:space="1" w:color="000000"/>
              <w:bottom w:val="single" w:sz="4" w:space="1" w:color="000000"/>
            </w:pBdr>
            <w:spacing w:before="120" w:after="120"/>
            <w:ind w:right="-634"/>
          </w:pPr>
        </w:pPrChange>
      </w:pPr>
      <w:r>
        <w:fldChar w:fldCharType="begin"/>
      </w:r>
      <w:r>
        <w:instrText xml:space="preserve"> HYPERLINK "https://training.fema.gov/is/courseoverview.aspx?code=IS-230.e" </w:instrText>
      </w:r>
      <w:r>
        <w:fldChar w:fldCharType="separate"/>
      </w:r>
      <w:r w:rsidR="001A0A00" w:rsidRPr="001A0A00">
        <w:rPr>
          <w:rFonts w:ascii="Arial" w:eastAsia="Arial" w:hAnsi="Arial" w:cs="Arial"/>
          <w:color w:val="0000FF" w:themeColor="hyperlink"/>
          <w:u w:val="single"/>
          <w:lang w:eastAsia="en-US"/>
        </w:rPr>
        <w:t>https://training.fema.gov/is/courseoverview.aspx?code=IS-230.e</w:t>
      </w:r>
      <w:r>
        <w:rPr>
          <w:rFonts w:ascii="Arial" w:eastAsia="Arial" w:hAnsi="Arial" w:cs="Arial"/>
          <w:color w:val="0000FF" w:themeColor="hyperlink"/>
          <w:u w:val="single"/>
          <w:lang w:eastAsia="en-US"/>
        </w:rPr>
        <w:fldChar w:fldCharType="end"/>
      </w:r>
    </w:p>
    <w:p w14:paraId="603C5853" w14:textId="34C5BEF8" w:rsidR="001A0A00" w:rsidRDefault="001A0A00" w:rsidP="00B800EA">
      <w:pPr>
        <w:pBdr>
          <w:top w:val="single" w:sz="4" w:space="1" w:color="000000"/>
          <w:bottom w:val="single" w:sz="4" w:space="1" w:color="000000"/>
        </w:pBdr>
        <w:spacing w:line="360" w:lineRule="auto"/>
        <w:ind w:right="-634"/>
        <w:rPr>
          <w:ins w:id="140" w:author="McKinney, Kelly" w:date="2024-04-18T18:46:00Z"/>
          <w:rFonts w:ascii="Arial" w:eastAsia="Arial" w:hAnsi="Arial" w:cs="Arial"/>
          <w:lang w:eastAsia="en-US"/>
        </w:rPr>
      </w:pPr>
      <w:r w:rsidRPr="001A0A00">
        <w:rPr>
          <w:rFonts w:ascii="Arial" w:eastAsia="Arial" w:hAnsi="Arial" w:cs="Arial"/>
          <w:lang w:eastAsia="en-US"/>
        </w:rPr>
        <w:t xml:space="preserve">6-hour entry-level on-line course designed for individuals new to the field of emergency management. </w:t>
      </w:r>
    </w:p>
    <w:p w14:paraId="213C1300" w14:textId="77777777" w:rsidR="00B800EA" w:rsidRPr="001A0A00" w:rsidRDefault="00B800EA" w:rsidP="00B800EA">
      <w:pPr>
        <w:pBdr>
          <w:top w:val="single" w:sz="4" w:space="1" w:color="000000"/>
          <w:bottom w:val="single" w:sz="4" w:space="1" w:color="000000"/>
        </w:pBdr>
        <w:spacing w:line="360" w:lineRule="auto"/>
        <w:ind w:right="-634"/>
        <w:rPr>
          <w:rFonts w:ascii="Arial" w:eastAsia="Arial" w:hAnsi="Arial" w:cs="Arial"/>
          <w:lang w:eastAsia="en-US"/>
        </w:rPr>
        <w:pPrChange w:id="141" w:author="McKinney, Kelly" w:date="2024-04-18T18:46:00Z">
          <w:pPr>
            <w:pBdr>
              <w:top w:val="single" w:sz="4" w:space="1" w:color="000000"/>
              <w:bottom w:val="single" w:sz="4" w:space="1" w:color="000000"/>
            </w:pBdr>
            <w:spacing w:before="120" w:after="120" w:line="360" w:lineRule="auto"/>
            <w:ind w:right="-634"/>
          </w:pPr>
        </w:pPrChange>
      </w:pPr>
    </w:p>
    <w:p w14:paraId="06155FE4" w14:textId="0AD3980A" w:rsidR="001A0A00" w:rsidRPr="00B800EA" w:rsidRDefault="001A0A00" w:rsidP="00B800EA">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Cambria" w:hAnsi="Arial"/>
          <w:b/>
          <w:lang w:eastAsia="en-US"/>
          <w:rPrChange w:id="142" w:author="McKinney, Kelly" w:date="2024-04-18T18:46:00Z">
            <w:rPr>
              <w:rFonts w:ascii="Arial" w:eastAsia="Calibri" w:hAnsi="Arial" w:cs="Calibri"/>
              <w:u w:val="single"/>
              <w:lang w:eastAsia="en-US"/>
            </w:rPr>
          </w:rPrChange>
        </w:rPr>
        <w:pPrChange w:id="143" w:author="McKinney, Kelly" w:date="2024-04-18T18:46:00Z">
          <w:pPr>
            <w:keepNext/>
            <w:keepLines/>
            <w:spacing w:before="240" w:after="120"/>
            <w:outlineLvl w:val="1"/>
          </w:pPr>
        </w:pPrChange>
      </w:pPr>
      <w:r w:rsidRPr="00B800EA">
        <w:rPr>
          <w:rFonts w:ascii="Arial" w:eastAsia="Cambria" w:hAnsi="Arial"/>
          <w:b/>
          <w:lang w:eastAsia="en-US"/>
          <w:rPrChange w:id="144" w:author="McKinney, Kelly" w:date="2024-04-18T18:46:00Z">
            <w:rPr>
              <w:rFonts w:ascii="Arial" w:eastAsia="Calibri" w:hAnsi="Arial" w:cs="Calibri"/>
              <w:u w:val="single"/>
              <w:lang w:eastAsia="en-US"/>
            </w:rPr>
          </w:rPrChange>
        </w:rPr>
        <w:t xml:space="preserve">Suggested </w:t>
      </w:r>
      <w:ins w:id="145" w:author="McKinney, Kelly" w:date="2024-04-18T18:46:00Z">
        <w:r w:rsidR="00B800EA">
          <w:rPr>
            <w:rFonts w:ascii="Arial" w:eastAsia="Cambria" w:hAnsi="Arial"/>
            <w:b/>
            <w:lang w:eastAsia="en-US"/>
          </w:rPr>
          <w:t>r</w:t>
        </w:r>
      </w:ins>
      <w:del w:id="146" w:author="McKinney, Kelly" w:date="2024-04-18T18:46:00Z">
        <w:r w:rsidRPr="00B800EA" w:rsidDel="00B800EA">
          <w:rPr>
            <w:rFonts w:ascii="Arial" w:eastAsia="Cambria" w:hAnsi="Arial"/>
            <w:b/>
            <w:lang w:eastAsia="en-US"/>
            <w:rPrChange w:id="147" w:author="McKinney, Kelly" w:date="2024-04-18T18:46:00Z">
              <w:rPr>
                <w:rFonts w:ascii="Arial" w:eastAsia="Calibri" w:hAnsi="Arial" w:cs="Calibri"/>
                <w:u w:val="single"/>
                <w:lang w:eastAsia="en-US"/>
              </w:rPr>
            </w:rPrChange>
          </w:rPr>
          <w:delText>R</w:delText>
        </w:r>
      </w:del>
      <w:r w:rsidRPr="00B800EA">
        <w:rPr>
          <w:rFonts w:ascii="Arial" w:eastAsia="Cambria" w:hAnsi="Arial"/>
          <w:b/>
          <w:lang w:eastAsia="en-US"/>
          <w:rPrChange w:id="148" w:author="McKinney, Kelly" w:date="2024-04-18T18:46:00Z">
            <w:rPr>
              <w:rFonts w:ascii="Arial" w:eastAsia="Calibri" w:hAnsi="Arial" w:cs="Calibri"/>
              <w:u w:val="single"/>
              <w:lang w:eastAsia="en-US"/>
            </w:rPr>
          </w:rPrChange>
        </w:rPr>
        <w:t>eadings</w:t>
      </w:r>
      <w:ins w:id="149" w:author="McKinney, Kelly" w:date="2024-04-18T18:46:00Z">
        <w:r w:rsidR="00B800EA">
          <w:rPr>
            <w:rFonts w:ascii="Arial" w:eastAsia="Cambria" w:hAnsi="Arial"/>
            <w:b/>
            <w:lang w:eastAsia="en-US"/>
          </w:rPr>
          <w:t xml:space="preserve"> for this course are:</w:t>
        </w:r>
      </w:ins>
    </w:p>
    <w:p w14:paraId="57823B8A" w14:textId="77777777" w:rsidR="00520459" w:rsidRPr="00520459" w:rsidRDefault="00520459" w:rsidP="001A0A00">
      <w:pPr>
        <w:widowControl w:val="0"/>
        <w:numPr>
          <w:ilvl w:val="0"/>
          <w:numId w:val="14"/>
        </w:numPr>
        <w:tabs>
          <w:tab w:val="left" w:pos="720"/>
        </w:tabs>
        <w:spacing w:before="20" w:after="20" w:line="276" w:lineRule="auto"/>
        <w:rPr>
          <w:ins w:id="150" w:author="McKinney, Kelly" w:date="2024-04-18T18:30:00Z"/>
          <w:rFonts w:ascii="Arial" w:eastAsia="Cambria" w:hAnsi="Arial" w:cs="Arial"/>
          <w:color w:val="000000"/>
          <w:lang w:eastAsia="en-US"/>
          <w:rPrChange w:id="151" w:author="McKinney, Kelly" w:date="2024-04-18T18:30:00Z">
            <w:rPr>
              <w:ins w:id="152" w:author="McKinney, Kelly" w:date="2024-04-18T18:30:00Z"/>
              <w:rFonts w:ascii="Roboto" w:hAnsi="Roboto"/>
              <w:color w:val="1F1F1F"/>
              <w:shd w:val="clear" w:color="auto" w:fill="FFFFFF"/>
            </w:rPr>
          </w:rPrChange>
        </w:rPr>
      </w:pPr>
      <w:proofErr w:type="spellStart"/>
      <w:ins w:id="153" w:author="McKinney, Kelly" w:date="2024-04-18T18:30:00Z">
        <w:r>
          <w:rPr>
            <w:rFonts w:ascii="Roboto" w:hAnsi="Roboto"/>
            <w:color w:val="1F1F1F"/>
            <w:shd w:val="clear" w:color="auto" w:fill="FFFFFF"/>
          </w:rPr>
          <w:t>Taleb</w:t>
        </w:r>
        <w:proofErr w:type="spellEnd"/>
        <w:r>
          <w:rPr>
            <w:rFonts w:ascii="Roboto" w:hAnsi="Roboto"/>
            <w:color w:val="1F1F1F"/>
            <w:shd w:val="clear" w:color="auto" w:fill="FFFFFF"/>
          </w:rPr>
          <w:t>, Nassim Nicholas. Antifragile. Penguin Books, 2013.</w:t>
        </w:r>
      </w:ins>
    </w:p>
    <w:p w14:paraId="7D0C6B57" w14:textId="49E7AA6F" w:rsidR="001A0A00" w:rsidRDefault="001A0A00" w:rsidP="001A0A00">
      <w:pPr>
        <w:widowControl w:val="0"/>
        <w:numPr>
          <w:ilvl w:val="0"/>
          <w:numId w:val="14"/>
        </w:numPr>
        <w:tabs>
          <w:tab w:val="left" w:pos="720"/>
        </w:tabs>
        <w:spacing w:before="20" w:after="20" w:line="276" w:lineRule="auto"/>
        <w:rPr>
          <w:ins w:id="154" w:author="McKinney, Kelly" w:date="2024-04-18T18:24:00Z"/>
          <w:rFonts w:ascii="Arial" w:eastAsia="Cambria" w:hAnsi="Arial" w:cs="Arial"/>
          <w:color w:val="000000"/>
          <w:lang w:eastAsia="en-US"/>
        </w:rPr>
      </w:pPr>
      <w:proofErr w:type="spellStart"/>
      <w:r w:rsidRPr="001A0A00">
        <w:rPr>
          <w:rFonts w:ascii="Arial" w:eastAsia="Cambria" w:hAnsi="Arial" w:cs="Arial"/>
          <w:color w:val="000000"/>
          <w:lang w:eastAsia="en-US"/>
        </w:rPr>
        <w:t>Taleb</w:t>
      </w:r>
      <w:proofErr w:type="spellEnd"/>
      <w:r w:rsidRPr="001A0A00">
        <w:rPr>
          <w:rFonts w:ascii="Arial" w:eastAsia="Cambria" w:hAnsi="Arial" w:cs="Arial"/>
          <w:color w:val="000000"/>
          <w:lang w:eastAsia="en-US"/>
        </w:rPr>
        <w:t>, Nassim, and David Chandler. The Black Swan. W.F. Howes, 2007.</w:t>
      </w:r>
    </w:p>
    <w:p w14:paraId="73F840B3" w14:textId="0B27342A" w:rsidR="0006389D" w:rsidRDefault="00520459" w:rsidP="001A0A00">
      <w:pPr>
        <w:widowControl w:val="0"/>
        <w:numPr>
          <w:ilvl w:val="0"/>
          <w:numId w:val="14"/>
        </w:numPr>
        <w:tabs>
          <w:tab w:val="left" w:pos="720"/>
        </w:tabs>
        <w:spacing w:before="20" w:after="20" w:line="276" w:lineRule="auto"/>
        <w:rPr>
          <w:ins w:id="155" w:author="McKinney, Kelly" w:date="2024-04-18T18:25:00Z"/>
          <w:rFonts w:ascii="Arial" w:eastAsia="Cambria" w:hAnsi="Arial" w:cs="Arial"/>
          <w:color w:val="000000"/>
          <w:lang w:eastAsia="en-US"/>
        </w:rPr>
      </w:pPr>
      <w:proofErr w:type="spellStart"/>
      <w:ins w:id="156" w:author="McKinney, Kelly" w:date="2024-04-18T18:24:00Z">
        <w:r w:rsidRPr="00520459">
          <w:rPr>
            <w:rFonts w:ascii="Arial" w:eastAsia="Cambria" w:hAnsi="Arial" w:cs="Arial"/>
            <w:color w:val="000000"/>
            <w:lang w:eastAsia="en-US"/>
          </w:rPr>
          <w:t>Perrow</w:t>
        </w:r>
        <w:proofErr w:type="spellEnd"/>
        <w:r w:rsidRPr="00520459">
          <w:rPr>
            <w:rFonts w:ascii="Arial" w:eastAsia="Cambria" w:hAnsi="Arial" w:cs="Arial"/>
            <w:color w:val="000000"/>
            <w:lang w:eastAsia="en-US"/>
          </w:rPr>
          <w:t xml:space="preserve">, C. Normal Accidents: Living with High-Risk Technologies. </w:t>
        </w:r>
      </w:ins>
      <w:ins w:id="157" w:author="McKinney, Kelly" w:date="2024-04-18T18:31:00Z">
        <w:r w:rsidRPr="00520459">
          <w:rPr>
            <w:rFonts w:ascii="Arial" w:eastAsia="Cambria" w:hAnsi="Arial" w:cs="Arial"/>
            <w:color w:val="000000"/>
            <w:lang w:eastAsia="en-US"/>
          </w:rPr>
          <w:t>Basic Books, New York</w:t>
        </w:r>
        <w:r>
          <w:rPr>
            <w:rFonts w:ascii="Arial" w:eastAsia="Cambria" w:hAnsi="Arial" w:cs="Arial"/>
            <w:color w:val="000000"/>
            <w:lang w:eastAsia="en-US"/>
          </w:rPr>
          <w:t xml:space="preserve">, </w:t>
        </w:r>
      </w:ins>
      <w:ins w:id="158" w:author="McKinney, Kelly" w:date="2024-04-18T18:28:00Z">
        <w:r>
          <w:rPr>
            <w:rFonts w:ascii="Arial" w:eastAsia="Cambria" w:hAnsi="Arial" w:cs="Arial"/>
            <w:color w:val="000000"/>
            <w:lang w:eastAsia="en-US"/>
          </w:rPr>
          <w:t>1984</w:t>
        </w:r>
      </w:ins>
    </w:p>
    <w:p w14:paraId="59BD86A5" w14:textId="0B46793E" w:rsidR="00520459" w:rsidRPr="00520459" w:rsidRDefault="00520459" w:rsidP="001A0A00">
      <w:pPr>
        <w:widowControl w:val="0"/>
        <w:numPr>
          <w:ilvl w:val="0"/>
          <w:numId w:val="14"/>
        </w:numPr>
        <w:tabs>
          <w:tab w:val="left" w:pos="720"/>
        </w:tabs>
        <w:spacing w:before="20" w:after="20" w:line="276" w:lineRule="auto"/>
        <w:rPr>
          <w:ins w:id="159" w:author="McKinney, Kelly" w:date="2024-04-18T18:29:00Z"/>
          <w:rFonts w:ascii="Arial" w:eastAsia="Cambria" w:hAnsi="Arial" w:cs="Arial"/>
          <w:color w:val="000000"/>
          <w:lang w:eastAsia="en-US"/>
          <w:rPrChange w:id="160" w:author="McKinney, Kelly" w:date="2024-04-18T18:29:00Z">
            <w:rPr>
              <w:ins w:id="161" w:author="McKinney, Kelly" w:date="2024-04-18T18:29:00Z"/>
              <w:rFonts w:ascii="Roboto" w:hAnsi="Roboto"/>
              <w:color w:val="1F1F1F"/>
              <w:shd w:val="clear" w:color="auto" w:fill="FFFFFF"/>
            </w:rPr>
          </w:rPrChange>
        </w:rPr>
      </w:pPr>
      <w:ins w:id="162" w:author="McKinney, Kelly" w:date="2024-04-18T18:25:00Z">
        <w:r>
          <w:rPr>
            <w:rFonts w:ascii="Roboto" w:hAnsi="Roboto"/>
            <w:color w:val="1F1F1F"/>
            <w:shd w:val="clear" w:color="auto" w:fill="FFFFFF"/>
          </w:rPr>
          <w:t xml:space="preserve">McChrystal, G. S. A., Silverman, D., Collins, T., &amp; </w:t>
        </w:r>
        <w:proofErr w:type="spellStart"/>
        <w:r>
          <w:rPr>
            <w:rFonts w:ascii="Roboto" w:hAnsi="Roboto"/>
            <w:color w:val="1F1F1F"/>
            <w:shd w:val="clear" w:color="auto" w:fill="FFFFFF"/>
          </w:rPr>
          <w:t>Fussell</w:t>
        </w:r>
        <w:proofErr w:type="spellEnd"/>
        <w:r>
          <w:rPr>
            <w:rFonts w:ascii="Roboto" w:hAnsi="Roboto"/>
            <w:color w:val="1F1F1F"/>
            <w:shd w:val="clear" w:color="auto" w:fill="FFFFFF"/>
          </w:rPr>
          <w:t>, C. Team of teams</w:t>
        </w:r>
      </w:ins>
      <w:ins w:id="163" w:author="McKinney, Kelly" w:date="2024-04-18T18:31:00Z">
        <w:r>
          <w:rPr>
            <w:rFonts w:ascii="Roboto" w:hAnsi="Roboto"/>
            <w:color w:val="1F1F1F"/>
            <w:shd w:val="clear" w:color="auto" w:fill="FFFFFF"/>
          </w:rPr>
          <w:t>.</w:t>
        </w:r>
        <w:r w:rsidRPr="00520459">
          <w:rPr>
            <w:rFonts w:ascii="Arial" w:eastAsia="Cambria" w:hAnsi="Arial" w:cs="Arial"/>
            <w:color w:val="000000"/>
            <w:lang w:eastAsia="en-US"/>
          </w:rPr>
          <w:t xml:space="preserve"> </w:t>
        </w:r>
        <w:r>
          <w:rPr>
            <w:rFonts w:ascii="Arial" w:eastAsia="Cambria" w:hAnsi="Arial" w:cs="Arial"/>
            <w:color w:val="000000"/>
            <w:lang w:eastAsia="en-US"/>
          </w:rPr>
          <w:t>Penguin</w:t>
        </w:r>
        <w:r w:rsidRPr="00520459">
          <w:rPr>
            <w:rFonts w:ascii="Arial" w:eastAsia="Cambria" w:hAnsi="Arial" w:cs="Arial"/>
            <w:color w:val="000000"/>
            <w:lang w:eastAsia="en-US"/>
          </w:rPr>
          <w:t>, New York</w:t>
        </w:r>
        <w:r>
          <w:rPr>
            <w:rFonts w:ascii="Arial" w:eastAsia="Cambria" w:hAnsi="Arial" w:cs="Arial"/>
            <w:color w:val="000000"/>
            <w:lang w:eastAsia="en-US"/>
          </w:rPr>
          <w:t xml:space="preserve">, </w:t>
        </w:r>
      </w:ins>
      <w:ins w:id="164" w:author="McKinney, Kelly" w:date="2024-04-18T18:28:00Z">
        <w:r>
          <w:rPr>
            <w:rFonts w:ascii="Roboto" w:hAnsi="Roboto"/>
            <w:color w:val="1F1F1F"/>
            <w:shd w:val="clear" w:color="auto" w:fill="FFFFFF"/>
          </w:rPr>
          <w:t>2015</w:t>
        </w:r>
      </w:ins>
    </w:p>
    <w:p w14:paraId="63FEC141" w14:textId="6537531F" w:rsidR="00520459" w:rsidRPr="001A0A00" w:rsidRDefault="00520459" w:rsidP="001A0A00">
      <w:pPr>
        <w:widowControl w:val="0"/>
        <w:numPr>
          <w:ilvl w:val="0"/>
          <w:numId w:val="14"/>
        </w:numPr>
        <w:tabs>
          <w:tab w:val="left" w:pos="720"/>
        </w:tabs>
        <w:spacing w:before="20" w:after="20" w:line="276" w:lineRule="auto"/>
        <w:rPr>
          <w:rFonts w:ascii="Arial" w:eastAsia="Cambria" w:hAnsi="Arial" w:cs="Arial"/>
          <w:color w:val="000000"/>
          <w:lang w:eastAsia="en-US"/>
        </w:rPr>
      </w:pPr>
      <w:ins w:id="165" w:author="McKinney, Kelly" w:date="2024-04-18T18:30:00Z">
        <w:r w:rsidRPr="00520459">
          <w:rPr>
            <w:rFonts w:ascii="Arial" w:eastAsia="Cambria" w:hAnsi="Arial" w:cs="Arial"/>
            <w:color w:val="000000"/>
            <w:lang w:eastAsia="en-US"/>
          </w:rPr>
          <w:t xml:space="preserve">McChrystal, S. A., &amp; </w:t>
        </w:r>
        <w:proofErr w:type="spellStart"/>
        <w:r w:rsidRPr="00520459">
          <w:rPr>
            <w:rFonts w:ascii="Arial" w:eastAsia="Cambria" w:hAnsi="Arial" w:cs="Arial"/>
            <w:color w:val="000000"/>
            <w:lang w:eastAsia="en-US"/>
          </w:rPr>
          <w:t>Butrico</w:t>
        </w:r>
        <w:proofErr w:type="spellEnd"/>
        <w:r w:rsidRPr="00520459">
          <w:rPr>
            <w:rFonts w:ascii="Arial" w:eastAsia="Cambria" w:hAnsi="Arial" w:cs="Arial"/>
            <w:color w:val="000000"/>
            <w:lang w:eastAsia="en-US"/>
          </w:rPr>
          <w:t>, A. Risk: A User's Guide</w:t>
        </w:r>
        <w:r>
          <w:rPr>
            <w:rFonts w:ascii="Arial" w:eastAsia="Cambria" w:hAnsi="Arial" w:cs="Arial"/>
            <w:color w:val="000000"/>
            <w:lang w:eastAsia="en-US"/>
          </w:rPr>
          <w:t>, 2021</w:t>
        </w:r>
      </w:ins>
    </w:p>
    <w:p w14:paraId="607EEDAD" w14:textId="77777777" w:rsidR="001A0A00" w:rsidRPr="001A0A00" w:rsidRDefault="001A0A00" w:rsidP="001A0A00">
      <w:pPr>
        <w:widowControl w:val="0"/>
        <w:numPr>
          <w:ilvl w:val="0"/>
          <w:numId w:val="14"/>
        </w:numPr>
        <w:tabs>
          <w:tab w:val="left" w:pos="720"/>
        </w:tabs>
        <w:spacing w:before="20" w:after="20" w:line="276" w:lineRule="auto"/>
        <w:rPr>
          <w:rFonts w:ascii="Arial" w:eastAsia="Cambria" w:hAnsi="Arial" w:cs="Arial"/>
          <w:color w:val="000000"/>
          <w:lang w:eastAsia="en-US"/>
        </w:rPr>
      </w:pPr>
      <w:r w:rsidRPr="001A0A00">
        <w:rPr>
          <w:rFonts w:ascii="Arial" w:eastAsia="Arial" w:hAnsi="Arial" w:cs="Arial"/>
          <w:color w:val="000000"/>
          <w:lang w:eastAsia="en-US"/>
        </w:rPr>
        <w:t>FEMA IS 1-Emergency Manager: An Orientation to the Position</w:t>
      </w:r>
    </w:p>
    <w:p w14:paraId="0070F678" w14:textId="77777777" w:rsidR="001A0A00" w:rsidRPr="001A0A00" w:rsidRDefault="001A0A00" w:rsidP="001A0A00">
      <w:pPr>
        <w:widowControl w:val="0"/>
        <w:numPr>
          <w:ilvl w:val="0"/>
          <w:numId w:val="14"/>
        </w:numPr>
        <w:tabs>
          <w:tab w:val="left" w:pos="720"/>
        </w:tabs>
        <w:spacing w:before="20" w:after="20" w:line="276" w:lineRule="auto"/>
        <w:rPr>
          <w:rFonts w:ascii="Arial" w:eastAsia="Cambria" w:hAnsi="Arial" w:cs="Arial"/>
          <w:color w:val="000000"/>
          <w:lang w:eastAsia="en-US"/>
        </w:rPr>
      </w:pPr>
      <w:r w:rsidRPr="001A0A00">
        <w:rPr>
          <w:rFonts w:ascii="Arial" w:eastAsia="Arial" w:hAnsi="Arial" w:cs="Arial"/>
          <w:color w:val="000000"/>
          <w:lang w:eastAsia="en-US"/>
        </w:rPr>
        <w:t xml:space="preserve">FEMA IS 100.b- Introduction to the Incident Command System </w:t>
      </w:r>
    </w:p>
    <w:p w14:paraId="08AC0D4C" w14:textId="61C951BE" w:rsidR="001A0A00" w:rsidRPr="001A0A00" w:rsidDel="00520459" w:rsidRDefault="001A0A00" w:rsidP="001A0A00">
      <w:pPr>
        <w:widowControl w:val="0"/>
        <w:numPr>
          <w:ilvl w:val="0"/>
          <w:numId w:val="14"/>
        </w:numPr>
        <w:tabs>
          <w:tab w:val="left" w:pos="720"/>
        </w:tabs>
        <w:spacing w:before="20" w:after="20" w:line="276" w:lineRule="auto"/>
        <w:rPr>
          <w:del w:id="166" w:author="McKinney, Kelly" w:date="2024-04-18T18:32:00Z"/>
          <w:rFonts w:ascii="Arial" w:eastAsia="Cambria" w:hAnsi="Arial" w:cs="Arial"/>
          <w:color w:val="000000"/>
          <w:lang w:eastAsia="en-US"/>
        </w:rPr>
      </w:pPr>
      <w:del w:id="167" w:author="McKinney, Kelly" w:date="2024-04-18T18:32:00Z">
        <w:r w:rsidRPr="001A0A00" w:rsidDel="00520459">
          <w:rPr>
            <w:rFonts w:ascii="Arial" w:eastAsia="Arial" w:hAnsi="Arial" w:cs="Arial"/>
            <w:color w:val="000000"/>
            <w:lang w:eastAsia="en-US"/>
          </w:rPr>
          <w:delText xml:space="preserve">FEMA IS 235.b- Emergency Planning </w:delText>
        </w:r>
      </w:del>
    </w:p>
    <w:p w14:paraId="4B86DCD3" w14:textId="77777777" w:rsidR="001A0A00" w:rsidRPr="001A0A00" w:rsidRDefault="001A0A00" w:rsidP="001A0A00">
      <w:pPr>
        <w:tabs>
          <w:tab w:val="left" w:pos="720"/>
        </w:tabs>
        <w:spacing w:before="240" w:after="100"/>
        <w:ind w:left="360" w:hanging="360"/>
        <w:rPr>
          <w:rFonts w:ascii="Arial" w:eastAsia="Arial" w:hAnsi="Arial" w:cs="Arial"/>
          <w:lang w:eastAsia="en-US"/>
        </w:rPr>
      </w:pPr>
      <w:r w:rsidRPr="001A0A00">
        <w:rPr>
          <w:rFonts w:ascii="Arial" w:eastAsia="Arial" w:hAnsi="Arial" w:cs="Arial"/>
          <w:lang w:eastAsia="en-US"/>
        </w:rPr>
        <w:t xml:space="preserve">Full FEMA ISP On-line training courses. </w:t>
      </w:r>
      <w:hyperlink r:id="rId16">
        <w:r w:rsidRPr="001A0A00">
          <w:rPr>
            <w:rFonts w:ascii="Arial" w:eastAsia="Cambria" w:hAnsi="Arial"/>
            <w:color w:val="0000FF" w:themeColor="hyperlink"/>
            <w:u w:val="single"/>
            <w:lang w:eastAsia="en-US"/>
          </w:rPr>
          <w:t>http://training.fema.gov/IS/crslist.aspx</w:t>
        </w:r>
      </w:hyperlink>
    </w:p>
    <w:p w14:paraId="0FD2632F" w14:textId="572B0DCD" w:rsidR="001A0A00" w:rsidRDefault="001A0A00" w:rsidP="001A0A00">
      <w:pPr>
        <w:spacing w:before="120" w:after="120"/>
        <w:rPr>
          <w:ins w:id="168" w:author="McKinney, Kelly" w:date="2024-04-18T18:46:00Z"/>
          <w:rFonts w:ascii="Arial" w:eastAsia="Arial" w:hAnsi="Arial" w:cs="Arial"/>
          <w:lang w:eastAsia="en-US"/>
        </w:rPr>
      </w:pPr>
      <w:r w:rsidRPr="001A0A00">
        <w:rPr>
          <w:rFonts w:ascii="Arial" w:eastAsia="Arial" w:hAnsi="Arial" w:cs="Arial"/>
          <w:lang w:eastAsia="en-US"/>
        </w:rPr>
        <w:lastRenderedPageBreak/>
        <w:t xml:space="preserve">Books can be purchased online (e.g., Amazon.com). </w:t>
      </w:r>
    </w:p>
    <w:p w14:paraId="29BD5F8B" w14:textId="400F9139" w:rsidR="00B800EA" w:rsidRDefault="00B800EA" w:rsidP="001A0A00">
      <w:pPr>
        <w:spacing w:before="120" w:after="120"/>
        <w:rPr>
          <w:ins w:id="169" w:author="McKinney, Kelly" w:date="2024-04-18T18:49:00Z"/>
          <w:rFonts w:ascii="Arial" w:eastAsia="Arial" w:hAnsi="Arial" w:cs="Arial"/>
          <w:lang w:eastAsia="en-US"/>
        </w:rPr>
      </w:pPr>
    </w:p>
    <w:p w14:paraId="30430542" w14:textId="77777777" w:rsidR="00B800EA" w:rsidRPr="001A0A00" w:rsidRDefault="00B800EA" w:rsidP="001A0A00">
      <w:pPr>
        <w:spacing w:before="120" w:after="120"/>
        <w:rPr>
          <w:rFonts w:ascii="Arial" w:eastAsia="Arial" w:hAnsi="Arial" w:cs="Arial"/>
          <w:lang w:eastAsia="en-US"/>
        </w:rPr>
      </w:pPr>
    </w:p>
    <w:p w14:paraId="1533B9AD" w14:textId="4A395494" w:rsidR="001A0A00" w:rsidRPr="00B800EA" w:rsidRDefault="001A0A00" w:rsidP="00B800EA">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Cambria" w:hAnsi="Arial"/>
          <w:b/>
          <w:lang w:eastAsia="en-US"/>
          <w:rPrChange w:id="170" w:author="McKinney, Kelly" w:date="2024-04-18T18:46:00Z">
            <w:rPr>
              <w:rFonts w:ascii="Arial" w:eastAsia="Calibri" w:hAnsi="Arial" w:cs="Calibri"/>
              <w:u w:val="single"/>
              <w:lang w:eastAsia="en-US"/>
            </w:rPr>
          </w:rPrChange>
        </w:rPr>
        <w:pPrChange w:id="171" w:author="McKinney, Kelly" w:date="2024-04-18T18:46:00Z">
          <w:pPr>
            <w:keepNext/>
            <w:keepLines/>
            <w:spacing w:before="240" w:after="120"/>
            <w:outlineLvl w:val="1"/>
          </w:pPr>
        </w:pPrChange>
      </w:pPr>
      <w:del w:id="172" w:author="McKinney, Kelly" w:date="2024-04-18T18:46:00Z">
        <w:r w:rsidRPr="00B800EA" w:rsidDel="00B800EA">
          <w:rPr>
            <w:rFonts w:ascii="Arial" w:eastAsia="Cambria" w:hAnsi="Arial"/>
            <w:b/>
            <w:lang w:eastAsia="en-US"/>
            <w:rPrChange w:id="173" w:author="McKinney, Kelly" w:date="2024-04-18T18:46:00Z">
              <w:rPr>
                <w:rFonts w:ascii="Arial" w:eastAsia="Calibri" w:hAnsi="Arial" w:cs="Calibri"/>
                <w:u w:val="single"/>
                <w:lang w:eastAsia="en-US"/>
              </w:rPr>
            </w:rPrChange>
          </w:rPr>
          <w:delText xml:space="preserve">Other </w:delText>
        </w:r>
      </w:del>
      <w:ins w:id="174" w:author="McKinney, Kelly" w:date="2024-04-18T18:46:00Z">
        <w:r w:rsidR="00B800EA">
          <w:rPr>
            <w:rFonts w:ascii="Arial" w:eastAsia="Cambria" w:hAnsi="Arial"/>
            <w:b/>
            <w:lang w:eastAsia="en-US"/>
          </w:rPr>
          <w:t>R</w:t>
        </w:r>
      </w:ins>
      <w:del w:id="175" w:author="McKinney, Kelly" w:date="2024-04-18T18:46:00Z">
        <w:r w:rsidRPr="00B800EA" w:rsidDel="00B800EA">
          <w:rPr>
            <w:rFonts w:ascii="Arial" w:eastAsia="Cambria" w:hAnsi="Arial"/>
            <w:b/>
            <w:lang w:eastAsia="en-US"/>
            <w:rPrChange w:id="176" w:author="McKinney, Kelly" w:date="2024-04-18T18:46:00Z">
              <w:rPr>
                <w:rFonts w:ascii="Arial" w:eastAsia="Calibri" w:hAnsi="Arial" w:cs="Calibri"/>
                <w:u w:val="single"/>
                <w:lang w:eastAsia="en-US"/>
              </w:rPr>
            </w:rPrChange>
          </w:rPr>
          <w:delText>r</w:delText>
        </w:r>
      </w:del>
      <w:r w:rsidRPr="00B800EA">
        <w:rPr>
          <w:rFonts w:ascii="Arial" w:eastAsia="Cambria" w:hAnsi="Arial"/>
          <w:b/>
          <w:lang w:eastAsia="en-US"/>
          <w:rPrChange w:id="177" w:author="McKinney, Kelly" w:date="2024-04-18T18:46:00Z">
            <w:rPr>
              <w:rFonts w:ascii="Arial" w:eastAsia="Calibri" w:hAnsi="Arial" w:cs="Calibri"/>
              <w:u w:val="single"/>
              <w:lang w:eastAsia="en-US"/>
            </w:rPr>
          </w:rPrChange>
        </w:rPr>
        <w:t xml:space="preserve">ecommended </w:t>
      </w:r>
      <w:ins w:id="178" w:author="McKinney, Kelly" w:date="2024-04-18T18:47:00Z">
        <w:r w:rsidR="00B800EA">
          <w:rPr>
            <w:rFonts w:ascii="Arial" w:eastAsia="Cambria" w:hAnsi="Arial"/>
            <w:b/>
            <w:lang w:eastAsia="en-US"/>
          </w:rPr>
          <w:t xml:space="preserve">current events periodicals </w:t>
        </w:r>
      </w:ins>
      <w:del w:id="179" w:author="McKinney, Kelly" w:date="2024-04-18T18:47:00Z">
        <w:r w:rsidRPr="00B800EA" w:rsidDel="00B800EA">
          <w:rPr>
            <w:rFonts w:ascii="Arial" w:eastAsia="Cambria" w:hAnsi="Arial"/>
            <w:b/>
            <w:lang w:eastAsia="en-US"/>
            <w:rPrChange w:id="180" w:author="McKinney, Kelly" w:date="2024-04-18T18:46:00Z">
              <w:rPr>
                <w:rFonts w:ascii="Arial" w:eastAsia="Calibri" w:hAnsi="Arial" w:cs="Calibri"/>
                <w:u w:val="single"/>
                <w:lang w:eastAsia="en-US"/>
              </w:rPr>
            </w:rPrChange>
          </w:rPr>
          <w:delText xml:space="preserve">reading materials </w:delText>
        </w:r>
      </w:del>
      <w:r w:rsidRPr="00B800EA">
        <w:rPr>
          <w:rFonts w:ascii="Arial" w:eastAsia="Cambria" w:hAnsi="Arial"/>
          <w:b/>
          <w:lang w:eastAsia="en-US"/>
          <w:rPrChange w:id="181" w:author="McKinney, Kelly" w:date="2024-04-18T18:46:00Z">
            <w:rPr>
              <w:rFonts w:ascii="Arial" w:eastAsia="Calibri" w:hAnsi="Arial" w:cs="Calibri"/>
              <w:u w:val="single"/>
              <w:lang w:eastAsia="en-US"/>
            </w:rPr>
          </w:rPrChange>
        </w:rPr>
        <w:t>for this course are:</w:t>
      </w:r>
    </w:p>
    <w:p w14:paraId="7C66CCC7"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Cambria" w:hAnsi="Arial"/>
          <w:color w:val="000000"/>
          <w:lang w:eastAsia="en-US"/>
        </w:rPr>
        <w:t xml:space="preserve">The Economist Newspaper </w:t>
      </w:r>
    </w:p>
    <w:p w14:paraId="0ECAF192"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Cambria" w:hAnsi="Arial"/>
          <w:color w:val="000000"/>
          <w:lang w:eastAsia="en-US"/>
        </w:rPr>
        <w:t xml:space="preserve">Bloomberg Businessweek </w:t>
      </w:r>
    </w:p>
    <w:p w14:paraId="1AA22A82"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Cambria" w:hAnsi="Arial"/>
          <w:color w:val="000000"/>
          <w:lang w:eastAsia="en-US"/>
        </w:rPr>
        <w:t>New York Times</w:t>
      </w:r>
    </w:p>
    <w:p w14:paraId="5A45871B"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Arial" w:hAnsi="Arial" w:cs="Arial"/>
          <w:color w:val="000000"/>
          <w:lang w:eastAsia="en-US"/>
        </w:rPr>
        <w:t>Wall Street Journal</w:t>
      </w:r>
    </w:p>
    <w:p w14:paraId="385CF465"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Arial" w:hAnsi="Arial" w:cs="Arial"/>
          <w:color w:val="000000"/>
          <w:lang w:eastAsia="en-US"/>
        </w:rPr>
        <w:t xml:space="preserve">Harvard Business Review </w:t>
      </w:r>
    </w:p>
    <w:p w14:paraId="60B0219E" w14:textId="566DEF35"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Arial" w:hAnsi="Arial" w:cs="Arial"/>
          <w:color w:val="000000"/>
          <w:lang w:eastAsia="en-US"/>
        </w:rPr>
        <w:t>Business Insider</w:t>
      </w:r>
    </w:p>
    <w:permEnd w:id="943223656"/>
    <w:p w14:paraId="527E96C0" w14:textId="77777777" w:rsidR="001A0A00" w:rsidRPr="001A0A00" w:rsidRDefault="001A0A00" w:rsidP="001A0A00">
      <w:pPr>
        <w:widowControl w:val="0"/>
        <w:spacing w:after="40"/>
        <w:ind w:left="360"/>
        <w:contextualSpacing/>
        <w:rPr>
          <w:rFonts w:ascii="Arial" w:eastAsia="Cambria" w:hAnsi="Arial"/>
          <w:color w:val="000000"/>
          <w:sz w:val="22"/>
          <w:szCs w:val="22"/>
          <w:lang w:eastAsia="en-US"/>
        </w:rPr>
      </w:pPr>
    </w:p>
    <w:p w14:paraId="7DEEDF8E" w14:textId="77777777" w:rsidR="001A0A00" w:rsidRDefault="002D1E5A" w:rsidP="001A0A00">
      <w:pPr>
        <w:ind w:left="-360" w:right="-360"/>
        <w:rPr>
          <w:rFonts w:ascii="Arial" w:hAnsi="Arial" w:cs="Arial"/>
          <w:b/>
        </w:rPr>
      </w:pPr>
      <w:bookmarkStart w:id="182" w:name="bookmark=kix.qk21k6k9a4l" w:colFirst="0" w:colLast="0"/>
      <w:bookmarkEnd w:id="182"/>
      <w:r w:rsidRPr="00E10831">
        <w:rPr>
          <w:rFonts w:ascii="Arial" w:eastAsia="Roboto" w:hAnsi="Arial" w:cs="Arial"/>
          <w:b/>
        </w:rPr>
        <w:t>Grading | Assessment</w:t>
      </w:r>
    </w:p>
    <w:p w14:paraId="21EAD85C" w14:textId="5580E648" w:rsidR="001A0A00" w:rsidRPr="001A0A00" w:rsidRDefault="001A0A00" w:rsidP="001A0A00">
      <w:pPr>
        <w:pStyle w:val="ListParagraph"/>
        <w:numPr>
          <w:ilvl w:val="0"/>
          <w:numId w:val="22"/>
        </w:numPr>
        <w:ind w:right="-360"/>
        <w:rPr>
          <w:rFonts w:ascii="Arial" w:hAnsi="Arial" w:cs="Arial"/>
          <w:b/>
        </w:rPr>
      </w:pPr>
      <w:permStart w:id="1115761084" w:edGrp="everyone"/>
      <w:r w:rsidRPr="001A0A00">
        <w:rPr>
          <w:rFonts w:ascii="Arial" w:eastAsia="Roboto Light" w:hAnsi="Arial" w:cs="Arial"/>
          <w:u w:val="single"/>
        </w:rPr>
        <w:t>Assignments (</w:t>
      </w:r>
      <w:ins w:id="183" w:author="McKinney, Kelly" w:date="2024-04-17T17:13:00Z">
        <w:r w:rsidR="00892FB9">
          <w:rPr>
            <w:rFonts w:ascii="Arial" w:eastAsia="Roboto Light" w:hAnsi="Arial" w:cs="Arial"/>
            <w:u w:val="single"/>
          </w:rPr>
          <w:t>3</w:t>
        </w:r>
      </w:ins>
      <w:del w:id="184" w:author="McKinney, Kelly" w:date="2024-04-17T17:13:00Z">
        <w:r w:rsidRPr="001A0A00" w:rsidDel="00892FB9">
          <w:rPr>
            <w:rFonts w:ascii="Arial" w:eastAsia="Roboto Light" w:hAnsi="Arial" w:cs="Arial"/>
            <w:u w:val="single"/>
          </w:rPr>
          <w:delText>5</w:delText>
        </w:r>
      </w:del>
      <w:r w:rsidRPr="001A0A00">
        <w:rPr>
          <w:rFonts w:ascii="Arial" w:eastAsia="Roboto Light" w:hAnsi="Arial" w:cs="Arial"/>
          <w:u w:val="single"/>
        </w:rPr>
        <w:t>0%)</w:t>
      </w:r>
    </w:p>
    <w:p w14:paraId="497AF3EC" w14:textId="26AC6946" w:rsidR="001A0A00" w:rsidRPr="001A0A00" w:rsidDel="00892FB9" w:rsidRDefault="001A0A00">
      <w:pPr>
        <w:ind w:right="-360"/>
        <w:rPr>
          <w:del w:id="185" w:author="McKinney, Kelly" w:date="2024-04-17T17:15:00Z"/>
          <w:rFonts w:ascii="Arial" w:eastAsia="Roboto Light" w:hAnsi="Arial" w:cs="Arial"/>
        </w:rPr>
      </w:pPr>
      <w:r w:rsidRPr="001A0A00">
        <w:rPr>
          <w:rFonts w:ascii="Arial" w:eastAsia="Roboto Light" w:hAnsi="Arial" w:cs="Arial"/>
        </w:rPr>
        <w:t xml:space="preserve">Assignments will involve a series of deliverables that are the building blocks of the final project. Missed assignments will lower the student’s grade based on the percentage of the grade allocable to it. Relevant reading and writing assignments are listed next to the topic outlined in the course coverage section below. You will be graded on the quality, completeness, thoughtfulness and of your submission. </w:t>
      </w:r>
    </w:p>
    <w:p w14:paraId="439DD15E" w14:textId="5A5D81E5" w:rsidR="001A0A00" w:rsidRPr="00892FB9" w:rsidDel="00892FB9" w:rsidRDefault="001A0A00">
      <w:pPr>
        <w:ind w:right="-360"/>
        <w:rPr>
          <w:del w:id="186" w:author="McKinney, Kelly" w:date="2024-04-17T17:15:00Z"/>
          <w:rFonts w:ascii="Arial" w:eastAsia="Roboto Light" w:hAnsi="Arial" w:cs="Arial"/>
          <w:rPrChange w:id="187" w:author="McKinney, Kelly" w:date="2024-04-17T17:15:00Z">
            <w:rPr>
              <w:del w:id="188" w:author="McKinney, Kelly" w:date="2024-04-17T17:15:00Z"/>
              <w:rFonts w:ascii="Arial" w:eastAsia="Roboto Light" w:hAnsi="Arial" w:cs="Arial"/>
              <w:b/>
            </w:rPr>
          </w:rPrChange>
        </w:rPr>
      </w:pPr>
      <w:r w:rsidRPr="001A0A00">
        <w:rPr>
          <w:rFonts w:ascii="Arial" w:eastAsia="Roboto Light" w:hAnsi="Arial" w:cs="Arial"/>
        </w:rPr>
        <w:t xml:space="preserve">Assignments are to be submitted electronically through Brightspace in Microsoft Office (Word, Excel, PowerPoint) or equivalent form. </w:t>
      </w:r>
    </w:p>
    <w:p w14:paraId="785C32C4" w14:textId="37FA5867" w:rsidR="001A0A00" w:rsidRPr="00892FB9" w:rsidDel="00892FB9" w:rsidRDefault="001A0A00">
      <w:pPr>
        <w:ind w:right="-360"/>
        <w:rPr>
          <w:del w:id="189" w:author="McKinney, Kelly" w:date="2024-04-17T17:15:00Z"/>
          <w:rFonts w:ascii="Arial" w:eastAsia="Roboto Light" w:hAnsi="Arial" w:cs="Arial"/>
          <w:rPrChange w:id="190" w:author="McKinney, Kelly" w:date="2024-04-17T17:15:00Z">
            <w:rPr>
              <w:del w:id="191" w:author="McKinney, Kelly" w:date="2024-04-17T17:15:00Z"/>
              <w:rFonts w:ascii="Arial" w:eastAsia="Roboto Light" w:hAnsi="Arial" w:cs="Arial"/>
              <w:b/>
            </w:rPr>
          </w:rPrChange>
        </w:rPr>
        <w:pPrChange w:id="192" w:author="McKinney, Kelly" w:date="2024-04-17T17:15:00Z">
          <w:pPr>
            <w:pStyle w:val="ListParagraph"/>
            <w:numPr>
              <w:numId w:val="23"/>
            </w:numPr>
            <w:ind w:right="-360" w:hanging="360"/>
          </w:pPr>
        </w:pPrChange>
      </w:pPr>
      <w:del w:id="193" w:author="McKinney, Kelly" w:date="2024-04-17T17:15:00Z">
        <w:r w:rsidRPr="001A0A00" w:rsidDel="00892FB9">
          <w:rPr>
            <w:rFonts w:ascii="Arial" w:eastAsia="Roboto Light" w:hAnsi="Arial" w:cs="Arial"/>
          </w:rPr>
          <w:delText>Please list your name, course, and section number at top of each page</w:delText>
        </w:r>
      </w:del>
    </w:p>
    <w:p w14:paraId="4B99A175" w14:textId="170D8364" w:rsidR="001A0A00" w:rsidRPr="00892FB9" w:rsidDel="00892FB9" w:rsidRDefault="001A0A00">
      <w:pPr>
        <w:ind w:right="-360"/>
        <w:rPr>
          <w:del w:id="194" w:author="McKinney, Kelly" w:date="2024-04-17T17:15:00Z"/>
          <w:rFonts w:ascii="Arial" w:eastAsia="Roboto Light" w:hAnsi="Arial" w:cs="Arial"/>
          <w:rPrChange w:id="195" w:author="McKinney, Kelly" w:date="2024-04-17T17:15:00Z">
            <w:rPr>
              <w:del w:id="196" w:author="McKinney, Kelly" w:date="2024-04-17T17:15:00Z"/>
              <w:rFonts w:ascii="Arial" w:eastAsia="Roboto Light" w:hAnsi="Arial" w:cs="Arial"/>
              <w:b/>
            </w:rPr>
          </w:rPrChange>
        </w:rPr>
        <w:pPrChange w:id="197" w:author="McKinney, Kelly" w:date="2024-04-17T17:15:00Z">
          <w:pPr>
            <w:pStyle w:val="ListParagraph"/>
            <w:numPr>
              <w:numId w:val="23"/>
            </w:numPr>
            <w:ind w:right="-360" w:hanging="360"/>
          </w:pPr>
        </w:pPrChange>
      </w:pPr>
      <w:del w:id="198" w:author="McKinney, Kelly" w:date="2024-04-17T17:15:00Z">
        <w:r w:rsidRPr="001A0A00" w:rsidDel="00892FB9">
          <w:rPr>
            <w:rFonts w:ascii="Arial" w:eastAsia="Roboto Light" w:hAnsi="Arial" w:cs="Arial"/>
          </w:rPr>
          <w:delText>Assignments must be posted by the beginning of the class following the assignment</w:delText>
        </w:r>
      </w:del>
    </w:p>
    <w:p w14:paraId="264E99B8" w14:textId="625309D0" w:rsidR="001A0A00" w:rsidRPr="00892FB9" w:rsidRDefault="001A0A00">
      <w:pPr>
        <w:ind w:right="-360"/>
        <w:rPr>
          <w:rFonts w:ascii="Arial" w:eastAsia="Roboto Light" w:hAnsi="Arial" w:cs="Arial"/>
          <w:rPrChange w:id="199" w:author="McKinney, Kelly" w:date="2024-04-17T17:15:00Z">
            <w:rPr>
              <w:rFonts w:ascii="Arial" w:eastAsia="Roboto Light" w:hAnsi="Arial" w:cs="Arial"/>
              <w:b/>
            </w:rPr>
          </w:rPrChange>
        </w:rPr>
        <w:pPrChange w:id="200" w:author="McKinney, Kelly" w:date="2024-04-17T17:15:00Z">
          <w:pPr>
            <w:ind w:left="-360" w:right="-360" w:firstLine="360"/>
          </w:pPr>
        </w:pPrChange>
      </w:pPr>
      <w:del w:id="201" w:author="McKinney, Kelly" w:date="2024-04-17T17:15:00Z">
        <w:r w:rsidRPr="001A0A00" w:rsidDel="00892FB9">
          <w:rPr>
            <w:rFonts w:ascii="Arial" w:eastAsia="Roboto Light" w:hAnsi="Arial" w:cs="Arial"/>
          </w:rPr>
          <w:delText xml:space="preserve">Group assignments are to be submitted thru Brightspace as well. </w:delText>
        </w:r>
      </w:del>
    </w:p>
    <w:p w14:paraId="683D92B2" w14:textId="77777777" w:rsidR="001A0A00" w:rsidRDefault="001A0A00" w:rsidP="001A0A00">
      <w:pPr>
        <w:ind w:left="-360" w:right="-360"/>
        <w:rPr>
          <w:rFonts w:ascii="Arial" w:eastAsia="Roboto Light" w:hAnsi="Arial" w:cs="Arial"/>
          <w:u w:val="single"/>
        </w:rPr>
      </w:pPr>
    </w:p>
    <w:p w14:paraId="5D2C3026" w14:textId="6C4D3029" w:rsidR="001A0A00" w:rsidRPr="001A0A00" w:rsidRDefault="001A0A00" w:rsidP="001A0A00">
      <w:pPr>
        <w:pStyle w:val="ListParagraph"/>
        <w:numPr>
          <w:ilvl w:val="0"/>
          <w:numId w:val="22"/>
        </w:numPr>
        <w:ind w:right="-360"/>
        <w:rPr>
          <w:rFonts w:ascii="Arial" w:eastAsia="Roboto Light" w:hAnsi="Arial" w:cs="Arial"/>
          <w:b/>
        </w:rPr>
      </w:pPr>
      <w:r w:rsidRPr="001A0A00">
        <w:rPr>
          <w:rFonts w:ascii="Arial" w:eastAsia="Roboto Light" w:hAnsi="Arial" w:cs="Arial"/>
          <w:u w:val="single"/>
        </w:rPr>
        <w:t>Class Participation (10%)</w:t>
      </w:r>
    </w:p>
    <w:p w14:paraId="5296A4C2" w14:textId="29085773" w:rsidR="001A0A00" w:rsidRDefault="001A0A00" w:rsidP="001A0A00">
      <w:pPr>
        <w:ind w:right="-360"/>
        <w:rPr>
          <w:rFonts w:ascii="Arial" w:eastAsia="Roboto Light" w:hAnsi="Arial" w:cs="Arial"/>
        </w:rPr>
      </w:pPr>
      <w:r w:rsidRPr="001A0A00">
        <w:rPr>
          <w:rFonts w:ascii="Arial" w:eastAsia="Roboto Light" w:hAnsi="Arial" w:cs="Arial"/>
        </w:rPr>
        <w:t xml:space="preserve">Active participation in class discussion is an important part of the classroom experience. The goal is to learn from others and allow them to learn from you. All contributions count, including questioning, listening, and responding. </w:t>
      </w:r>
      <w:ins w:id="202" w:author="McKinney, Kelly" w:date="2024-04-18T18:47:00Z">
        <w:r w:rsidR="00B800EA">
          <w:rPr>
            <w:rFonts w:ascii="Arial" w:eastAsia="Roboto Light" w:hAnsi="Arial" w:cs="Arial"/>
          </w:rPr>
          <w:t xml:space="preserve">Your participation will be enhance when </w:t>
        </w:r>
      </w:ins>
      <w:del w:id="203" w:author="McKinney, Kelly" w:date="2024-04-18T18:48:00Z">
        <w:r w:rsidRPr="001A0A00" w:rsidDel="00B800EA">
          <w:rPr>
            <w:rFonts w:ascii="Arial" w:eastAsia="Roboto Light" w:hAnsi="Arial" w:cs="Arial"/>
          </w:rPr>
          <w:delText xml:space="preserve">Prior to class, make sure </w:delText>
        </w:r>
      </w:del>
      <w:r w:rsidRPr="001A0A00">
        <w:rPr>
          <w:rFonts w:ascii="Arial" w:eastAsia="Roboto Light" w:hAnsi="Arial" w:cs="Arial"/>
        </w:rPr>
        <w:t xml:space="preserve">you prepare by </w:t>
      </w:r>
      <w:ins w:id="204" w:author="McKinney, Kelly" w:date="2024-04-18T18:48:00Z">
        <w:r w:rsidR="00B800EA">
          <w:rPr>
            <w:rFonts w:ascii="Arial" w:eastAsia="Roboto Light" w:hAnsi="Arial" w:cs="Arial"/>
          </w:rPr>
          <w:t xml:space="preserve">reviewing </w:t>
        </w:r>
      </w:ins>
      <w:del w:id="205" w:author="McKinney, Kelly" w:date="2024-04-18T18:48:00Z">
        <w:r w:rsidRPr="001A0A00" w:rsidDel="00B800EA">
          <w:rPr>
            <w:rFonts w:ascii="Arial" w:eastAsia="Roboto Light" w:hAnsi="Arial" w:cs="Arial"/>
          </w:rPr>
          <w:delText>reviewing the current reading</w:delText>
        </w:r>
      </w:del>
      <w:ins w:id="206" w:author="McKinney, Kelly" w:date="2024-04-18T18:48:00Z">
        <w:r w:rsidR="00B800EA">
          <w:rPr>
            <w:rFonts w:ascii="Arial" w:eastAsia="Roboto Light" w:hAnsi="Arial" w:cs="Arial"/>
          </w:rPr>
          <w:t>all assigned readings and assignments in advance</w:t>
        </w:r>
      </w:ins>
      <w:del w:id="207" w:author="McKinney, Kelly" w:date="2024-04-18T18:48:00Z">
        <w:r w:rsidRPr="001A0A00" w:rsidDel="00B800EA">
          <w:rPr>
            <w:rFonts w:ascii="Arial" w:eastAsia="Roboto Light" w:hAnsi="Arial" w:cs="Arial"/>
          </w:rPr>
          <w:delText>s and topics in relation to the course</w:delText>
        </w:r>
      </w:del>
      <w:r w:rsidRPr="001A0A00">
        <w:rPr>
          <w:rFonts w:ascii="Arial" w:eastAsia="Roboto Light" w:hAnsi="Arial" w:cs="Arial"/>
        </w:rPr>
        <w:t xml:space="preserve">. </w:t>
      </w:r>
      <w:del w:id="208" w:author="McKinney, Kelly" w:date="2024-04-17T17:08:00Z">
        <w:r w:rsidRPr="001A0A00" w:rsidDel="009F375C">
          <w:rPr>
            <w:rFonts w:ascii="Arial" w:eastAsia="Roboto Light" w:hAnsi="Arial" w:cs="Arial"/>
          </w:rPr>
          <w:delText>Other ways to contribute to the class include building on what someone else has said, paraphrasing a point someone has already made and build on it, or disagreeing with someone (including the instructor) in a respectful and constructive way. You might reflect the comment back to the speaker to indicate that you have listened well. If possible, point out what is interesting or compelling in someone’s comment before explaining why and how you disagree.</w:delText>
        </w:r>
      </w:del>
    </w:p>
    <w:p w14:paraId="28A8BC51" w14:textId="3ACDACA8" w:rsidR="001A0A00" w:rsidRDefault="001A0A00" w:rsidP="001A0A00">
      <w:pPr>
        <w:ind w:left="-360" w:right="-360"/>
        <w:rPr>
          <w:ins w:id="209" w:author="McKinney, Kelly" w:date="2024-04-17T17:12:00Z"/>
          <w:rFonts w:ascii="Arial" w:eastAsia="Roboto Light" w:hAnsi="Arial" w:cs="Arial"/>
        </w:rPr>
      </w:pPr>
    </w:p>
    <w:p w14:paraId="236F2521" w14:textId="77777777" w:rsidR="00892FB9" w:rsidRPr="00892FB9" w:rsidRDefault="00892FB9">
      <w:pPr>
        <w:pStyle w:val="ListParagraph"/>
        <w:numPr>
          <w:ilvl w:val="0"/>
          <w:numId w:val="22"/>
        </w:numPr>
        <w:ind w:right="-360"/>
        <w:rPr>
          <w:ins w:id="210" w:author="McKinney, Kelly" w:date="2024-04-17T17:12:00Z"/>
          <w:rFonts w:ascii="Arial" w:eastAsia="Roboto Light" w:hAnsi="Arial" w:cs="Arial"/>
          <w:u w:val="single"/>
          <w:rPrChange w:id="211" w:author="McKinney, Kelly" w:date="2024-04-17T17:12:00Z">
            <w:rPr>
              <w:ins w:id="212" w:author="McKinney, Kelly" w:date="2024-04-17T17:12:00Z"/>
              <w:rFonts w:cs="Arial"/>
              <w:b/>
            </w:rPr>
          </w:rPrChange>
        </w:rPr>
        <w:pPrChange w:id="213" w:author="McKinney, Kelly" w:date="2024-04-17T17:12:00Z">
          <w:pPr>
            <w:pStyle w:val="ListParagraph"/>
            <w:numPr>
              <w:numId w:val="22"/>
            </w:numPr>
            <w:ind w:left="0" w:right="-360" w:hanging="360"/>
          </w:pPr>
        </w:pPrChange>
      </w:pPr>
      <w:ins w:id="214" w:author="McKinney, Kelly" w:date="2024-04-17T17:12:00Z">
        <w:r w:rsidRPr="00892FB9">
          <w:rPr>
            <w:rFonts w:ascii="Arial" w:eastAsia="Roboto Light" w:hAnsi="Arial" w:cs="Arial"/>
            <w:u w:val="single"/>
            <w:rPrChange w:id="215" w:author="McKinney, Kelly" w:date="2024-04-17T17:12:00Z">
              <w:rPr>
                <w:rFonts w:eastAsia="Roboto Light" w:cs="Arial"/>
                <w:b/>
                <w:u w:val="single"/>
              </w:rPr>
            </w:rPrChange>
          </w:rPr>
          <w:t>Current Events Presentations</w:t>
        </w:r>
        <w:r w:rsidRPr="00892FB9">
          <w:rPr>
            <w:rFonts w:ascii="Arial" w:eastAsia="Roboto Light" w:hAnsi="Arial" w:cs="Arial"/>
            <w:u w:val="single"/>
            <w:rPrChange w:id="216" w:author="McKinney, Kelly" w:date="2024-04-17T17:12:00Z">
              <w:rPr>
                <w:rFonts w:eastAsia="Roboto Light" w:cs="Arial"/>
                <w:u w:val="single"/>
              </w:rPr>
            </w:rPrChange>
          </w:rPr>
          <w:t xml:space="preserve"> (10%)</w:t>
        </w:r>
      </w:ins>
    </w:p>
    <w:p w14:paraId="08BEDDF1" w14:textId="66C72E70" w:rsidR="00892FB9" w:rsidRPr="00892FB9" w:rsidRDefault="00892FB9">
      <w:pPr>
        <w:pStyle w:val="ListParagraph"/>
        <w:ind w:left="0" w:right="-360"/>
        <w:rPr>
          <w:ins w:id="217" w:author="McKinney, Kelly" w:date="2024-04-17T17:12:00Z"/>
          <w:rFonts w:ascii="Arial" w:eastAsia="Roboto Light" w:hAnsi="Arial" w:cs="Arial"/>
          <w:rPrChange w:id="218" w:author="McKinney, Kelly" w:date="2024-04-17T17:14:00Z">
            <w:rPr>
              <w:ins w:id="219" w:author="McKinney, Kelly" w:date="2024-04-17T17:12:00Z"/>
              <w:rFonts w:eastAsia="Roboto Light" w:cs="Arial"/>
            </w:rPr>
          </w:rPrChange>
        </w:rPr>
        <w:pPrChange w:id="220" w:author="McKinney, Kelly" w:date="2024-04-17T17:14:00Z">
          <w:pPr/>
        </w:pPrChange>
      </w:pPr>
      <w:ins w:id="221" w:author="McKinney, Kelly" w:date="2024-04-17T17:12:00Z">
        <w:r w:rsidRPr="00892FB9">
          <w:rPr>
            <w:rFonts w:ascii="Arial" w:eastAsia="Roboto Light" w:hAnsi="Arial" w:cs="Arial"/>
            <w:rPrChange w:id="222" w:author="McKinney, Kelly" w:date="2024-04-17T17:14:00Z">
              <w:rPr>
                <w:rFonts w:eastAsia="Roboto Light" w:cs="Arial"/>
              </w:rPr>
            </w:rPrChange>
          </w:rPr>
          <w:t>Every lecture will commence with an in-depth analysis of current crises and disasters from which we may glean insights relevant to our learning objectives</w:t>
        </w:r>
        <w:r w:rsidRPr="00892FB9">
          <w:rPr>
            <w:rFonts w:ascii="Arial" w:eastAsia="Roboto Light" w:hAnsi="Arial" w:cs="Arial"/>
            <w:rPrChange w:id="223" w:author="McKinney, Kelly" w:date="2024-04-17T17:14:00Z">
              <w:rPr>
                <w:rFonts w:ascii="Arial" w:eastAsia="Roboto Light" w:hAnsi="Arial" w:cs="Arial"/>
                <w:u w:val="single"/>
              </w:rPr>
            </w:rPrChange>
          </w:rPr>
          <w:t xml:space="preserve">. </w:t>
        </w:r>
        <w:r w:rsidRPr="00892FB9">
          <w:rPr>
            <w:rFonts w:ascii="Arial" w:eastAsia="Roboto Light" w:hAnsi="Arial" w:cs="Arial"/>
            <w:rPrChange w:id="224" w:author="McKinney, Kelly" w:date="2024-04-17T17:14:00Z">
              <w:rPr>
                <w:rFonts w:eastAsia="Roboto Light" w:cs="Arial"/>
              </w:rPr>
            </w:rPrChange>
          </w:rPr>
          <w:t>The instructor will model the Current Events Presentation requirements in early lectures, including quality, duration, level of discussion detail and diagnostics.</w:t>
        </w:r>
        <w:r w:rsidRPr="00892FB9">
          <w:rPr>
            <w:rFonts w:ascii="Arial" w:eastAsia="Roboto Light" w:hAnsi="Arial" w:cs="Arial"/>
            <w:rPrChange w:id="225" w:author="McKinney, Kelly" w:date="2024-04-17T17:14:00Z">
              <w:rPr>
                <w:rFonts w:ascii="Arial" w:eastAsia="Roboto Light" w:hAnsi="Arial" w:cs="Arial"/>
                <w:u w:val="single"/>
              </w:rPr>
            </w:rPrChange>
          </w:rPr>
          <w:t xml:space="preserve"> </w:t>
        </w:r>
        <w:r w:rsidRPr="00892FB9">
          <w:rPr>
            <w:rFonts w:ascii="Arial" w:eastAsia="Roboto Light" w:hAnsi="Arial" w:cs="Arial"/>
            <w:rPrChange w:id="226" w:author="McKinney, Kelly" w:date="2024-04-17T17:14:00Z">
              <w:rPr>
                <w:rFonts w:eastAsia="Roboto Light" w:cs="Arial"/>
              </w:rPr>
            </w:rPrChange>
          </w:rPr>
          <w:t xml:space="preserve">Each group will be required to develop and present two (2) Current Events Presentations during a lecture on the dates listed on the assignment schedule that will be provided in advance </w:t>
        </w:r>
      </w:ins>
    </w:p>
    <w:p w14:paraId="2A33E1EE" w14:textId="77777777" w:rsidR="00892FB9" w:rsidRDefault="00892FB9" w:rsidP="001A0A00">
      <w:pPr>
        <w:ind w:left="-360" w:right="-360"/>
        <w:rPr>
          <w:ins w:id="227" w:author="McKinney, Kelly" w:date="2024-04-17T17:11:00Z"/>
          <w:rFonts w:ascii="Arial" w:eastAsia="Roboto Light" w:hAnsi="Arial" w:cs="Arial"/>
        </w:rPr>
      </w:pPr>
    </w:p>
    <w:p w14:paraId="0C426DE7" w14:textId="19F1B8DA" w:rsidR="00892FB9" w:rsidRPr="001A0A00" w:rsidRDefault="00892FB9" w:rsidP="00892FB9">
      <w:pPr>
        <w:pStyle w:val="ListParagraph"/>
        <w:numPr>
          <w:ilvl w:val="0"/>
          <w:numId w:val="22"/>
        </w:numPr>
        <w:ind w:right="-360"/>
        <w:rPr>
          <w:ins w:id="228" w:author="McKinney, Kelly" w:date="2024-04-17T17:11:00Z"/>
          <w:rFonts w:ascii="Arial" w:eastAsia="Roboto Light" w:hAnsi="Arial" w:cs="Arial"/>
        </w:rPr>
      </w:pPr>
      <w:ins w:id="229" w:author="McKinney, Kelly" w:date="2024-04-17T17:11:00Z">
        <w:r w:rsidRPr="001A0A00">
          <w:rPr>
            <w:rFonts w:ascii="Arial" w:eastAsia="Roboto Light" w:hAnsi="Arial" w:cs="Arial"/>
            <w:u w:val="single"/>
          </w:rPr>
          <w:t xml:space="preserve">Final </w:t>
        </w:r>
        <w:r>
          <w:rPr>
            <w:rFonts w:ascii="Arial" w:eastAsia="Roboto Light" w:hAnsi="Arial" w:cs="Arial"/>
            <w:u w:val="single"/>
          </w:rPr>
          <w:t>Exam</w:t>
        </w:r>
        <w:r w:rsidRPr="001A0A00">
          <w:rPr>
            <w:rFonts w:ascii="Arial" w:eastAsia="Roboto Light" w:hAnsi="Arial" w:cs="Arial"/>
            <w:u w:val="single"/>
          </w:rPr>
          <w:t xml:space="preserve"> (</w:t>
        </w:r>
      </w:ins>
      <w:ins w:id="230" w:author="McKinney, Kelly" w:date="2024-04-17T17:13:00Z">
        <w:r>
          <w:rPr>
            <w:rFonts w:ascii="Arial" w:eastAsia="Roboto Light" w:hAnsi="Arial" w:cs="Arial"/>
            <w:u w:val="single"/>
          </w:rPr>
          <w:t>2</w:t>
        </w:r>
      </w:ins>
      <w:ins w:id="231" w:author="McKinney, Kelly" w:date="2024-04-17T17:11:00Z">
        <w:r w:rsidRPr="001A0A00">
          <w:rPr>
            <w:rFonts w:ascii="Arial" w:eastAsia="Roboto Light" w:hAnsi="Arial" w:cs="Arial"/>
            <w:u w:val="single"/>
          </w:rPr>
          <w:t>0%)</w:t>
        </w:r>
      </w:ins>
    </w:p>
    <w:p w14:paraId="1EB1336A" w14:textId="1E6D491D" w:rsidR="00B800EA" w:rsidRPr="00B800EA" w:rsidRDefault="00892FB9">
      <w:pPr>
        <w:ind w:right="-360"/>
        <w:rPr>
          <w:ins w:id="232" w:author="McKinney, Kelly" w:date="2024-04-18T18:49:00Z"/>
          <w:rFonts w:ascii="Arial" w:eastAsia="Roboto Light" w:hAnsi="Arial" w:cs="Arial"/>
          <w:i/>
          <w:rPrChange w:id="233" w:author="McKinney, Kelly" w:date="2024-04-18T18:51:00Z">
            <w:rPr>
              <w:ins w:id="234" w:author="McKinney, Kelly" w:date="2024-04-18T18:49:00Z"/>
              <w:rFonts w:ascii="Arial" w:eastAsia="Roboto Light" w:hAnsi="Arial" w:cs="Arial"/>
            </w:rPr>
          </w:rPrChange>
        </w:rPr>
      </w:pPr>
      <w:ins w:id="235" w:author="McKinney, Kelly" w:date="2024-04-17T17:11:00Z">
        <w:r w:rsidRPr="00B800EA">
          <w:rPr>
            <w:rFonts w:ascii="Arial" w:eastAsia="Roboto Light" w:hAnsi="Arial" w:cs="Arial"/>
            <w:i/>
            <w:rPrChange w:id="236" w:author="McKinney, Kelly" w:date="2024-04-18T18:51:00Z">
              <w:rPr>
                <w:rFonts w:ascii="Arial" w:eastAsia="Roboto Light" w:hAnsi="Arial" w:cs="Arial"/>
              </w:rPr>
            </w:rPrChange>
          </w:rPr>
          <w:t>The final exam will assess student</w:t>
        </w:r>
      </w:ins>
      <w:ins w:id="237" w:author="McKinney, Kelly" w:date="2024-04-18T18:51:00Z">
        <w:r w:rsidR="00B800EA" w:rsidRPr="00B800EA">
          <w:rPr>
            <w:rFonts w:ascii="Arial" w:eastAsia="Roboto Light" w:hAnsi="Arial" w:cs="Arial"/>
            <w:i/>
            <w:rPrChange w:id="238" w:author="McKinney, Kelly" w:date="2024-04-18T18:51:00Z">
              <w:rPr>
                <w:rFonts w:ascii="Arial" w:eastAsia="Roboto Light" w:hAnsi="Arial" w:cs="Arial"/>
                <w:b/>
              </w:rPr>
            </w:rPrChange>
          </w:rPr>
          <w:t xml:space="preserve"> retention </w:t>
        </w:r>
      </w:ins>
      <w:ins w:id="239" w:author="McKinney, Kelly" w:date="2024-04-17T17:11:00Z">
        <w:r w:rsidRPr="00B800EA">
          <w:rPr>
            <w:rFonts w:ascii="Arial" w:eastAsia="Roboto Light" w:hAnsi="Arial" w:cs="Arial"/>
            <w:i/>
            <w:rPrChange w:id="240" w:author="McKinney, Kelly" w:date="2024-04-18T18:51:00Z">
              <w:rPr>
                <w:rFonts w:ascii="Arial" w:eastAsia="Roboto Light" w:hAnsi="Arial" w:cs="Arial"/>
              </w:rPr>
            </w:rPrChange>
          </w:rPr>
          <w:t xml:space="preserve">of </w:t>
        </w:r>
      </w:ins>
      <w:ins w:id="241" w:author="McKinney, Kelly" w:date="2024-04-17T17:16:00Z">
        <w:r w:rsidRPr="00B800EA">
          <w:rPr>
            <w:rFonts w:ascii="Arial" w:eastAsia="Roboto Light" w:hAnsi="Arial" w:cs="Arial"/>
            <w:i/>
            <w:rPrChange w:id="242" w:author="McKinney, Kelly" w:date="2024-04-18T18:51:00Z">
              <w:rPr>
                <w:rFonts w:ascii="Arial" w:eastAsia="Roboto Light" w:hAnsi="Arial" w:cs="Arial"/>
              </w:rPr>
            </w:rPrChange>
          </w:rPr>
          <w:t xml:space="preserve">the </w:t>
        </w:r>
      </w:ins>
      <w:ins w:id="243" w:author="McKinney, Kelly" w:date="2024-04-18T18:49:00Z">
        <w:r w:rsidR="00B800EA" w:rsidRPr="00B800EA">
          <w:rPr>
            <w:rFonts w:ascii="Arial" w:eastAsia="Roboto Light" w:hAnsi="Arial" w:cs="Arial"/>
            <w:i/>
            <w:rPrChange w:id="244" w:author="McKinney, Kelly" w:date="2024-04-18T18:51:00Z">
              <w:rPr>
                <w:rFonts w:ascii="Arial" w:eastAsia="Roboto Light" w:hAnsi="Arial" w:cs="Arial"/>
              </w:rPr>
            </w:rPrChange>
          </w:rPr>
          <w:t>content of the lectures.</w:t>
        </w:r>
      </w:ins>
    </w:p>
    <w:p w14:paraId="6B7EE080" w14:textId="68C4518F" w:rsidR="00892FB9" w:rsidRDefault="00B800EA">
      <w:pPr>
        <w:ind w:right="-360"/>
        <w:rPr>
          <w:ins w:id="245" w:author="McKinney, Kelly" w:date="2024-04-17T17:11:00Z"/>
          <w:rFonts w:ascii="Arial" w:eastAsia="Roboto Light" w:hAnsi="Arial" w:cs="Arial"/>
        </w:rPr>
        <w:pPrChange w:id="246" w:author="McKinney, Kelly" w:date="2024-04-17T17:11:00Z">
          <w:pPr>
            <w:ind w:left="-360" w:right="-360"/>
          </w:pPr>
        </w:pPrChange>
      </w:pPr>
      <w:ins w:id="247" w:author="McKinney, Kelly" w:date="2024-04-18T18:50:00Z">
        <w:r>
          <w:rPr>
            <w:rFonts w:ascii="Arial" w:eastAsia="Roboto Light" w:hAnsi="Arial" w:cs="Arial"/>
          </w:rPr>
          <w:t xml:space="preserve">Students will demonstrate competence in the concepts </w:t>
        </w:r>
      </w:ins>
      <w:ins w:id="248" w:author="McKinney, Kelly" w:date="2024-04-17T17:16:00Z">
        <w:r w:rsidR="00892FB9">
          <w:rPr>
            <w:rFonts w:ascii="Arial" w:eastAsia="Roboto Light" w:hAnsi="Arial" w:cs="Arial"/>
          </w:rPr>
          <w:t xml:space="preserve">underlying success in </w:t>
        </w:r>
      </w:ins>
      <w:ins w:id="249" w:author="McKinney, Kelly" w:date="2024-04-17T17:11:00Z">
        <w:r w:rsidR="00892FB9" w:rsidRPr="00892FB9">
          <w:rPr>
            <w:rFonts w:ascii="Arial" w:eastAsia="Roboto Light" w:hAnsi="Arial" w:cs="Arial"/>
          </w:rPr>
          <w:t xml:space="preserve">crisis response, </w:t>
        </w:r>
      </w:ins>
      <w:ins w:id="250" w:author="McKinney, Kelly" w:date="2024-04-17T17:16:00Z">
        <w:r w:rsidR="00892FB9">
          <w:rPr>
            <w:rFonts w:ascii="Arial" w:eastAsia="Roboto Light" w:hAnsi="Arial" w:cs="Arial"/>
          </w:rPr>
          <w:t xml:space="preserve">including </w:t>
        </w:r>
      </w:ins>
      <w:ins w:id="251" w:author="McKinney, Kelly" w:date="2024-04-17T17:22:00Z">
        <w:r w:rsidR="00510491">
          <w:rPr>
            <w:rFonts w:ascii="Arial" w:eastAsia="Roboto Light" w:hAnsi="Arial" w:cs="Arial"/>
          </w:rPr>
          <w:t xml:space="preserve">tactics, </w:t>
        </w:r>
      </w:ins>
      <w:ins w:id="252" w:author="McKinney, Kelly" w:date="2024-04-17T17:11:00Z">
        <w:r w:rsidR="00892FB9" w:rsidRPr="00892FB9">
          <w:rPr>
            <w:rFonts w:ascii="Arial" w:eastAsia="Roboto Light" w:hAnsi="Arial" w:cs="Arial"/>
          </w:rPr>
          <w:t>communication</w:t>
        </w:r>
      </w:ins>
      <w:ins w:id="253" w:author="McKinney, Kelly" w:date="2024-04-17T17:16:00Z">
        <w:r w:rsidR="00892FB9">
          <w:rPr>
            <w:rFonts w:ascii="Arial" w:eastAsia="Roboto Light" w:hAnsi="Arial" w:cs="Arial"/>
          </w:rPr>
          <w:t xml:space="preserve">s </w:t>
        </w:r>
      </w:ins>
      <w:ins w:id="254" w:author="McKinney, Kelly" w:date="2024-04-17T17:22:00Z">
        <w:r w:rsidR="00510491">
          <w:rPr>
            <w:rFonts w:ascii="Arial" w:eastAsia="Roboto Light" w:hAnsi="Arial" w:cs="Arial"/>
          </w:rPr>
          <w:t xml:space="preserve">and </w:t>
        </w:r>
      </w:ins>
      <w:ins w:id="255" w:author="McKinney, Kelly" w:date="2024-04-17T17:11:00Z">
        <w:r w:rsidR="00892FB9" w:rsidRPr="00892FB9">
          <w:rPr>
            <w:rFonts w:ascii="Arial" w:eastAsia="Roboto Light" w:hAnsi="Arial" w:cs="Arial"/>
          </w:rPr>
          <w:t xml:space="preserve">leadership </w:t>
        </w:r>
      </w:ins>
      <w:ins w:id="256" w:author="McKinney, Kelly" w:date="2024-04-17T17:23:00Z">
        <w:r w:rsidR="00510491">
          <w:rPr>
            <w:rFonts w:ascii="Arial" w:eastAsia="Roboto Light" w:hAnsi="Arial" w:cs="Arial"/>
          </w:rPr>
          <w:t>decision-making</w:t>
        </w:r>
      </w:ins>
      <w:ins w:id="257" w:author="McKinney, Kelly" w:date="2024-04-17T17:11:00Z">
        <w:r w:rsidR="00892FB9" w:rsidRPr="00892FB9">
          <w:rPr>
            <w:rFonts w:ascii="Arial" w:eastAsia="Roboto Light" w:hAnsi="Arial" w:cs="Arial"/>
          </w:rPr>
          <w:t xml:space="preserve">. Drawing upon </w:t>
        </w:r>
      </w:ins>
      <w:ins w:id="258" w:author="McKinney, Kelly" w:date="2024-04-17T17:20:00Z">
        <w:r w:rsidR="00510491">
          <w:rPr>
            <w:rFonts w:ascii="Arial" w:eastAsia="Roboto Light" w:hAnsi="Arial" w:cs="Arial"/>
          </w:rPr>
          <w:t xml:space="preserve">the </w:t>
        </w:r>
      </w:ins>
      <w:ins w:id="259" w:author="McKinney, Kelly" w:date="2024-04-17T17:11:00Z">
        <w:r w:rsidR="00892FB9" w:rsidRPr="00892FB9">
          <w:rPr>
            <w:rFonts w:ascii="Arial" w:eastAsia="Roboto Light" w:hAnsi="Arial" w:cs="Arial"/>
          </w:rPr>
          <w:t>theoretical framework and case studies</w:t>
        </w:r>
      </w:ins>
      <w:ins w:id="260" w:author="McKinney, Kelly" w:date="2024-04-17T17:17:00Z">
        <w:r w:rsidR="00892FB9">
          <w:rPr>
            <w:rFonts w:ascii="Arial" w:eastAsia="Roboto Light" w:hAnsi="Arial" w:cs="Arial"/>
          </w:rPr>
          <w:t xml:space="preserve"> presented in the </w:t>
        </w:r>
        <w:r w:rsidR="00892FB9">
          <w:rPr>
            <w:rFonts w:ascii="Arial" w:eastAsia="Roboto Light" w:hAnsi="Arial" w:cs="Arial"/>
          </w:rPr>
          <w:lastRenderedPageBreak/>
          <w:t>lectures</w:t>
        </w:r>
      </w:ins>
      <w:ins w:id="261" w:author="McKinney, Kelly" w:date="2024-04-17T17:11:00Z">
        <w:r w:rsidR="00892FB9" w:rsidRPr="00892FB9">
          <w:rPr>
            <w:rFonts w:ascii="Arial" w:eastAsia="Roboto Light" w:hAnsi="Arial" w:cs="Arial"/>
          </w:rPr>
          <w:t xml:space="preserve">, students will demonstrate their ability to analyze </w:t>
        </w:r>
      </w:ins>
      <w:ins w:id="262" w:author="McKinney, Kelly" w:date="2024-04-17T17:22:00Z">
        <w:r w:rsidR="00510491">
          <w:rPr>
            <w:rFonts w:ascii="Arial" w:eastAsia="Roboto Light" w:hAnsi="Arial" w:cs="Arial"/>
          </w:rPr>
          <w:t xml:space="preserve">crisis </w:t>
        </w:r>
      </w:ins>
      <w:ins w:id="263" w:author="McKinney, Kelly" w:date="2024-04-17T17:17:00Z">
        <w:r w:rsidR="00892FB9">
          <w:rPr>
            <w:rFonts w:ascii="Arial" w:eastAsia="Roboto Light" w:hAnsi="Arial" w:cs="Arial"/>
          </w:rPr>
          <w:t xml:space="preserve">scenarios and </w:t>
        </w:r>
      </w:ins>
      <w:ins w:id="264" w:author="McKinney, Kelly" w:date="2024-04-17T17:18:00Z">
        <w:r w:rsidR="00510491">
          <w:rPr>
            <w:rFonts w:ascii="Arial" w:eastAsia="Roboto Light" w:hAnsi="Arial" w:cs="Arial"/>
          </w:rPr>
          <w:t xml:space="preserve">frame </w:t>
        </w:r>
      </w:ins>
      <w:ins w:id="265" w:author="McKinney, Kelly" w:date="2024-04-17T17:11:00Z">
        <w:r w:rsidR="00892FB9" w:rsidRPr="00892FB9">
          <w:rPr>
            <w:rFonts w:ascii="Arial" w:eastAsia="Roboto Light" w:hAnsi="Arial" w:cs="Arial"/>
          </w:rPr>
          <w:t xml:space="preserve">effective </w:t>
        </w:r>
      </w:ins>
      <w:ins w:id="266" w:author="McKinney, Kelly" w:date="2024-04-17T17:18:00Z">
        <w:r w:rsidR="00510491">
          <w:rPr>
            <w:rFonts w:ascii="Arial" w:eastAsia="Roboto Light" w:hAnsi="Arial" w:cs="Arial"/>
          </w:rPr>
          <w:t xml:space="preserve">approaches to </w:t>
        </w:r>
      </w:ins>
      <w:ins w:id="267" w:author="McKinney, Kelly" w:date="2024-04-17T17:19:00Z">
        <w:r w:rsidR="00510491">
          <w:rPr>
            <w:rFonts w:ascii="Arial" w:eastAsia="Roboto Light" w:hAnsi="Arial" w:cs="Arial"/>
          </w:rPr>
          <w:t xml:space="preserve">crisis </w:t>
        </w:r>
      </w:ins>
      <w:ins w:id="268" w:author="McKinney, Kelly" w:date="2024-04-17T17:11:00Z">
        <w:r w:rsidR="00892FB9" w:rsidRPr="00892FB9">
          <w:rPr>
            <w:rFonts w:ascii="Arial" w:eastAsia="Roboto Light" w:hAnsi="Arial" w:cs="Arial"/>
          </w:rPr>
          <w:t>mitigation</w:t>
        </w:r>
      </w:ins>
      <w:ins w:id="269" w:author="McKinney, Kelly" w:date="2024-04-17T17:18:00Z">
        <w:r w:rsidR="00510491">
          <w:rPr>
            <w:rFonts w:ascii="Arial" w:eastAsia="Roboto Light" w:hAnsi="Arial" w:cs="Arial"/>
          </w:rPr>
          <w:t>, response and recovery</w:t>
        </w:r>
      </w:ins>
      <w:ins w:id="270" w:author="McKinney, Kelly" w:date="2024-04-17T17:11:00Z">
        <w:r w:rsidR="00892FB9" w:rsidRPr="00892FB9">
          <w:rPr>
            <w:rFonts w:ascii="Arial" w:eastAsia="Roboto Light" w:hAnsi="Arial" w:cs="Arial"/>
          </w:rPr>
          <w:t>. Through a combination of essay questions</w:t>
        </w:r>
      </w:ins>
      <w:ins w:id="271" w:author="McKinney, Kelly" w:date="2024-04-17T17:21:00Z">
        <w:r w:rsidR="00510491">
          <w:rPr>
            <w:rFonts w:ascii="Arial" w:eastAsia="Roboto Light" w:hAnsi="Arial" w:cs="Arial"/>
          </w:rPr>
          <w:t xml:space="preserve"> and </w:t>
        </w:r>
      </w:ins>
      <w:ins w:id="272" w:author="McKinney, Kelly" w:date="2024-04-17T17:11:00Z">
        <w:r w:rsidR="00892FB9" w:rsidRPr="00892FB9">
          <w:rPr>
            <w:rFonts w:ascii="Arial" w:eastAsia="Roboto Light" w:hAnsi="Arial" w:cs="Arial"/>
          </w:rPr>
          <w:t xml:space="preserve">scenario analyses, the exam will evaluate students' </w:t>
        </w:r>
      </w:ins>
      <w:ins w:id="273" w:author="McKinney, Kelly" w:date="2024-04-17T17:19:00Z">
        <w:r w:rsidR="00510491">
          <w:rPr>
            <w:rFonts w:ascii="Arial" w:eastAsia="Roboto Light" w:hAnsi="Arial" w:cs="Arial"/>
          </w:rPr>
          <w:t xml:space="preserve">understanding of what it takes to </w:t>
        </w:r>
      </w:ins>
      <w:ins w:id="274" w:author="McKinney, Kelly" w:date="2024-04-17T17:21:00Z">
        <w:r w:rsidR="00510491">
          <w:rPr>
            <w:rFonts w:ascii="Arial" w:eastAsia="Roboto Light" w:hAnsi="Arial" w:cs="Arial"/>
          </w:rPr>
          <w:t xml:space="preserve">activate and </w:t>
        </w:r>
      </w:ins>
      <w:ins w:id="275" w:author="McKinney, Kelly" w:date="2024-04-17T17:11:00Z">
        <w:r w:rsidR="00892FB9" w:rsidRPr="00892FB9">
          <w:rPr>
            <w:rFonts w:ascii="Arial" w:eastAsia="Roboto Light" w:hAnsi="Arial" w:cs="Arial"/>
          </w:rPr>
          <w:t xml:space="preserve">navigate </w:t>
        </w:r>
      </w:ins>
      <w:ins w:id="276" w:author="McKinney, Kelly" w:date="2024-04-17T17:22:00Z">
        <w:r w:rsidR="00510491">
          <w:rPr>
            <w:rFonts w:ascii="Arial" w:eastAsia="Roboto Light" w:hAnsi="Arial" w:cs="Arial"/>
          </w:rPr>
          <w:t xml:space="preserve">purpose-built </w:t>
        </w:r>
      </w:ins>
      <w:ins w:id="277" w:author="McKinney, Kelly" w:date="2024-04-17T17:21:00Z">
        <w:r w:rsidR="00510491">
          <w:rPr>
            <w:rFonts w:ascii="Arial" w:eastAsia="Roboto Light" w:hAnsi="Arial" w:cs="Arial"/>
          </w:rPr>
          <w:t xml:space="preserve">teams </w:t>
        </w:r>
      </w:ins>
      <w:ins w:id="278" w:author="McKinney, Kelly" w:date="2024-04-17T17:22:00Z">
        <w:r w:rsidR="00510491">
          <w:rPr>
            <w:rFonts w:ascii="Arial" w:eastAsia="Roboto Light" w:hAnsi="Arial" w:cs="Arial"/>
          </w:rPr>
          <w:t xml:space="preserve">through complex, </w:t>
        </w:r>
      </w:ins>
      <w:ins w:id="279" w:author="McKinney, Kelly" w:date="2024-04-17T17:11:00Z">
        <w:r w:rsidR="00892FB9" w:rsidRPr="00892FB9">
          <w:rPr>
            <w:rFonts w:ascii="Arial" w:eastAsia="Roboto Light" w:hAnsi="Arial" w:cs="Arial"/>
          </w:rPr>
          <w:t>high-pressure environments.</w:t>
        </w:r>
      </w:ins>
    </w:p>
    <w:p w14:paraId="2ADEA863" w14:textId="3AEE9975" w:rsidR="00892FB9" w:rsidRDefault="00892FB9" w:rsidP="001A0A00">
      <w:pPr>
        <w:ind w:left="-360" w:right="-360"/>
        <w:rPr>
          <w:ins w:id="280" w:author="McKinney, Kelly" w:date="2024-04-17T17:11:00Z"/>
          <w:rFonts w:ascii="Arial" w:eastAsia="Roboto Light" w:hAnsi="Arial" w:cs="Arial"/>
        </w:rPr>
      </w:pPr>
    </w:p>
    <w:p w14:paraId="6E81FFE2" w14:textId="6F1627D0" w:rsidR="00892FB9" w:rsidDel="00892FB9" w:rsidRDefault="00892FB9" w:rsidP="001A0A00">
      <w:pPr>
        <w:ind w:left="-360" w:right="-360"/>
        <w:rPr>
          <w:del w:id="281" w:author="McKinney, Kelly" w:date="2024-04-17T17:15:00Z"/>
          <w:rFonts w:ascii="Arial" w:eastAsia="Roboto Light" w:hAnsi="Arial" w:cs="Arial"/>
        </w:rPr>
      </w:pPr>
    </w:p>
    <w:p w14:paraId="4BCD7646" w14:textId="62617631" w:rsidR="001A0A00" w:rsidRPr="001A0A00" w:rsidRDefault="001A0A00" w:rsidP="001A0A00">
      <w:pPr>
        <w:pStyle w:val="ListParagraph"/>
        <w:numPr>
          <w:ilvl w:val="0"/>
          <w:numId w:val="22"/>
        </w:numPr>
        <w:ind w:right="-360"/>
        <w:rPr>
          <w:rFonts w:ascii="Arial" w:eastAsia="Roboto Light" w:hAnsi="Arial" w:cs="Arial"/>
        </w:rPr>
      </w:pPr>
      <w:r w:rsidRPr="001A0A00">
        <w:rPr>
          <w:rFonts w:ascii="Arial" w:eastAsia="Roboto Light" w:hAnsi="Arial" w:cs="Arial"/>
          <w:u w:val="single"/>
        </w:rPr>
        <w:t xml:space="preserve">Final Project: </w:t>
      </w:r>
      <w:del w:id="282" w:author="McKinney, Kelly" w:date="2024-04-17T17:51:00Z">
        <w:r w:rsidRPr="001A0A00" w:rsidDel="00EF3670">
          <w:rPr>
            <w:rFonts w:ascii="Arial" w:eastAsia="Roboto Light" w:hAnsi="Arial" w:cs="Arial"/>
            <w:u w:val="single"/>
          </w:rPr>
          <w:delText xml:space="preserve">Business Continuity </w:delText>
        </w:r>
      </w:del>
      <w:ins w:id="283" w:author="McKinney, Kelly" w:date="2024-04-17T17:51:00Z">
        <w:r w:rsidR="00EF3670">
          <w:rPr>
            <w:rFonts w:ascii="Arial" w:eastAsia="Roboto Light" w:hAnsi="Arial" w:cs="Arial"/>
            <w:u w:val="single"/>
          </w:rPr>
          <w:t xml:space="preserve">Crisis Management </w:t>
        </w:r>
      </w:ins>
      <w:r w:rsidRPr="001A0A00">
        <w:rPr>
          <w:rFonts w:ascii="Arial" w:eastAsia="Roboto Light" w:hAnsi="Arial" w:cs="Arial"/>
          <w:u w:val="single"/>
        </w:rPr>
        <w:t xml:space="preserve">Plan and Presentation </w:t>
      </w:r>
      <w:sdt>
        <w:sdtPr>
          <w:tag w:val="goog_rdk_4"/>
          <w:id w:val="-909852606"/>
        </w:sdtPr>
        <w:sdtContent/>
      </w:sdt>
      <w:r w:rsidRPr="001A0A00">
        <w:rPr>
          <w:rFonts w:ascii="Arial" w:eastAsia="Roboto Light" w:hAnsi="Arial" w:cs="Arial"/>
          <w:u w:val="single"/>
        </w:rPr>
        <w:t>(</w:t>
      </w:r>
      <w:ins w:id="284" w:author="McKinney, Kelly" w:date="2024-04-17T17:14:00Z">
        <w:r w:rsidR="00892FB9">
          <w:rPr>
            <w:rFonts w:ascii="Arial" w:eastAsia="Roboto Light" w:hAnsi="Arial" w:cs="Arial"/>
            <w:u w:val="single"/>
          </w:rPr>
          <w:t>3</w:t>
        </w:r>
      </w:ins>
      <w:del w:id="285" w:author="McKinney, Kelly" w:date="2024-04-17T17:14:00Z">
        <w:r w:rsidRPr="001A0A00" w:rsidDel="00892FB9">
          <w:rPr>
            <w:rFonts w:ascii="Arial" w:eastAsia="Roboto Light" w:hAnsi="Arial" w:cs="Arial"/>
            <w:u w:val="single"/>
          </w:rPr>
          <w:delText>4</w:delText>
        </w:r>
      </w:del>
      <w:r w:rsidRPr="001A0A00">
        <w:rPr>
          <w:rFonts w:ascii="Arial" w:eastAsia="Roboto Light" w:hAnsi="Arial" w:cs="Arial"/>
          <w:u w:val="single"/>
        </w:rPr>
        <w:t>0%)</w:t>
      </w:r>
    </w:p>
    <w:p w14:paraId="178EB570" w14:textId="67607310" w:rsidR="001A0A00" w:rsidRDefault="001A0A00" w:rsidP="001A0A00">
      <w:pPr>
        <w:ind w:right="-360"/>
        <w:rPr>
          <w:rFonts w:ascii="Arial" w:eastAsia="Roboto Light" w:hAnsi="Arial" w:cs="Arial"/>
        </w:rPr>
      </w:pPr>
      <w:r w:rsidRPr="001A0A00">
        <w:rPr>
          <w:rFonts w:ascii="Arial" w:eastAsia="Roboto Light" w:hAnsi="Arial" w:cs="Arial"/>
        </w:rPr>
        <w:t xml:space="preserve">The purpose </w:t>
      </w:r>
      <w:ins w:id="286" w:author="McKinney, Kelly" w:date="2024-04-18T18:51:00Z">
        <w:r w:rsidR="00B800EA">
          <w:rPr>
            <w:rFonts w:ascii="Arial" w:eastAsia="Roboto Light" w:hAnsi="Arial" w:cs="Arial"/>
          </w:rPr>
          <w:t xml:space="preserve">of the </w:t>
        </w:r>
      </w:ins>
      <w:del w:id="287" w:author="McKinney, Kelly" w:date="2024-04-18T18:51:00Z">
        <w:r w:rsidRPr="001A0A00" w:rsidDel="00B800EA">
          <w:rPr>
            <w:rFonts w:ascii="Arial" w:eastAsia="Roboto Light" w:hAnsi="Arial" w:cs="Arial"/>
          </w:rPr>
          <w:delText xml:space="preserve">for </w:delText>
        </w:r>
      </w:del>
      <w:r w:rsidRPr="001A0A00">
        <w:rPr>
          <w:rFonts w:ascii="Arial" w:eastAsia="Roboto Light" w:hAnsi="Arial" w:cs="Arial"/>
        </w:rPr>
        <w:t xml:space="preserve">BC Plan is the same for every </w:t>
      </w:r>
      <w:ins w:id="288" w:author="McKinney, Kelly" w:date="2024-04-18T18:51:00Z">
        <w:r w:rsidR="00B800EA">
          <w:rPr>
            <w:rFonts w:ascii="Arial" w:eastAsia="Roboto Light" w:hAnsi="Arial" w:cs="Arial"/>
          </w:rPr>
          <w:t xml:space="preserve">focus </w:t>
        </w:r>
      </w:ins>
      <w:r w:rsidRPr="001A0A00">
        <w:rPr>
          <w:rFonts w:ascii="Arial" w:eastAsia="Roboto Light" w:hAnsi="Arial" w:cs="Arial"/>
        </w:rPr>
        <w:t>organization, to document the specific procedures to be performed before, during and after a crisis. Your BC plan will be a group project/ presentation will outline the following:</w:t>
      </w:r>
    </w:p>
    <w:p w14:paraId="5C6913A7" w14:textId="77777777" w:rsidR="001A0A00" w:rsidRPr="001A0A00" w:rsidRDefault="001A0A00" w:rsidP="001A0A00">
      <w:pPr>
        <w:pStyle w:val="ListParagraph"/>
        <w:numPr>
          <w:ilvl w:val="0"/>
          <w:numId w:val="25"/>
        </w:numPr>
        <w:ind w:right="-360"/>
        <w:rPr>
          <w:rFonts w:ascii="Arial" w:eastAsia="Roboto Light" w:hAnsi="Arial" w:cs="Arial"/>
        </w:rPr>
      </w:pPr>
      <w:r w:rsidRPr="001A0A00">
        <w:rPr>
          <w:rFonts w:ascii="Arial" w:eastAsia="Roboto Light" w:hAnsi="Arial" w:cs="Arial"/>
        </w:rPr>
        <w:t xml:space="preserve">The plan fundamentally needs to state the risks, the vulnerabilities, and the potential impact to each of the mission-critical business functions. </w:t>
      </w:r>
    </w:p>
    <w:p w14:paraId="45E8C0E2" w14:textId="77777777" w:rsidR="001A0A00" w:rsidRPr="001A0A00" w:rsidRDefault="001A0A00" w:rsidP="001A0A00">
      <w:pPr>
        <w:pStyle w:val="ListParagraph"/>
        <w:numPr>
          <w:ilvl w:val="0"/>
          <w:numId w:val="25"/>
        </w:numPr>
        <w:ind w:right="-360"/>
        <w:rPr>
          <w:rFonts w:ascii="Arial" w:eastAsia="Roboto Light" w:hAnsi="Arial" w:cs="Arial"/>
        </w:rPr>
      </w:pPr>
      <w:r w:rsidRPr="001A0A00">
        <w:rPr>
          <w:rFonts w:ascii="Arial" w:eastAsia="Roboto Light" w:hAnsi="Arial" w:cs="Arial"/>
        </w:rPr>
        <w:t xml:space="preserve">For each of these, there should be associated mitigation strategies. </w:t>
      </w:r>
    </w:p>
    <w:p w14:paraId="023B85E8" w14:textId="65FA1446" w:rsidR="001A0A00" w:rsidRPr="001A0A00" w:rsidRDefault="001A0A00" w:rsidP="001A0A00">
      <w:pPr>
        <w:pStyle w:val="ListParagraph"/>
        <w:numPr>
          <w:ilvl w:val="0"/>
          <w:numId w:val="25"/>
        </w:numPr>
        <w:ind w:right="-360"/>
        <w:rPr>
          <w:rFonts w:ascii="Arial" w:eastAsia="Roboto Light" w:hAnsi="Arial" w:cs="Arial"/>
        </w:rPr>
      </w:pPr>
      <w:r w:rsidRPr="001A0A00">
        <w:rPr>
          <w:rFonts w:ascii="Arial" w:eastAsia="Roboto Light" w:hAnsi="Arial" w:cs="Arial"/>
        </w:rPr>
        <w:t xml:space="preserve">Next, you need to determine how and when those strategies are implemented and by whom. </w:t>
      </w:r>
    </w:p>
    <w:p w14:paraId="61AE96ED" w14:textId="77777777" w:rsidR="00892FB9" w:rsidRDefault="00892FB9" w:rsidP="001A0A00">
      <w:pPr>
        <w:ind w:left="-360" w:right="-360"/>
        <w:rPr>
          <w:rFonts w:ascii="Arial" w:eastAsia="Roboto Light" w:hAnsi="Arial" w:cs="Arial"/>
          <w:b/>
        </w:rPr>
      </w:pPr>
    </w:p>
    <w:p w14:paraId="408CC503" w14:textId="5C687A6E" w:rsidR="001A0A00" w:rsidRPr="001A0A00" w:rsidRDefault="00510491" w:rsidP="001A0A00">
      <w:pPr>
        <w:ind w:left="-360" w:right="-360"/>
        <w:rPr>
          <w:rFonts w:ascii="Arial" w:eastAsia="Roboto Light" w:hAnsi="Arial" w:cs="Arial"/>
          <w:b/>
        </w:rPr>
      </w:pPr>
      <w:ins w:id="289" w:author="McKinney, Kelly" w:date="2024-04-17T17:24:00Z">
        <w:r>
          <w:rPr>
            <w:rFonts w:ascii="Arial" w:eastAsia="Roboto Light" w:hAnsi="Arial" w:cs="Arial"/>
            <w:b/>
          </w:rPr>
          <w:t xml:space="preserve">Final Project </w:t>
        </w:r>
      </w:ins>
      <w:del w:id="290" w:author="McKinney, Kelly" w:date="2024-04-17T17:24:00Z">
        <w:r w:rsidR="001A0A00" w:rsidRPr="001A0A00" w:rsidDel="00510491">
          <w:rPr>
            <w:rFonts w:ascii="Arial" w:eastAsia="Roboto Light" w:hAnsi="Arial" w:cs="Arial"/>
            <w:b/>
          </w:rPr>
          <w:delText xml:space="preserve">The </w:delText>
        </w:r>
      </w:del>
      <w:r w:rsidR="001A0A00" w:rsidRPr="001A0A00">
        <w:rPr>
          <w:rFonts w:ascii="Arial" w:eastAsia="Roboto Light" w:hAnsi="Arial" w:cs="Arial"/>
          <w:b/>
        </w:rPr>
        <w:t>Assignment</w:t>
      </w:r>
    </w:p>
    <w:p w14:paraId="736ED29D" w14:textId="177F08AC" w:rsidR="001A0A00" w:rsidRDefault="00510491" w:rsidP="001A0A00">
      <w:pPr>
        <w:ind w:left="-360" w:right="-360"/>
        <w:rPr>
          <w:rFonts w:ascii="Arial" w:eastAsia="Roboto Light" w:hAnsi="Arial" w:cs="Arial"/>
        </w:rPr>
      </w:pPr>
      <w:ins w:id="291" w:author="McKinney, Kelly" w:date="2024-04-17T17:23:00Z">
        <w:r>
          <w:rPr>
            <w:rFonts w:ascii="Arial" w:eastAsia="Roboto Light" w:hAnsi="Arial" w:cs="Arial"/>
          </w:rPr>
          <w:t>Working Groups will s</w:t>
        </w:r>
      </w:ins>
      <w:del w:id="292" w:author="McKinney, Kelly" w:date="2024-04-17T17:23:00Z">
        <w:r w:rsidR="001A0A00" w:rsidRPr="001A0A00" w:rsidDel="00510491">
          <w:rPr>
            <w:rFonts w:ascii="Arial" w:eastAsia="Roboto Light" w:hAnsi="Arial" w:cs="Arial"/>
          </w:rPr>
          <w:delText>S</w:delText>
        </w:r>
      </w:del>
      <w:r w:rsidR="001A0A00" w:rsidRPr="001A0A00">
        <w:rPr>
          <w:rFonts w:ascii="Arial" w:eastAsia="Roboto Light" w:hAnsi="Arial" w:cs="Arial"/>
        </w:rPr>
        <w:t xml:space="preserve">elect a fictional or real public, private, non-profit, faith based or voluntary organization that </w:t>
      </w:r>
      <w:ins w:id="293" w:author="McKinney, Kelly" w:date="2024-04-17T17:23:00Z">
        <w:r>
          <w:rPr>
            <w:rFonts w:ascii="Arial" w:eastAsia="Roboto Light" w:hAnsi="Arial" w:cs="Arial"/>
          </w:rPr>
          <w:t xml:space="preserve">they </w:t>
        </w:r>
      </w:ins>
      <w:del w:id="294" w:author="McKinney, Kelly" w:date="2024-04-17T17:23:00Z">
        <w:r w:rsidR="001A0A00" w:rsidRPr="001A0A00" w:rsidDel="00510491">
          <w:rPr>
            <w:rFonts w:ascii="Arial" w:eastAsia="Roboto Light" w:hAnsi="Arial" w:cs="Arial"/>
          </w:rPr>
          <w:delText xml:space="preserve">you </w:delText>
        </w:r>
      </w:del>
      <w:r w:rsidR="001A0A00" w:rsidRPr="001A0A00">
        <w:rPr>
          <w:rFonts w:ascii="Arial" w:eastAsia="Roboto Light" w:hAnsi="Arial" w:cs="Arial"/>
        </w:rPr>
        <w:t xml:space="preserve">are familiar with or </w:t>
      </w:r>
      <w:del w:id="295" w:author="McKinney, Kelly" w:date="2024-04-17T17:23:00Z">
        <w:r w:rsidR="001A0A00" w:rsidRPr="001A0A00" w:rsidDel="00510491">
          <w:rPr>
            <w:rFonts w:ascii="Arial" w:eastAsia="Roboto Light" w:hAnsi="Arial" w:cs="Arial"/>
          </w:rPr>
          <w:delText xml:space="preserve">that you </w:delText>
        </w:r>
      </w:del>
      <w:r w:rsidR="001A0A00" w:rsidRPr="001A0A00">
        <w:rPr>
          <w:rFonts w:ascii="Arial" w:eastAsia="Roboto Light" w:hAnsi="Arial" w:cs="Arial"/>
        </w:rPr>
        <w:t xml:space="preserve">can envision (hereafter the “Focus Organization”) and create a </w:t>
      </w:r>
      <w:ins w:id="296" w:author="McKinney, Kelly" w:date="2024-04-17T17:27:00Z">
        <w:r>
          <w:rPr>
            <w:rFonts w:ascii="Arial" w:eastAsia="Roboto Light" w:hAnsi="Arial" w:cs="Arial"/>
          </w:rPr>
          <w:t xml:space="preserve">Crisis Management or </w:t>
        </w:r>
      </w:ins>
      <w:r w:rsidR="001A0A00" w:rsidRPr="001A0A00">
        <w:rPr>
          <w:rFonts w:ascii="Arial" w:eastAsia="Roboto Light" w:hAnsi="Arial" w:cs="Arial"/>
        </w:rPr>
        <w:t>B</w:t>
      </w:r>
      <w:ins w:id="297" w:author="McKinney, Kelly" w:date="2024-04-17T17:27:00Z">
        <w:r>
          <w:rPr>
            <w:rFonts w:ascii="Arial" w:eastAsia="Roboto Light" w:hAnsi="Arial" w:cs="Arial"/>
          </w:rPr>
          <w:t xml:space="preserve">usiness Continuity (CM/ BC) </w:t>
        </w:r>
      </w:ins>
      <w:del w:id="298" w:author="McKinney, Kelly" w:date="2024-04-17T17:27:00Z">
        <w:r w:rsidR="001A0A00" w:rsidRPr="001A0A00" w:rsidDel="00510491">
          <w:rPr>
            <w:rFonts w:ascii="Arial" w:eastAsia="Roboto Light" w:hAnsi="Arial" w:cs="Arial"/>
          </w:rPr>
          <w:delText xml:space="preserve">C </w:delText>
        </w:r>
      </w:del>
      <w:r w:rsidR="001A0A00" w:rsidRPr="001A0A00">
        <w:rPr>
          <w:rFonts w:ascii="Arial" w:eastAsia="Roboto Light" w:hAnsi="Arial" w:cs="Arial"/>
        </w:rPr>
        <w:t xml:space="preserve">Plan. You must understand or conceive of the Focus Organization in detail, including its size, operating locations, mission, facilities, and organizational structure </w:t>
      </w:r>
    </w:p>
    <w:p w14:paraId="44812146" w14:textId="45305406" w:rsidR="001A0A00" w:rsidRDefault="001A0A00" w:rsidP="001A0A00">
      <w:pPr>
        <w:ind w:left="-360" w:right="-360"/>
        <w:rPr>
          <w:ins w:id="299" w:author="McKinney, Kelly" w:date="2024-04-17T17:30:00Z"/>
          <w:rFonts w:ascii="Arial" w:eastAsia="Roboto Light" w:hAnsi="Arial" w:cs="Arial"/>
        </w:rPr>
      </w:pPr>
    </w:p>
    <w:p w14:paraId="58FCFC90" w14:textId="77777777" w:rsidR="00F9143E" w:rsidRDefault="00F9143E" w:rsidP="00F9143E">
      <w:pPr>
        <w:ind w:left="-360" w:right="-360"/>
        <w:rPr>
          <w:ins w:id="300" w:author="McKinney, Kelly" w:date="2024-04-17T17:30:00Z"/>
          <w:rFonts w:ascii="Arial" w:eastAsia="Roboto Light" w:hAnsi="Arial" w:cs="Arial"/>
        </w:rPr>
      </w:pPr>
      <w:ins w:id="301" w:author="McKinney, Kelly" w:date="2024-04-17T17:30:00Z">
        <w:r w:rsidRPr="001A0A00">
          <w:rPr>
            <w:rFonts w:ascii="Arial" w:eastAsia="Roboto Light" w:hAnsi="Arial" w:cs="Arial"/>
          </w:rPr>
          <w:t>The deliverable is twofold:</w:t>
        </w:r>
      </w:ins>
    </w:p>
    <w:p w14:paraId="7C720AA2" w14:textId="77777777" w:rsidR="00F9143E" w:rsidRPr="001A0A00" w:rsidRDefault="00F9143E" w:rsidP="00F9143E">
      <w:pPr>
        <w:pStyle w:val="ListParagraph"/>
        <w:numPr>
          <w:ilvl w:val="0"/>
          <w:numId w:val="26"/>
        </w:numPr>
        <w:ind w:right="-360"/>
        <w:rPr>
          <w:ins w:id="302" w:author="McKinney, Kelly" w:date="2024-04-17T17:30:00Z"/>
          <w:rFonts w:ascii="Arial" w:eastAsia="Roboto Light" w:hAnsi="Arial" w:cs="Arial"/>
        </w:rPr>
      </w:pPr>
      <w:ins w:id="303" w:author="McKinney, Kelly" w:date="2024-04-17T17:30:00Z">
        <w:r w:rsidRPr="001A0A00">
          <w:rPr>
            <w:rFonts w:ascii="Arial" w:eastAsia="Roboto Light" w:hAnsi="Arial" w:cs="Arial"/>
          </w:rPr>
          <w:t xml:space="preserve">A written </w:t>
        </w:r>
        <w:r>
          <w:rPr>
            <w:rFonts w:ascii="Arial" w:eastAsia="Roboto Light" w:hAnsi="Arial" w:cs="Arial"/>
          </w:rPr>
          <w:t xml:space="preserve">CM/ BC </w:t>
        </w:r>
        <w:r w:rsidRPr="001A0A00">
          <w:rPr>
            <w:rFonts w:ascii="Arial" w:eastAsia="Roboto Light" w:hAnsi="Arial" w:cs="Arial"/>
          </w:rPr>
          <w:t xml:space="preserve">Plan </w:t>
        </w:r>
      </w:ins>
    </w:p>
    <w:p w14:paraId="3E0EDF63" w14:textId="77777777" w:rsidR="00F9143E" w:rsidRPr="0070323B" w:rsidRDefault="00F9143E" w:rsidP="00F9143E">
      <w:pPr>
        <w:pStyle w:val="ListParagraph"/>
        <w:numPr>
          <w:ilvl w:val="0"/>
          <w:numId w:val="26"/>
        </w:numPr>
        <w:ind w:right="-360"/>
        <w:rPr>
          <w:ins w:id="304" w:author="McKinney, Kelly" w:date="2024-04-17T17:30:00Z"/>
          <w:rFonts w:ascii="Arial" w:eastAsia="Roboto Light" w:hAnsi="Arial" w:cs="Arial"/>
        </w:rPr>
      </w:pPr>
      <w:ins w:id="305" w:author="McKinney, Kelly" w:date="2024-04-17T17:30:00Z">
        <w:r w:rsidRPr="0070323B">
          <w:rPr>
            <w:rFonts w:ascii="Arial" w:eastAsia="Roboto Light" w:hAnsi="Arial" w:cs="Arial"/>
          </w:rPr>
          <w:t xml:space="preserve">A PowerPoint presentation, appropriate for a CEO or Board of Directors </w:t>
        </w:r>
      </w:ins>
    </w:p>
    <w:p w14:paraId="454A932D" w14:textId="77777777" w:rsidR="00F9143E" w:rsidRPr="001A0A00" w:rsidRDefault="00F9143E" w:rsidP="001A0A00">
      <w:pPr>
        <w:ind w:left="-360" w:right="-360"/>
        <w:rPr>
          <w:rFonts w:ascii="Arial" w:eastAsia="Roboto Light" w:hAnsi="Arial" w:cs="Arial"/>
        </w:rPr>
      </w:pPr>
    </w:p>
    <w:p w14:paraId="5BDCFF74" w14:textId="1BB8205C" w:rsidR="00510491" w:rsidRDefault="001A0A00" w:rsidP="00510491">
      <w:pPr>
        <w:ind w:left="-360" w:right="-360"/>
        <w:rPr>
          <w:ins w:id="306" w:author="McKinney, Kelly" w:date="2024-04-17T17:28:00Z"/>
          <w:rFonts w:ascii="Arial" w:eastAsia="Roboto Light" w:hAnsi="Arial" w:cs="Arial"/>
        </w:rPr>
      </w:pPr>
      <w:r w:rsidRPr="001A0A00">
        <w:rPr>
          <w:rFonts w:ascii="Arial" w:eastAsia="Roboto Light" w:hAnsi="Arial" w:cs="Arial"/>
        </w:rPr>
        <w:t xml:space="preserve">The </w:t>
      </w:r>
      <w:ins w:id="307" w:author="McKinney, Kelly" w:date="2024-04-17T17:27:00Z">
        <w:r w:rsidR="00510491">
          <w:rPr>
            <w:rFonts w:ascii="Arial" w:eastAsia="Roboto Light" w:hAnsi="Arial" w:cs="Arial"/>
          </w:rPr>
          <w:t xml:space="preserve">CM/ </w:t>
        </w:r>
      </w:ins>
      <w:r w:rsidRPr="001A0A00">
        <w:rPr>
          <w:rFonts w:ascii="Arial" w:eastAsia="Roboto Light" w:hAnsi="Arial" w:cs="Arial"/>
        </w:rPr>
        <w:t xml:space="preserve">BC </w:t>
      </w:r>
      <w:ins w:id="308" w:author="McKinney, Kelly" w:date="2024-04-17T17:29:00Z">
        <w:r w:rsidR="00F9143E">
          <w:rPr>
            <w:rFonts w:ascii="Arial" w:eastAsia="Roboto Light" w:hAnsi="Arial" w:cs="Arial"/>
          </w:rPr>
          <w:t>P</w:t>
        </w:r>
      </w:ins>
      <w:del w:id="309" w:author="McKinney, Kelly" w:date="2024-04-17T17:29:00Z">
        <w:r w:rsidRPr="001A0A00" w:rsidDel="00F9143E">
          <w:rPr>
            <w:rFonts w:ascii="Arial" w:eastAsia="Roboto Light" w:hAnsi="Arial" w:cs="Arial"/>
          </w:rPr>
          <w:delText>p</w:delText>
        </w:r>
      </w:del>
      <w:r w:rsidRPr="001A0A00">
        <w:rPr>
          <w:rFonts w:ascii="Arial" w:eastAsia="Roboto Light" w:hAnsi="Arial" w:cs="Arial"/>
        </w:rPr>
        <w:t xml:space="preserve">lan should </w:t>
      </w:r>
      <w:del w:id="310" w:author="McKinney, Kelly" w:date="2024-04-17T17:28:00Z">
        <w:r w:rsidRPr="001A0A00" w:rsidDel="00F9143E">
          <w:rPr>
            <w:rFonts w:ascii="Arial" w:eastAsia="Roboto Light" w:hAnsi="Arial" w:cs="Arial"/>
          </w:rPr>
          <w:delText xml:space="preserve">go into detail as to how the Focus Organization would come together to understand, notify, activate, and respond to a specific type of disaster. </w:delText>
        </w:r>
      </w:del>
      <w:ins w:id="311" w:author="McKinney, Kelly" w:date="2024-04-17T17:28:00Z">
        <w:r w:rsidR="00F9143E">
          <w:rPr>
            <w:rFonts w:ascii="Arial" w:eastAsia="Roboto Light" w:hAnsi="Arial" w:cs="Arial"/>
          </w:rPr>
          <w:t>i</w:t>
        </w:r>
        <w:r w:rsidR="00510491" w:rsidRPr="00510491">
          <w:rPr>
            <w:rFonts w:ascii="Arial" w:eastAsia="Roboto Light" w:hAnsi="Arial" w:cs="Arial"/>
          </w:rPr>
          <w:t>ntegrate across the focus organization</w:t>
        </w:r>
        <w:r w:rsidR="00F9143E">
          <w:rPr>
            <w:rFonts w:ascii="Arial" w:eastAsia="Roboto Light" w:hAnsi="Arial" w:cs="Arial"/>
          </w:rPr>
          <w:t>, a</w:t>
        </w:r>
        <w:r w:rsidR="00510491" w:rsidRPr="00510491">
          <w:rPr>
            <w:rFonts w:ascii="Arial" w:eastAsia="Roboto Light" w:hAnsi="Arial" w:cs="Arial"/>
          </w:rPr>
          <w:t>ddress</w:t>
        </w:r>
        <w:r w:rsidR="00F9143E">
          <w:rPr>
            <w:rFonts w:ascii="Arial" w:eastAsia="Roboto Light" w:hAnsi="Arial" w:cs="Arial"/>
          </w:rPr>
          <w:t>ing all of the</w:t>
        </w:r>
        <w:r w:rsidR="00510491" w:rsidRPr="00510491">
          <w:rPr>
            <w:rFonts w:ascii="Arial" w:eastAsia="Roboto Light" w:hAnsi="Arial" w:cs="Arial"/>
          </w:rPr>
          <w:t xml:space="preserve"> crisis planning elements we have covered in th</w:t>
        </w:r>
        <w:r w:rsidR="00F9143E">
          <w:rPr>
            <w:rFonts w:ascii="Arial" w:eastAsia="Roboto Light" w:hAnsi="Arial" w:cs="Arial"/>
          </w:rPr>
          <w:t>e</w:t>
        </w:r>
        <w:r w:rsidR="00510491" w:rsidRPr="00510491">
          <w:rPr>
            <w:rFonts w:ascii="Arial" w:eastAsia="Roboto Light" w:hAnsi="Arial" w:cs="Arial"/>
          </w:rPr>
          <w:t xml:space="preserve"> course</w:t>
        </w:r>
        <w:r w:rsidR="00F9143E">
          <w:rPr>
            <w:rFonts w:ascii="Arial" w:eastAsia="Roboto Light" w:hAnsi="Arial" w:cs="Arial"/>
          </w:rPr>
          <w:t>.  The s</w:t>
        </w:r>
      </w:ins>
      <w:ins w:id="312" w:author="McKinney, Kelly" w:date="2024-04-17T17:29:00Z">
        <w:r w:rsidR="00F9143E">
          <w:rPr>
            <w:rFonts w:ascii="Arial" w:eastAsia="Roboto Light" w:hAnsi="Arial" w:cs="Arial"/>
          </w:rPr>
          <w:t>uccessful plan with d</w:t>
        </w:r>
      </w:ins>
      <w:ins w:id="313" w:author="McKinney, Kelly" w:date="2024-04-17T17:28:00Z">
        <w:r w:rsidR="00510491" w:rsidRPr="00510491">
          <w:rPr>
            <w:rFonts w:ascii="Arial" w:eastAsia="Roboto Light" w:hAnsi="Arial" w:cs="Arial"/>
          </w:rPr>
          <w:t>escribe the nature and characteristics of the disaster</w:t>
        </w:r>
      </w:ins>
      <w:ins w:id="314" w:author="McKinney, Kelly" w:date="2024-04-17T17:29:00Z">
        <w:r w:rsidR="00F9143E">
          <w:rPr>
            <w:rFonts w:ascii="Arial" w:eastAsia="Roboto Light" w:hAnsi="Arial" w:cs="Arial"/>
          </w:rPr>
          <w:t xml:space="preserve">, </w:t>
        </w:r>
      </w:ins>
      <w:ins w:id="315" w:author="McKinney, Kelly" w:date="2024-04-17T17:28:00Z">
        <w:r w:rsidR="00510491" w:rsidRPr="00510491">
          <w:rPr>
            <w:rFonts w:ascii="Arial" w:eastAsia="Roboto Light" w:hAnsi="Arial" w:cs="Arial"/>
          </w:rPr>
          <w:t xml:space="preserve">the major impacts to the </w:t>
        </w:r>
      </w:ins>
      <w:ins w:id="316" w:author="McKinney, Kelly" w:date="2024-04-17T17:29:00Z">
        <w:r w:rsidR="00F9143E">
          <w:rPr>
            <w:rFonts w:ascii="Arial" w:eastAsia="Roboto Light" w:hAnsi="Arial" w:cs="Arial"/>
          </w:rPr>
          <w:t>focus organization and l</w:t>
        </w:r>
      </w:ins>
      <w:ins w:id="317" w:author="McKinney, Kelly" w:date="2024-04-17T17:28:00Z">
        <w:r w:rsidR="00510491" w:rsidRPr="00510491">
          <w:rPr>
            <w:rFonts w:ascii="Arial" w:eastAsia="Roboto Light" w:hAnsi="Arial" w:cs="Arial"/>
          </w:rPr>
          <w:t>ist</w:t>
        </w:r>
      </w:ins>
      <w:ins w:id="318" w:author="McKinney, Kelly" w:date="2024-04-17T17:29:00Z">
        <w:r w:rsidR="00F9143E">
          <w:rPr>
            <w:rFonts w:ascii="Arial" w:eastAsia="Roboto Light" w:hAnsi="Arial" w:cs="Arial"/>
          </w:rPr>
          <w:t xml:space="preserve"> all of</w:t>
        </w:r>
      </w:ins>
      <w:ins w:id="319" w:author="McKinney, Kelly" w:date="2024-04-17T17:28:00Z">
        <w:r w:rsidR="00510491" w:rsidRPr="00510491">
          <w:rPr>
            <w:rFonts w:ascii="Arial" w:eastAsia="Roboto Light" w:hAnsi="Arial" w:cs="Arial"/>
          </w:rPr>
          <w:t xml:space="preserve"> the members of the crisis response team via contact list and organization chart that aligns with the focus organization structure</w:t>
        </w:r>
      </w:ins>
      <w:ins w:id="320" w:author="McKinney, Kelly" w:date="2024-04-17T17:29:00Z">
        <w:r w:rsidR="00F9143E">
          <w:rPr>
            <w:rFonts w:ascii="Arial" w:eastAsia="Roboto Light" w:hAnsi="Arial" w:cs="Arial"/>
          </w:rPr>
          <w:t xml:space="preserve">.  Further, the CM/ BC Plan </w:t>
        </w:r>
      </w:ins>
      <w:ins w:id="321" w:author="McKinney, Kelly" w:date="2024-04-17T17:30:00Z">
        <w:r w:rsidR="00F9143E">
          <w:rPr>
            <w:rFonts w:ascii="Arial" w:eastAsia="Roboto Light" w:hAnsi="Arial" w:cs="Arial"/>
          </w:rPr>
          <w:t>will i</w:t>
        </w:r>
      </w:ins>
      <w:ins w:id="322" w:author="McKinney, Kelly" w:date="2024-04-17T17:28:00Z">
        <w:r w:rsidR="00510491" w:rsidRPr="00510491">
          <w:rPr>
            <w:rFonts w:ascii="Arial" w:eastAsia="Roboto Light" w:hAnsi="Arial" w:cs="Arial"/>
          </w:rPr>
          <w:t>dentif</w:t>
        </w:r>
      </w:ins>
      <w:ins w:id="323" w:author="McKinney, Kelly" w:date="2024-04-17T17:30:00Z">
        <w:r w:rsidR="00F9143E">
          <w:rPr>
            <w:rFonts w:ascii="Arial" w:eastAsia="Roboto Light" w:hAnsi="Arial" w:cs="Arial"/>
          </w:rPr>
          <w:t>y</w:t>
        </w:r>
      </w:ins>
      <w:ins w:id="324" w:author="McKinney, Kelly" w:date="2024-04-17T17:28:00Z">
        <w:r w:rsidR="00510491" w:rsidRPr="00510491">
          <w:rPr>
            <w:rFonts w:ascii="Arial" w:eastAsia="Roboto Light" w:hAnsi="Arial" w:cs="Arial"/>
          </w:rPr>
          <w:t xml:space="preserve"> task</w:t>
        </w:r>
      </w:ins>
      <w:ins w:id="325" w:author="McKinney, Kelly" w:date="2024-04-17T17:30:00Z">
        <w:r w:rsidR="00F9143E">
          <w:rPr>
            <w:rFonts w:ascii="Arial" w:eastAsia="Roboto Light" w:hAnsi="Arial" w:cs="Arial"/>
          </w:rPr>
          <w:t>s</w:t>
        </w:r>
      </w:ins>
      <w:ins w:id="326" w:author="McKinney, Kelly" w:date="2024-04-17T17:28:00Z">
        <w:r w:rsidR="00510491" w:rsidRPr="00510491">
          <w:rPr>
            <w:rFonts w:ascii="Arial" w:eastAsia="Roboto Light" w:hAnsi="Arial" w:cs="Arial"/>
          </w:rPr>
          <w:t>, owner</w:t>
        </w:r>
      </w:ins>
      <w:ins w:id="327" w:author="McKinney, Kelly" w:date="2024-04-17T17:30:00Z">
        <w:r w:rsidR="00F9143E">
          <w:rPr>
            <w:rFonts w:ascii="Arial" w:eastAsia="Roboto Light" w:hAnsi="Arial" w:cs="Arial"/>
          </w:rPr>
          <w:t>s</w:t>
        </w:r>
      </w:ins>
      <w:ins w:id="328" w:author="McKinney, Kelly" w:date="2024-04-17T17:28:00Z">
        <w:r w:rsidR="00510491" w:rsidRPr="00510491">
          <w:rPr>
            <w:rFonts w:ascii="Arial" w:eastAsia="Roboto Light" w:hAnsi="Arial" w:cs="Arial"/>
          </w:rPr>
          <w:t xml:space="preserve"> and deadline</w:t>
        </w:r>
      </w:ins>
      <w:ins w:id="329" w:author="McKinney, Kelly" w:date="2024-04-17T17:30:00Z">
        <w:r w:rsidR="00F9143E">
          <w:rPr>
            <w:rFonts w:ascii="Arial" w:eastAsia="Roboto Light" w:hAnsi="Arial" w:cs="Arial"/>
          </w:rPr>
          <w:t>s</w:t>
        </w:r>
      </w:ins>
      <w:ins w:id="330" w:author="McKinney, Kelly" w:date="2024-04-17T17:28:00Z">
        <w:r w:rsidR="00510491" w:rsidRPr="00510491">
          <w:rPr>
            <w:rFonts w:ascii="Arial" w:eastAsia="Roboto Light" w:hAnsi="Arial" w:cs="Arial"/>
          </w:rPr>
          <w:t xml:space="preserve"> (i.e., all of the things that need to be done, who will do them, when they will be completed and where you will get all of the resources you will need to make it happen)</w:t>
        </w:r>
      </w:ins>
    </w:p>
    <w:p w14:paraId="51A73A55" w14:textId="77777777" w:rsidR="00510491" w:rsidRDefault="00510491" w:rsidP="001A0A00">
      <w:pPr>
        <w:ind w:left="-360" w:right="-360"/>
        <w:rPr>
          <w:ins w:id="331" w:author="McKinney, Kelly" w:date="2024-04-17T17:28:00Z"/>
          <w:rFonts w:ascii="Arial" w:eastAsia="Roboto Light" w:hAnsi="Arial" w:cs="Arial"/>
        </w:rPr>
      </w:pPr>
    </w:p>
    <w:p w14:paraId="6D15B6D2" w14:textId="67319C14" w:rsidR="001A0A00" w:rsidDel="00F9143E" w:rsidRDefault="00F9143E" w:rsidP="001A0A00">
      <w:pPr>
        <w:ind w:left="-360" w:right="-360"/>
        <w:rPr>
          <w:del w:id="332" w:author="McKinney, Kelly" w:date="2024-04-17T17:30:00Z"/>
          <w:rFonts w:ascii="Arial" w:eastAsia="Roboto Light" w:hAnsi="Arial" w:cs="Arial"/>
        </w:rPr>
      </w:pPr>
      <w:ins w:id="333" w:author="McKinney, Kelly" w:date="2024-04-17T17:31:00Z">
        <w:r>
          <w:rPr>
            <w:rFonts w:ascii="Arial" w:eastAsia="Roboto Light" w:hAnsi="Arial" w:cs="Arial"/>
          </w:rPr>
          <w:t>The presentation will d</w:t>
        </w:r>
        <w:r w:rsidRPr="00F9143E">
          <w:rPr>
            <w:rFonts w:ascii="Arial" w:eastAsia="Roboto Light" w:hAnsi="Arial" w:cs="Arial"/>
          </w:rPr>
          <w:t xml:space="preserve">escribe the impacts the </w:t>
        </w:r>
      </w:ins>
      <w:ins w:id="334" w:author="McKinney, Kelly" w:date="2024-04-18T18:52:00Z">
        <w:r w:rsidR="00B800EA">
          <w:rPr>
            <w:rFonts w:ascii="Arial" w:eastAsia="Roboto Light" w:hAnsi="Arial" w:cs="Arial"/>
          </w:rPr>
          <w:t xml:space="preserve">crisis will impose on the </w:t>
        </w:r>
      </w:ins>
      <w:ins w:id="335" w:author="McKinney, Kelly" w:date="2024-04-17T17:31:00Z">
        <w:r w:rsidRPr="00F9143E">
          <w:rPr>
            <w:rFonts w:ascii="Arial" w:eastAsia="Roboto Light" w:hAnsi="Arial" w:cs="Arial"/>
          </w:rPr>
          <w:t>focus organization (potential losses)</w:t>
        </w:r>
      </w:ins>
      <w:ins w:id="336" w:author="McKinney, Kelly" w:date="2024-04-18T18:52:00Z">
        <w:r w:rsidR="00B800EA">
          <w:rPr>
            <w:rFonts w:ascii="Arial" w:eastAsia="Roboto Light" w:hAnsi="Arial" w:cs="Arial"/>
          </w:rPr>
          <w:t xml:space="preserve"> and specify </w:t>
        </w:r>
      </w:ins>
      <w:ins w:id="337" w:author="McKinney, Kelly" w:date="2024-04-17T17:31:00Z">
        <w:r w:rsidRPr="00F9143E">
          <w:rPr>
            <w:rFonts w:ascii="Arial" w:eastAsia="Roboto Light" w:hAnsi="Arial" w:cs="Arial"/>
          </w:rPr>
          <w:t xml:space="preserve">how the response team will come together to mitigate </w:t>
        </w:r>
      </w:ins>
      <w:ins w:id="338" w:author="McKinney, Kelly" w:date="2024-04-18T18:52:00Z">
        <w:r w:rsidR="00B800EA">
          <w:rPr>
            <w:rFonts w:ascii="Arial" w:eastAsia="Roboto Light" w:hAnsi="Arial" w:cs="Arial"/>
          </w:rPr>
          <w:t>those losses.  Presentation contents will be c</w:t>
        </w:r>
      </w:ins>
      <w:ins w:id="339" w:author="McKinney, Kelly" w:date="2024-04-17T17:31:00Z">
        <w:r w:rsidRPr="00F9143E">
          <w:rPr>
            <w:rFonts w:ascii="Arial" w:eastAsia="Roboto Light" w:hAnsi="Arial" w:cs="Arial"/>
          </w:rPr>
          <w:t xml:space="preserve">lear, concise and </w:t>
        </w:r>
      </w:ins>
      <w:ins w:id="340" w:author="McKinney, Kelly" w:date="2024-04-18T18:53:00Z">
        <w:r w:rsidR="00B800EA">
          <w:rPr>
            <w:rFonts w:ascii="Arial" w:eastAsia="Roboto Light" w:hAnsi="Arial" w:cs="Arial"/>
          </w:rPr>
          <w:t xml:space="preserve">kept at a </w:t>
        </w:r>
      </w:ins>
      <w:ins w:id="341" w:author="McKinney, Kelly" w:date="2024-04-17T17:31:00Z">
        <w:r w:rsidRPr="00F9143E">
          <w:rPr>
            <w:rFonts w:ascii="Arial" w:eastAsia="Roboto Light" w:hAnsi="Arial" w:cs="Arial"/>
          </w:rPr>
          <w:t>high</w:t>
        </w:r>
      </w:ins>
      <w:ins w:id="342" w:author="McKinney, Kelly" w:date="2024-04-18T18:53:00Z">
        <w:r w:rsidR="00B800EA">
          <w:rPr>
            <w:rFonts w:ascii="Arial" w:eastAsia="Roboto Light" w:hAnsi="Arial" w:cs="Arial"/>
          </w:rPr>
          <w:t xml:space="preserve"> (strategic) </w:t>
        </w:r>
      </w:ins>
      <w:ins w:id="343" w:author="McKinney, Kelly" w:date="2024-04-17T17:31:00Z">
        <w:r w:rsidRPr="00F9143E">
          <w:rPr>
            <w:rFonts w:ascii="Arial" w:eastAsia="Roboto Light" w:hAnsi="Arial" w:cs="Arial"/>
          </w:rPr>
          <w:t>level</w:t>
        </w:r>
      </w:ins>
      <w:ins w:id="344" w:author="McKinney, Kelly" w:date="2024-04-18T18:53:00Z">
        <w:r w:rsidR="00B800EA">
          <w:rPr>
            <w:rFonts w:ascii="Arial" w:eastAsia="Roboto Light" w:hAnsi="Arial" w:cs="Arial"/>
          </w:rPr>
          <w:t xml:space="preserve"> a</w:t>
        </w:r>
      </w:ins>
      <w:ins w:id="345" w:author="McKinney, Kelly" w:date="2024-04-17T17:31:00Z">
        <w:r w:rsidRPr="00F9143E">
          <w:rPr>
            <w:rFonts w:ascii="Arial" w:eastAsia="Roboto Light" w:hAnsi="Arial" w:cs="Arial"/>
          </w:rPr>
          <w:t>ppropriate for a CEO or a Board of Directors</w:t>
        </w:r>
      </w:ins>
      <w:del w:id="346" w:author="McKinney, Kelly" w:date="2024-04-17T17:30:00Z">
        <w:r w:rsidR="001A0A00" w:rsidRPr="001A0A00" w:rsidDel="00F9143E">
          <w:rPr>
            <w:rFonts w:ascii="Arial" w:eastAsia="Roboto Light" w:hAnsi="Arial" w:cs="Arial"/>
          </w:rPr>
          <w:delText>The deliverable is twofold:</w:delText>
        </w:r>
      </w:del>
    </w:p>
    <w:p w14:paraId="2335057B" w14:textId="77777777" w:rsidR="00F9143E" w:rsidRDefault="00F9143E" w:rsidP="00F9143E">
      <w:pPr>
        <w:ind w:left="-360" w:right="-360"/>
        <w:rPr>
          <w:ins w:id="347" w:author="McKinney, Kelly" w:date="2024-04-17T17:31:00Z"/>
          <w:rFonts w:ascii="Arial" w:eastAsia="Roboto Light" w:hAnsi="Arial" w:cs="Arial"/>
        </w:rPr>
      </w:pPr>
    </w:p>
    <w:p w14:paraId="128D6EE8" w14:textId="753D9BCE" w:rsidR="001A0A00" w:rsidDel="00B800EA" w:rsidRDefault="001A0A00" w:rsidP="001A0A00">
      <w:pPr>
        <w:ind w:left="-360" w:right="-360"/>
        <w:rPr>
          <w:del w:id="348" w:author="McKinney, Kelly" w:date="2024-04-17T17:30:00Z"/>
          <w:rFonts w:ascii="Arial" w:eastAsia="Roboto Light" w:hAnsi="Arial" w:cs="Arial"/>
        </w:rPr>
      </w:pPr>
      <w:del w:id="349" w:author="McKinney, Kelly" w:date="2024-04-17T17:30:00Z">
        <w:r w:rsidRPr="001A0A00" w:rsidDel="00F9143E">
          <w:rPr>
            <w:rFonts w:ascii="Arial" w:eastAsia="Roboto Light" w:hAnsi="Arial" w:cs="Arial"/>
          </w:rPr>
          <w:delText xml:space="preserve">A written </w:delText>
        </w:r>
      </w:del>
      <w:del w:id="350" w:author="McKinney, Kelly" w:date="2024-04-17T17:27:00Z">
        <w:r w:rsidRPr="001A0A00" w:rsidDel="00510491">
          <w:rPr>
            <w:rFonts w:ascii="Arial" w:eastAsia="Roboto Light" w:hAnsi="Arial" w:cs="Arial"/>
          </w:rPr>
          <w:delText xml:space="preserve">Business Continuity </w:delText>
        </w:r>
      </w:del>
      <w:del w:id="351" w:author="McKinney, Kelly" w:date="2024-04-17T17:30:00Z">
        <w:r w:rsidRPr="001A0A00" w:rsidDel="00F9143E">
          <w:rPr>
            <w:rFonts w:ascii="Arial" w:eastAsia="Roboto Light" w:hAnsi="Arial" w:cs="Arial"/>
          </w:rPr>
          <w:delText xml:space="preserve">Plan </w:delText>
        </w:r>
      </w:del>
    </w:p>
    <w:p w14:paraId="578F274B" w14:textId="74835C39" w:rsidR="00B800EA" w:rsidRDefault="00B800EA" w:rsidP="00B800EA">
      <w:pPr>
        <w:ind w:right="-360"/>
        <w:rPr>
          <w:ins w:id="352" w:author="McKinney, Kelly" w:date="2024-04-18T18:53:00Z"/>
          <w:rFonts w:ascii="Arial" w:eastAsia="Roboto Light" w:hAnsi="Arial" w:cs="Arial"/>
        </w:rPr>
      </w:pPr>
    </w:p>
    <w:p w14:paraId="6E75FF4C" w14:textId="77777777" w:rsidR="00B800EA" w:rsidRPr="00B800EA" w:rsidRDefault="00B800EA" w:rsidP="00B800EA">
      <w:pPr>
        <w:ind w:right="-360"/>
        <w:rPr>
          <w:ins w:id="353" w:author="McKinney, Kelly" w:date="2024-04-18T18:53:00Z"/>
          <w:rFonts w:ascii="Arial" w:eastAsia="Roboto Light" w:hAnsi="Arial" w:cs="Arial"/>
          <w:rPrChange w:id="354" w:author="McKinney, Kelly" w:date="2024-04-18T18:53:00Z">
            <w:rPr>
              <w:ins w:id="355" w:author="McKinney, Kelly" w:date="2024-04-18T18:53:00Z"/>
            </w:rPr>
          </w:rPrChange>
        </w:rPr>
        <w:pPrChange w:id="356" w:author="McKinney, Kelly" w:date="2024-04-18T18:53:00Z">
          <w:pPr>
            <w:pStyle w:val="ListParagraph"/>
            <w:numPr>
              <w:numId w:val="26"/>
            </w:numPr>
            <w:ind w:left="360" w:right="-360" w:hanging="360"/>
          </w:pPr>
        </w:pPrChange>
      </w:pPr>
    </w:p>
    <w:p w14:paraId="1456EEE2" w14:textId="5987AE23" w:rsidR="001A0A00" w:rsidRPr="00F9143E" w:rsidDel="00F9143E" w:rsidRDefault="001A0A00">
      <w:pPr>
        <w:pStyle w:val="ListParagraph"/>
        <w:numPr>
          <w:ilvl w:val="0"/>
          <w:numId w:val="26"/>
        </w:numPr>
        <w:ind w:right="-360"/>
        <w:rPr>
          <w:del w:id="357" w:author="McKinney, Kelly" w:date="2024-04-17T17:30:00Z"/>
          <w:rFonts w:ascii="Arial" w:eastAsia="Roboto Light" w:hAnsi="Arial" w:cs="Arial"/>
        </w:rPr>
      </w:pPr>
      <w:del w:id="358" w:author="McKinney, Kelly" w:date="2024-04-17T17:30:00Z">
        <w:r w:rsidRPr="00F9143E" w:rsidDel="00F9143E">
          <w:rPr>
            <w:rFonts w:ascii="Arial" w:eastAsia="Roboto Light" w:hAnsi="Arial" w:cs="Arial"/>
          </w:rPr>
          <w:lastRenderedPageBreak/>
          <w:delText xml:space="preserve">A PowerPoint presentation, appropriate for a Board of Directors, </w:delText>
        </w:r>
      </w:del>
      <w:del w:id="359" w:author="McKinney, Kelly" w:date="2024-04-17T17:24:00Z">
        <w:r w:rsidRPr="00F9143E" w:rsidDel="00510491">
          <w:rPr>
            <w:rFonts w:ascii="Arial" w:eastAsia="Roboto Light" w:hAnsi="Arial" w:cs="Arial"/>
          </w:rPr>
          <w:delText xml:space="preserve">which </w:delText>
        </w:r>
      </w:del>
      <w:del w:id="360" w:author="McKinney, Kelly" w:date="2024-04-17T17:26:00Z">
        <w:r w:rsidRPr="00F9143E" w:rsidDel="00510491">
          <w:rPr>
            <w:rFonts w:ascii="Arial" w:eastAsia="Roboto Light" w:hAnsi="Arial" w:cs="Arial"/>
          </w:rPr>
          <w:delText>highlights your plan, discusses some of the challenges your company faces and how you worked around (mitigated) them</w:delText>
        </w:r>
      </w:del>
      <w:del w:id="361" w:author="McKinney, Kelly" w:date="2024-04-17T17:30:00Z">
        <w:r w:rsidRPr="00F9143E" w:rsidDel="00F9143E">
          <w:rPr>
            <w:rFonts w:ascii="Arial" w:eastAsia="Roboto Light" w:hAnsi="Arial" w:cs="Arial"/>
          </w:rPr>
          <w:delText xml:space="preserve">. </w:delText>
        </w:r>
      </w:del>
    </w:p>
    <w:p w14:paraId="4C3A2844" w14:textId="77777777" w:rsidR="001A0A00" w:rsidRDefault="001A0A00" w:rsidP="001A0A00">
      <w:pPr>
        <w:ind w:left="-360" w:right="-360"/>
        <w:rPr>
          <w:rFonts w:ascii="Arial" w:eastAsia="Roboto Light" w:hAnsi="Arial" w:cs="Arial"/>
        </w:rPr>
      </w:pPr>
    </w:p>
    <w:p w14:paraId="6617192F" w14:textId="1A8A71BD" w:rsidR="001A0A00" w:rsidRPr="001A0A00" w:rsidRDefault="001A0A00" w:rsidP="001A0A00">
      <w:pPr>
        <w:ind w:left="-360" w:right="-360"/>
        <w:rPr>
          <w:rFonts w:ascii="Arial" w:eastAsia="Roboto Light" w:hAnsi="Arial" w:cs="Arial"/>
        </w:rPr>
      </w:pPr>
      <w:r w:rsidRPr="001A0A00">
        <w:rPr>
          <w:rFonts w:ascii="Arial" w:eastAsia="Roboto Light" w:hAnsi="Arial" w:cs="Arial"/>
        </w:rPr>
        <w:t>Submission &amp; Grading</w:t>
      </w:r>
    </w:p>
    <w:p w14:paraId="1F2E0C0C" w14:textId="77777777" w:rsidR="001A0A00" w:rsidRPr="001A0A00" w:rsidRDefault="001A0A00" w:rsidP="001A0A00">
      <w:pPr>
        <w:ind w:left="-360" w:right="-360"/>
        <w:rPr>
          <w:rFonts w:ascii="Arial" w:eastAsia="Roboto Light" w:hAnsi="Arial" w:cs="Arial"/>
        </w:rPr>
      </w:pPr>
      <w:r w:rsidRPr="001A0A00">
        <w:rPr>
          <w:rFonts w:ascii="Arial" w:eastAsia="Roboto Light" w:hAnsi="Arial" w:cs="Arial"/>
        </w:rPr>
        <w:t xml:space="preserve">You will be graded on: </w:t>
      </w:r>
    </w:p>
    <w:p w14:paraId="4490F862" w14:textId="77777777" w:rsidR="001A0A00" w:rsidRPr="001A0A00" w:rsidRDefault="001A0A00" w:rsidP="001A0A00">
      <w:pPr>
        <w:numPr>
          <w:ilvl w:val="0"/>
          <w:numId w:val="17"/>
        </w:numPr>
        <w:ind w:right="-360"/>
        <w:rPr>
          <w:rFonts w:ascii="Arial" w:eastAsia="Roboto Light" w:hAnsi="Arial" w:cs="Arial"/>
        </w:rPr>
      </w:pPr>
      <w:r w:rsidRPr="001A0A00">
        <w:rPr>
          <w:rFonts w:ascii="Arial" w:eastAsia="Roboto Light" w:hAnsi="Arial" w:cs="Arial"/>
        </w:rPr>
        <w:t>The quality of your materials, the organization and clarity of the presentation and written plan.</w:t>
      </w:r>
    </w:p>
    <w:p w14:paraId="0895A125" w14:textId="77777777" w:rsidR="001A0A00" w:rsidRPr="001A0A00" w:rsidRDefault="001A0A00" w:rsidP="001A0A00">
      <w:pPr>
        <w:numPr>
          <w:ilvl w:val="0"/>
          <w:numId w:val="19"/>
        </w:numPr>
        <w:ind w:right="-360"/>
        <w:rPr>
          <w:rFonts w:ascii="Arial" w:eastAsia="Roboto Light" w:hAnsi="Arial" w:cs="Arial"/>
        </w:rPr>
      </w:pPr>
      <w:r w:rsidRPr="001A0A00">
        <w:rPr>
          <w:rFonts w:ascii="Arial" w:eastAsia="Roboto Light" w:hAnsi="Arial" w:cs="Arial"/>
        </w:rPr>
        <w:t xml:space="preserve">A </w:t>
      </w:r>
      <w:r w:rsidRPr="001A0A00">
        <w:rPr>
          <w:rFonts w:ascii="Arial" w:eastAsia="Roboto Light" w:hAnsi="Arial" w:cs="Arial"/>
          <w:b/>
        </w:rPr>
        <w:t xml:space="preserve">group component </w:t>
      </w:r>
      <w:r w:rsidRPr="001A0A00">
        <w:rPr>
          <w:rFonts w:ascii="Arial" w:eastAsia="Roboto Light" w:hAnsi="Arial" w:cs="Arial"/>
          <w:b/>
          <w:i/>
        </w:rPr>
        <w:t>(40%)</w:t>
      </w:r>
      <w:r w:rsidRPr="001A0A00">
        <w:rPr>
          <w:rFonts w:ascii="Arial" w:eastAsia="Roboto Light" w:hAnsi="Arial" w:cs="Arial"/>
          <w:i/>
        </w:rPr>
        <w:t xml:space="preserve"> </w:t>
      </w:r>
      <w:r w:rsidRPr="001A0A00">
        <w:rPr>
          <w:rFonts w:ascii="Arial" w:eastAsia="Roboto Light" w:hAnsi="Arial" w:cs="Arial"/>
        </w:rPr>
        <w:t>which all members of that group will receive</w:t>
      </w:r>
      <w:r w:rsidRPr="001A0A00">
        <w:rPr>
          <w:rFonts w:ascii="Arial" w:eastAsia="Roboto Light" w:hAnsi="Arial" w:cs="Arial"/>
          <w:i/>
        </w:rPr>
        <w:t xml:space="preserve">. </w:t>
      </w:r>
      <w:r w:rsidRPr="001A0A00">
        <w:rPr>
          <w:rFonts w:ascii="Arial" w:eastAsia="Roboto Light" w:hAnsi="Arial" w:cs="Arial"/>
        </w:rPr>
        <w:t>The Group will be graded on the quality of your materials, how everyone works together as a team - the sharing and collaborating on ideas, materials, and research - and the clarity of the overall presentation.</w:t>
      </w:r>
    </w:p>
    <w:p w14:paraId="6F53BE3D" w14:textId="77777777" w:rsidR="001A0A00" w:rsidRPr="001A0A00" w:rsidRDefault="001A0A00" w:rsidP="001A0A00">
      <w:pPr>
        <w:numPr>
          <w:ilvl w:val="0"/>
          <w:numId w:val="19"/>
        </w:numPr>
        <w:ind w:right="-360"/>
        <w:rPr>
          <w:rFonts w:ascii="Arial" w:eastAsia="Roboto Light" w:hAnsi="Arial" w:cs="Arial"/>
        </w:rPr>
      </w:pPr>
      <w:r w:rsidRPr="001A0A00">
        <w:rPr>
          <w:rFonts w:ascii="Arial" w:eastAsia="Roboto Light" w:hAnsi="Arial" w:cs="Arial"/>
        </w:rPr>
        <w:t xml:space="preserve">An </w:t>
      </w:r>
      <w:r w:rsidRPr="001A0A00">
        <w:rPr>
          <w:rFonts w:ascii="Arial" w:eastAsia="Roboto Light" w:hAnsi="Arial" w:cs="Arial"/>
          <w:b/>
        </w:rPr>
        <w:t>individual component (60%)</w:t>
      </w:r>
      <w:r w:rsidRPr="001A0A00">
        <w:rPr>
          <w:rFonts w:ascii="Arial" w:eastAsia="Roboto Light" w:hAnsi="Arial" w:cs="Arial"/>
        </w:rPr>
        <w:t xml:space="preserve"> where each student will be assessed on their portion of the presentation and written plan, uses of supporting materials, organization and completeness of their section, and the overall clarity of the material presented. Students must provide a breakdown of their individual responsibilities in the overall group project by dividing specific sections of the project and identifying the sections the student was responsible for. </w:t>
      </w:r>
    </w:p>
    <w:p w14:paraId="6BFE692C" w14:textId="6640C1BA" w:rsidR="00BD21AE" w:rsidRPr="00BD21AE" w:rsidRDefault="00BD21AE" w:rsidP="00BD21AE">
      <w:pPr>
        <w:pStyle w:val="ListParagraph"/>
        <w:numPr>
          <w:ilvl w:val="0"/>
          <w:numId w:val="19"/>
        </w:numPr>
        <w:ind w:right="-360"/>
        <w:rPr>
          <w:rFonts w:ascii="Arial" w:eastAsia="Roboto Light" w:hAnsi="Arial" w:cs="Arial"/>
        </w:rPr>
      </w:pPr>
      <w:r w:rsidRPr="00BD21AE">
        <w:rPr>
          <w:rFonts w:ascii="Arial" w:eastAsia="Roboto Light" w:hAnsi="Arial" w:cs="Arial"/>
        </w:rPr>
        <w:t>A draft written plan must be submitted by 11:55pm on 0</w:t>
      </w:r>
      <w:ins w:id="362" w:author="McKinney, Kelly" w:date="2024-04-17T18:10:00Z">
        <w:r w:rsidR="00AE13C4">
          <w:rPr>
            <w:rFonts w:ascii="Arial" w:eastAsia="Roboto Light" w:hAnsi="Arial" w:cs="Arial"/>
          </w:rPr>
          <w:t>6</w:t>
        </w:r>
      </w:ins>
      <w:del w:id="363" w:author="McKinney, Kelly" w:date="2024-04-17T18:10:00Z">
        <w:r w:rsidRPr="00BD21AE" w:rsidDel="00AE13C4">
          <w:rPr>
            <w:rFonts w:ascii="Arial" w:eastAsia="Roboto Light" w:hAnsi="Arial" w:cs="Arial"/>
          </w:rPr>
          <w:delText>4</w:delText>
        </w:r>
      </w:del>
      <w:r w:rsidRPr="00BD21AE">
        <w:rPr>
          <w:rFonts w:ascii="Arial" w:eastAsia="Roboto Light" w:hAnsi="Arial" w:cs="Arial"/>
        </w:rPr>
        <w:t>/</w:t>
      </w:r>
      <w:ins w:id="364" w:author="McKinney, Kelly" w:date="2024-04-17T18:10:00Z">
        <w:r w:rsidR="00AE13C4">
          <w:rPr>
            <w:rFonts w:ascii="Arial" w:eastAsia="Roboto Light" w:hAnsi="Arial" w:cs="Arial"/>
          </w:rPr>
          <w:t>17</w:t>
        </w:r>
      </w:ins>
      <w:del w:id="365" w:author="McKinney, Kelly" w:date="2024-04-17T18:10:00Z">
        <w:r w:rsidRPr="00BD21AE" w:rsidDel="00AE13C4">
          <w:rPr>
            <w:rFonts w:ascii="Arial" w:eastAsia="Roboto Light" w:hAnsi="Arial" w:cs="Arial"/>
          </w:rPr>
          <w:delText>03</w:delText>
        </w:r>
      </w:del>
      <w:r w:rsidRPr="00BD21AE">
        <w:rPr>
          <w:rFonts w:ascii="Arial" w:eastAsia="Roboto Light" w:hAnsi="Arial" w:cs="Arial"/>
        </w:rPr>
        <w:t>/2</w:t>
      </w:r>
      <w:ins w:id="366" w:author="McKinney, Kelly" w:date="2024-04-17T18:10:00Z">
        <w:r w:rsidR="00AE13C4">
          <w:rPr>
            <w:rFonts w:ascii="Arial" w:eastAsia="Roboto Light" w:hAnsi="Arial" w:cs="Arial"/>
          </w:rPr>
          <w:t>4</w:t>
        </w:r>
      </w:ins>
      <w:del w:id="367" w:author="McKinney, Kelly" w:date="2024-04-17T18:10:00Z">
        <w:r w:rsidRPr="00BD21AE" w:rsidDel="00AE13C4">
          <w:rPr>
            <w:rFonts w:ascii="Arial" w:eastAsia="Roboto Light" w:hAnsi="Arial" w:cs="Arial"/>
          </w:rPr>
          <w:delText>3</w:delText>
        </w:r>
      </w:del>
      <w:r w:rsidRPr="00BD21AE">
        <w:rPr>
          <w:rFonts w:ascii="Arial" w:eastAsia="Roboto Light" w:hAnsi="Arial" w:cs="Arial"/>
        </w:rPr>
        <w:t>. The final written plan and presentation must be submitted by 11:55pm on 0</w:t>
      </w:r>
      <w:ins w:id="368" w:author="McKinney, Kelly" w:date="2024-04-17T18:10:00Z">
        <w:r w:rsidR="00AE13C4">
          <w:rPr>
            <w:rFonts w:ascii="Arial" w:eastAsia="Roboto Light" w:hAnsi="Arial" w:cs="Arial"/>
          </w:rPr>
          <w:t>7</w:t>
        </w:r>
      </w:ins>
      <w:del w:id="369" w:author="McKinney, Kelly" w:date="2024-04-17T18:10:00Z">
        <w:r w:rsidRPr="00BD21AE" w:rsidDel="00AE13C4">
          <w:rPr>
            <w:rFonts w:ascii="Arial" w:eastAsia="Roboto Light" w:hAnsi="Arial" w:cs="Arial"/>
          </w:rPr>
          <w:delText>5</w:delText>
        </w:r>
      </w:del>
      <w:r w:rsidRPr="00BD21AE">
        <w:rPr>
          <w:rFonts w:ascii="Arial" w:eastAsia="Roboto Light" w:hAnsi="Arial" w:cs="Arial"/>
        </w:rPr>
        <w:t>/0</w:t>
      </w:r>
      <w:ins w:id="370" w:author="McKinney, Kelly" w:date="2024-04-17T18:10:00Z">
        <w:r w:rsidR="00AE13C4">
          <w:rPr>
            <w:rFonts w:ascii="Arial" w:eastAsia="Roboto Light" w:hAnsi="Arial" w:cs="Arial"/>
          </w:rPr>
          <w:t>1</w:t>
        </w:r>
      </w:ins>
      <w:del w:id="371" w:author="McKinney, Kelly" w:date="2024-04-17T18:10:00Z">
        <w:r w:rsidRPr="00BD21AE" w:rsidDel="00AE13C4">
          <w:rPr>
            <w:rFonts w:ascii="Arial" w:eastAsia="Roboto Light" w:hAnsi="Arial" w:cs="Arial"/>
          </w:rPr>
          <w:delText>8</w:delText>
        </w:r>
      </w:del>
      <w:r w:rsidRPr="00BD21AE">
        <w:rPr>
          <w:rFonts w:ascii="Arial" w:eastAsia="Roboto Light" w:hAnsi="Arial" w:cs="Arial"/>
        </w:rPr>
        <w:t>/2</w:t>
      </w:r>
      <w:ins w:id="372" w:author="McKinney, Kelly" w:date="2024-04-17T18:10:00Z">
        <w:r w:rsidR="00AE13C4">
          <w:rPr>
            <w:rFonts w:ascii="Arial" w:eastAsia="Roboto Light" w:hAnsi="Arial" w:cs="Arial"/>
          </w:rPr>
          <w:t>4</w:t>
        </w:r>
      </w:ins>
      <w:del w:id="373" w:author="McKinney, Kelly" w:date="2024-04-17T18:10:00Z">
        <w:r w:rsidRPr="00BD21AE" w:rsidDel="00AE13C4">
          <w:rPr>
            <w:rFonts w:ascii="Arial" w:eastAsia="Roboto Light" w:hAnsi="Arial" w:cs="Arial"/>
          </w:rPr>
          <w:delText>3</w:delText>
        </w:r>
      </w:del>
      <w:r w:rsidRPr="00BD21AE">
        <w:rPr>
          <w:rFonts w:ascii="Arial" w:eastAsia="Roboto Light" w:hAnsi="Arial" w:cs="Arial"/>
        </w:rPr>
        <w:t xml:space="preserve">. The presentations will take place </w:t>
      </w:r>
      <w:ins w:id="374" w:author="McKinney, Kelly" w:date="2024-04-17T18:10:00Z">
        <w:r w:rsidR="00AE13C4">
          <w:rPr>
            <w:rFonts w:ascii="Arial" w:eastAsia="Roboto Light" w:hAnsi="Arial" w:cs="Arial"/>
          </w:rPr>
          <w:t xml:space="preserve">in class </w:t>
        </w:r>
      </w:ins>
      <w:r w:rsidRPr="00BD21AE">
        <w:rPr>
          <w:rFonts w:ascii="Arial" w:eastAsia="Roboto Light" w:hAnsi="Arial" w:cs="Arial"/>
        </w:rPr>
        <w:t xml:space="preserve">on </w:t>
      </w:r>
      <w:commentRangeStart w:id="375"/>
      <w:r w:rsidRPr="00BD21AE">
        <w:rPr>
          <w:rFonts w:ascii="Arial" w:eastAsia="Roboto Light" w:hAnsi="Arial" w:cs="Arial"/>
        </w:rPr>
        <w:t>0</w:t>
      </w:r>
      <w:ins w:id="376" w:author="McKinney, Kelly" w:date="2024-04-17T18:10:00Z">
        <w:r w:rsidR="00AE13C4">
          <w:rPr>
            <w:rFonts w:ascii="Arial" w:eastAsia="Roboto Light" w:hAnsi="Arial" w:cs="Arial"/>
          </w:rPr>
          <w:t>7</w:t>
        </w:r>
      </w:ins>
      <w:del w:id="377" w:author="McKinney, Kelly" w:date="2024-04-17T18:10:00Z">
        <w:r w:rsidRPr="00BD21AE" w:rsidDel="00AE13C4">
          <w:rPr>
            <w:rFonts w:ascii="Arial" w:eastAsia="Roboto Light" w:hAnsi="Arial" w:cs="Arial"/>
          </w:rPr>
          <w:delText>5</w:delText>
        </w:r>
      </w:del>
      <w:r w:rsidRPr="00BD21AE">
        <w:rPr>
          <w:rFonts w:ascii="Arial" w:eastAsia="Roboto Light" w:hAnsi="Arial" w:cs="Arial"/>
        </w:rPr>
        <w:t>/0</w:t>
      </w:r>
      <w:ins w:id="378" w:author="McKinney, Kelly" w:date="2024-04-17T18:10:00Z">
        <w:r w:rsidR="00AE13C4">
          <w:rPr>
            <w:rFonts w:ascii="Arial" w:eastAsia="Roboto Light" w:hAnsi="Arial" w:cs="Arial"/>
          </w:rPr>
          <w:t>1</w:t>
        </w:r>
      </w:ins>
      <w:del w:id="379" w:author="McKinney, Kelly" w:date="2024-04-17T18:10:00Z">
        <w:r w:rsidRPr="00BD21AE" w:rsidDel="00AE13C4">
          <w:rPr>
            <w:rFonts w:ascii="Arial" w:eastAsia="Roboto Light" w:hAnsi="Arial" w:cs="Arial"/>
          </w:rPr>
          <w:delText>8</w:delText>
        </w:r>
      </w:del>
      <w:r w:rsidRPr="00BD21AE">
        <w:rPr>
          <w:rFonts w:ascii="Arial" w:eastAsia="Roboto Light" w:hAnsi="Arial" w:cs="Arial"/>
        </w:rPr>
        <w:t>/2</w:t>
      </w:r>
      <w:ins w:id="380" w:author="McKinney, Kelly" w:date="2024-04-17T18:10:00Z">
        <w:r w:rsidR="00AE13C4">
          <w:rPr>
            <w:rFonts w:ascii="Arial" w:eastAsia="Roboto Light" w:hAnsi="Arial" w:cs="Arial"/>
          </w:rPr>
          <w:t>4</w:t>
        </w:r>
      </w:ins>
      <w:del w:id="381" w:author="McKinney, Kelly" w:date="2024-04-17T18:10:00Z">
        <w:r w:rsidRPr="00BD21AE" w:rsidDel="00AE13C4">
          <w:rPr>
            <w:rFonts w:ascii="Arial" w:eastAsia="Roboto Light" w:hAnsi="Arial" w:cs="Arial"/>
          </w:rPr>
          <w:delText>3</w:delText>
        </w:r>
      </w:del>
      <w:commentRangeEnd w:id="375"/>
      <w:r w:rsidR="00734868">
        <w:rPr>
          <w:rStyle w:val="CommentReference"/>
        </w:rPr>
        <w:commentReference w:id="375"/>
      </w:r>
      <w:r w:rsidRPr="00BD21AE">
        <w:rPr>
          <w:rFonts w:ascii="Arial" w:eastAsia="Roboto Light" w:hAnsi="Arial" w:cs="Arial"/>
        </w:rPr>
        <w:t xml:space="preserve">. </w:t>
      </w:r>
      <w:del w:id="382" w:author="McKinney, Kelly" w:date="2024-04-17T18:11:00Z">
        <w:r w:rsidRPr="00BD21AE" w:rsidDel="00AE13C4">
          <w:rPr>
            <w:rFonts w:ascii="Arial" w:eastAsia="Roboto Light" w:hAnsi="Arial" w:cs="Arial"/>
          </w:rPr>
          <w:delText>The PowerPoint presentation should highlight the plan’s major components and be presented to the class by each group starting the next class.</w:delText>
        </w:r>
      </w:del>
    </w:p>
    <w:p w14:paraId="3A91156C" w14:textId="51F56806" w:rsidR="001A0A00" w:rsidRPr="00BD21AE" w:rsidRDefault="00BD21AE" w:rsidP="00BD21AE">
      <w:pPr>
        <w:pStyle w:val="ListParagraph"/>
        <w:numPr>
          <w:ilvl w:val="0"/>
          <w:numId w:val="19"/>
        </w:numPr>
        <w:ind w:right="-360"/>
        <w:rPr>
          <w:rFonts w:ascii="Arial" w:eastAsia="Roboto Light" w:hAnsi="Arial" w:cs="Arial"/>
        </w:rPr>
      </w:pPr>
      <w:r w:rsidRPr="00BD21AE">
        <w:rPr>
          <w:rFonts w:ascii="Arial" w:eastAsia="Roboto Light" w:hAnsi="Arial" w:cs="Arial"/>
        </w:rPr>
        <w:t>The plan should be a minimum of twenty (20) pages</w:t>
      </w:r>
      <w:del w:id="383" w:author="McKinney, Kelly" w:date="2024-04-18T08:25:00Z">
        <w:r w:rsidRPr="00BD21AE" w:rsidDel="008730BC">
          <w:rPr>
            <w:rFonts w:ascii="Arial" w:eastAsia="Roboto Light" w:hAnsi="Arial" w:cs="Arial"/>
          </w:rPr>
          <w:delText>,</w:delText>
        </w:r>
      </w:del>
      <w:r w:rsidRPr="00BD21AE">
        <w:rPr>
          <w:rFonts w:ascii="Arial" w:eastAsia="Roboto Light" w:hAnsi="Arial" w:cs="Arial"/>
        </w:rPr>
        <w:t xml:space="preserve"> and </w:t>
      </w:r>
      <w:del w:id="384" w:author="McKinney, Kelly" w:date="2024-04-18T08:25:00Z">
        <w:r w:rsidRPr="00BD21AE" w:rsidDel="008730BC">
          <w:rPr>
            <w:rFonts w:ascii="Arial" w:eastAsia="Roboto Light" w:hAnsi="Arial" w:cs="Arial"/>
          </w:rPr>
          <w:delText xml:space="preserve">the </w:delText>
        </w:r>
      </w:del>
      <w:ins w:id="385" w:author="McKinney, Kelly" w:date="2024-04-18T08:25:00Z">
        <w:r w:rsidR="008730BC">
          <w:rPr>
            <w:rFonts w:ascii="Arial" w:eastAsia="Roboto Light" w:hAnsi="Arial" w:cs="Arial"/>
          </w:rPr>
          <w:t xml:space="preserve">final </w:t>
        </w:r>
      </w:ins>
      <w:r w:rsidRPr="00BD21AE">
        <w:rPr>
          <w:rFonts w:ascii="Arial" w:eastAsia="Roboto Light" w:hAnsi="Arial" w:cs="Arial"/>
        </w:rPr>
        <w:t xml:space="preserve">presentation </w:t>
      </w:r>
      <w:ins w:id="386" w:author="McKinney, Kelly" w:date="2024-04-18T08:25:00Z">
        <w:r w:rsidR="008730BC">
          <w:rPr>
            <w:rFonts w:ascii="Arial" w:eastAsia="Roboto Light" w:hAnsi="Arial" w:cs="Arial"/>
          </w:rPr>
          <w:t xml:space="preserve">duration </w:t>
        </w:r>
      </w:ins>
      <w:r w:rsidRPr="00BD21AE">
        <w:rPr>
          <w:rFonts w:ascii="Arial" w:eastAsia="Roboto Light" w:hAnsi="Arial" w:cs="Arial"/>
        </w:rPr>
        <w:t xml:space="preserve">should </w:t>
      </w:r>
      <w:ins w:id="387" w:author="McKinney, Kelly" w:date="2024-04-18T08:25:00Z">
        <w:r w:rsidR="008730BC">
          <w:rPr>
            <w:rFonts w:ascii="Arial" w:eastAsia="Roboto Light" w:hAnsi="Arial" w:cs="Arial"/>
          </w:rPr>
          <w:t xml:space="preserve">not exceed </w:t>
        </w:r>
      </w:ins>
      <w:del w:id="388" w:author="McKinney, Kelly" w:date="2024-04-18T08:25:00Z">
        <w:r w:rsidRPr="00BD21AE" w:rsidDel="008730BC">
          <w:rPr>
            <w:rFonts w:ascii="Arial" w:eastAsia="Roboto Light" w:hAnsi="Arial" w:cs="Arial"/>
          </w:rPr>
          <w:delText xml:space="preserve">be no less than </w:delText>
        </w:r>
      </w:del>
      <w:r w:rsidRPr="00BD21AE">
        <w:rPr>
          <w:rFonts w:ascii="Arial" w:eastAsia="Roboto Light" w:hAnsi="Arial" w:cs="Arial"/>
        </w:rPr>
        <w:t>20 minutes.</w:t>
      </w:r>
    </w:p>
    <w:p w14:paraId="4F63A80C" w14:textId="77777777" w:rsidR="00BD21AE" w:rsidRPr="001A0A00" w:rsidRDefault="00BD21AE" w:rsidP="00BD21AE">
      <w:pPr>
        <w:ind w:left="-360" w:right="-360"/>
        <w:rPr>
          <w:rFonts w:ascii="Arial" w:eastAsia="Roboto Light" w:hAnsi="Arial" w:cs="Arial"/>
        </w:rPr>
      </w:pPr>
    </w:p>
    <w:p w14:paraId="6AEFA4C0" w14:textId="0204E827" w:rsidR="001A0A00" w:rsidRPr="001A0A00" w:rsidRDefault="008730BC" w:rsidP="001A0A00">
      <w:pPr>
        <w:ind w:left="-360" w:right="-360"/>
        <w:rPr>
          <w:rFonts w:ascii="Arial" w:eastAsia="Roboto Light" w:hAnsi="Arial" w:cs="Arial"/>
          <w:u w:val="single"/>
        </w:rPr>
      </w:pPr>
      <w:ins w:id="389" w:author="McKinney, Kelly" w:date="2024-04-18T08:24:00Z">
        <w:r>
          <w:rPr>
            <w:rFonts w:ascii="Arial" w:eastAsia="Roboto Light" w:hAnsi="Arial" w:cs="Arial"/>
            <w:b/>
            <w:u w:val="single"/>
          </w:rPr>
          <w:t xml:space="preserve">Element </w:t>
        </w:r>
      </w:ins>
      <w:del w:id="390" w:author="McKinney, Kelly" w:date="2024-04-18T08:24:00Z">
        <w:r w:rsidR="001A0A00" w:rsidRPr="001A0A00" w:rsidDel="008730BC">
          <w:rPr>
            <w:rFonts w:ascii="Arial" w:eastAsia="Roboto Light" w:hAnsi="Arial" w:cs="Arial"/>
            <w:b/>
            <w:u w:val="single"/>
          </w:rPr>
          <w:delText>DESCRIPTION</w:delText>
        </w:r>
      </w:del>
      <w:r w:rsidR="001A0A00" w:rsidRPr="001A0A00">
        <w:rPr>
          <w:rFonts w:ascii="Arial" w:eastAsia="Roboto Light" w:hAnsi="Arial" w:cs="Arial"/>
        </w:rPr>
        <w:tab/>
      </w:r>
      <w:r w:rsidR="001A0A00" w:rsidRPr="001A0A00">
        <w:rPr>
          <w:rFonts w:ascii="Arial" w:eastAsia="Roboto Light" w:hAnsi="Arial" w:cs="Arial"/>
        </w:rPr>
        <w:tab/>
      </w:r>
      <w:ins w:id="391" w:author="McKinney, Kelly" w:date="2024-04-18T08:24:00Z">
        <w:r>
          <w:rPr>
            <w:rFonts w:ascii="Arial" w:eastAsia="Roboto Light" w:hAnsi="Arial" w:cs="Arial"/>
          </w:rPr>
          <w:tab/>
        </w:r>
      </w:ins>
      <w:r w:rsidR="001A0A00" w:rsidRPr="001A0A00">
        <w:rPr>
          <w:rFonts w:ascii="Arial" w:eastAsia="Roboto Light" w:hAnsi="Arial" w:cs="Arial"/>
        </w:rPr>
        <w:tab/>
      </w:r>
      <w:ins w:id="392" w:author="McKinney, Kelly" w:date="2024-04-18T08:24:00Z">
        <w:r>
          <w:rPr>
            <w:rFonts w:ascii="Arial" w:eastAsia="Roboto Light" w:hAnsi="Arial" w:cs="Arial"/>
          </w:rPr>
          <w:tab/>
        </w:r>
      </w:ins>
      <w:del w:id="393" w:author="McKinney, Kelly" w:date="2024-04-18T08:24:00Z">
        <w:r w:rsidR="001A0A00" w:rsidRPr="001A0A00" w:rsidDel="008730BC">
          <w:rPr>
            <w:rFonts w:ascii="Arial" w:eastAsia="Roboto Light" w:hAnsi="Arial" w:cs="Arial"/>
            <w:b/>
            <w:u w:val="single"/>
          </w:rPr>
          <w:delText>P</w:delText>
        </w:r>
      </w:del>
      <w:ins w:id="394" w:author="McKinney, Kelly" w:date="2024-04-18T08:24:00Z">
        <w:r>
          <w:rPr>
            <w:rFonts w:ascii="Arial" w:eastAsia="Roboto Light" w:hAnsi="Arial" w:cs="Arial"/>
            <w:b/>
            <w:u w:val="single"/>
          </w:rPr>
          <w:t xml:space="preserve">% of Total </w:t>
        </w:r>
      </w:ins>
      <w:ins w:id="395" w:author="McKinney, Kelly" w:date="2024-04-18T08:25:00Z">
        <w:r>
          <w:rPr>
            <w:rFonts w:ascii="Arial" w:eastAsia="Roboto Light" w:hAnsi="Arial" w:cs="Arial"/>
            <w:b/>
            <w:u w:val="single"/>
          </w:rPr>
          <w:t>G</w:t>
        </w:r>
      </w:ins>
      <w:ins w:id="396" w:author="McKinney, Kelly" w:date="2024-04-18T08:24:00Z">
        <w:r>
          <w:rPr>
            <w:rFonts w:ascii="Arial" w:eastAsia="Roboto Light" w:hAnsi="Arial" w:cs="Arial"/>
            <w:b/>
            <w:u w:val="single"/>
          </w:rPr>
          <w:t>rade</w:t>
        </w:r>
      </w:ins>
      <w:del w:id="397" w:author="McKinney, Kelly" w:date="2024-04-18T08:24:00Z">
        <w:r w:rsidR="001A0A00" w:rsidRPr="001A0A00" w:rsidDel="008730BC">
          <w:rPr>
            <w:rFonts w:ascii="Arial" w:eastAsia="Roboto Light" w:hAnsi="Arial" w:cs="Arial"/>
            <w:b/>
            <w:u w:val="single"/>
          </w:rPr>
          <w:delText>ERCENTAGE</w:delText>
        </w:r>
      </w:del>
    </w:p>
    <w:p w14:paraId="069055C3" w14:textId="1EFEBF8C" w:rsidR="001A0A00" w:rsidRPr="001A0A00" w:rsidRDefault="001A0A00" w:rsidP="001A0A00">
      <w:pPr>
        <w:ind w:left="-360" w:right="-360"/>
        <w:rPr>
          <w:rFonts w:ascii="Arial" w:eastAsia="Roboto Light" w:hAnsi="Arial" w:cs="Arial"/>
        </w:rPr>
      </w:pPr>
      <w:r w:rsidRPr="001A0A00">
        <w:rPr>
          <w:rFonts w:ascii="Arial" w:eastAsia="Roboto Light" w:hAnsi="Arial" w:cs="Arial"/>
        </w:rPr>
        <w:t>Assignments</w:t>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ins w:id="398" w:author="McKinney, Kelly" w:date="2024-04-17T17:53:00Z">
        <w:r w:rsidR="00235324">
          <w:rPr>
            <w:rFonts w:ascii="Arial" w:eastAsia="Roboto Light" w:hAnsi="Arial" w:cs="Arial"/>
          </w:rPr>
          <w:t>3</w:t>
        </w:r>
      </w:ins>
      <w:del w:id="399" w:author="McKinney, Kelly" w:date="2024-04-17T17:53:00Z">
        <w:r w:rsidRPr="001A0A00" w:rsidDel="00235324">
          <w:rPr>
            <w:rFonts w:ascii="Arial" w:eastAsia="Roboto Light" w:hAnsi="Arial" w:cs="Arial"/>
          </w:rPr>
          <w:delText>5</w:delText>
        </w:r>
      </w:del>
      <w:r w:rsidRPr="001A0A00">
        <w:rPr>
          <w:rFonts w:ascii="Arial" w:eastAsia="Roboto Light" w:hAnsi="Arial" w:cs="Arial"/>
        </w:rPr>
        <w:t>0%</w:t>
      </w:r>
    </w:p>
    <w:p w14:paraId="6A36BEA1" w14:textId="68864F29" w:rsidR="001A0A00" w:rsidRPr="001A0A00" w:rsidDel="00235324" w:rsidRDefault="001A0A00" w:rsidP="001A0A00">
      <w:pPr>
        <w:ind w:left="-360" w:right="-360"/>
        <w:rPr>
          <w:moveFrom w:id="400" w:author="McKinney, Kelly" w:date="2024-04-17T17:52:00Z"/>
          <w:rFonts w:ascii="Arial" w:eastAsia="Roboto Light" w:hAnsi="Arial" w:cs="Arial"/>
        </w:rPr>
      </w:pPr>
      <w:moveFromRangeStart w:id="401" w:author="McKinney, Kelly" w:date="2024-04-17T17:52:00Z" w:name="move164268747"/>
      <w:moveFrom w:id="402" w:author="McKinney, Kelly" w:date="2024-04-17T17:52:00Z">
        <w:r w:rsidRPr="001A0A00" w:rsidDel="00235324">
          <w:rPr>
            <w:rFonts w:ascii="Arial" w:eastAsia="Roboto Light" w:hAnsi="Arial" w:cs="Arial"/>
          </w:rPr>
          <w:t>Class Participation</w:t>
        </w:r>
        <w:r w:rsidRPr="001A0A00" w:rsidDel="00235324">
          <w:rPr>
            <w:rFonts w:ascii="Arial" w:eastAsia="Roboto Light" w:hAnsi="Arial" w:cs="Arial"/>
          </w:rPr>
          <w:tab/>
        </w:r>
        <w:r w:rsidRPr="001A0A00" w:rsidDel="00235324">
          <w:rPr>
            <w:rFonts w:ascii="Arial" w:eastAsia="Roboto Light" w:hAnsi="Arial" w:cs="Arial"/>
          </w:rPr>
          <w:tab/>
        </w:r>
        <w:r w:rsidRPr="001A0A00" w:rsidDel="00235324">
          <w:rPr>
            <w:rFonts w:ascii="Arial" w:eastAsia="Roboto Light" w:hAnsi="Arial" w:cs="Arial"/>
          </w:rPr>
          <w:tab/>
        </w:r>
        <w:r w:rsidRPr="001A0A00" w:rsidDel="00235324">
          <w:rPr>
            <w:rFonts w:ascii="Arial" w:eastAsia="Roboto Light" w:hAnsi="Arial" w:cs="Arial"/>
          </w:rPr>
          <w:tab/>
          <w:t>10%</w:t>
        </w:r>
      </w:moveFrom>
    </w:p>
    <w:moveFromRangeEnd w:id="401"/>
    <w:p w14:paraId="0397D69A" w14:textId="77777777" w:rsidR="00235324" w:rsidRPr="001A0A00" w:rsidRDefault="00235324" w:rsidP="00235324">
      <w:pPr>
        <w:ind w:left="-360" w:right="-360"/>
        <w:rPr>
          <w:moveTo w:id="403" w:author="McKinney, Kelly" w:date="2024-04-17T17:52:00Z"/>
          <w:rFonts w:ascii="Arial" w:eastAsia="Roboto Light" w:hAnsi="Arial" w:cs="Arial"/>
        </w:rPr>
      </w:pPr>
      <w:moveToRangeStart w:id="404" w:author="McKinney, Kelly" w:date="2024-04-17T17:52:00Z" w:name="move164268747"/>
      <w:moveTo w:id="405" w:author="McKinney, Kelly" w:date="2024-04-17T17:52:00Z">
        <w:r w:rsidRPr="001A0A00">
          <w:rPr>
            <w:rFonts w:ascii="Arial" w:eastAsia="Roboto Light" w:hAnsi="Arial" w:cs="Arial"/>
          </w:rPr>
          <w:t>Class Participation</w:t>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t>10%</w:t>
        </w:r>
      </w:moveTo>
    </w:p>
    <w:moveToRangeEnd w:id="404"/>
    <w:p w14:paraId="73108B56" w14:textId="0E201D37" w:rsidR="00235324" w:rsidRPr="001A0A00" w:rsidRDefault="00235324" w:rsidP="00235324">
      <w:pPr>
        <w:ind w:left="-360" w:right="-360"/>
        <w:rPr>
          <w:ins w:id="406" w:author="McKinney, Kelly" w:date="2024-04-17T17:52:00Z"/>
          <w:rFonts w:ascii="Arial" w:eastAsia="Roboto Light" w:hAnsi="Arial" w:cs="Arial"/>
        </w:rPr>
      </w:pPr>
      <w:ins w:id="407" w:author="McKinney, Kelly" w:date="2024-04-17T17:52:00Z">
        <w:r w:rsidRPr="001A0A00">
          <w:rPr>
            <w:rFonts w:ascii="Arial" w:eastAsia="Roboto Light" w:hAnsi="Arial" w:cs="Arial"/>
          </w:rPr>
          <w:t>C</w:t>
        </w:r>
      </w:ins>
      <w:ins w:id="408" w:author="McKinney, Kelly" w:date="2024-04-17T17:53:00Z">
        <w:r>
          <w:rPr>
            <w:rFonts w:ascii="Arial" w:eastAsia="Roboto Light" w:hAnsi="Arial" w:cs="Arial"/>
          </w:rPr>
          <w:t xml:space="preserve">urrent Events Presentations </w:t>
        </w:r>
      </w:ins>
      <w:ins w:id="409" w:author="McKinney, Kelly" w:date="2024-04-17T17:52:00Z">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t>10%</w:t>
        </w:r>
      </w:ins>
    </w:p>
    <w:p w14:paraId="5641197C" w14:textId="6A82D74E" w:rsidR="00235324" w:rsidRPr="001A0A00" w:rsidRDefault="00235324" w:rsidP="00235324">
      <w:pPr>
        <w:ind w:left="-360" w:right="-360"/>
        <w:rPr>
          <w:ins w:id="410" w:author="McKinney, Kelly" w:date="2024-04-17T17:53:00Z"/>
          <w:rFonts w:ascii="Arial" w:eastAsia="Roboto Light" w:hAnsi="Arial" w:cs="Arial"/>
        </w:rPr>
      </w:pPr>
      <w:ins w:id="411" w:author="McKinney, Kelly" w:date="2024-04-17T17:53:00Z">
        <w:r>
          <w:rPr>
            <w:rFonts w:ascii="Arial" w:eastAsia="Roboto Light" w:hAnsi="Arial" w:cs="Arial"/>
          </w:rPr>
          <w:t>Final Exam</w:t>
        </w:r>
        <w:r>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ins>
      <w:ins w:id="412" w:author="McKinney, Kelly" w:date="2024-04-17T17:54:00Z">
        <w:r>
          <w:rPr>
            <w:rFonts w:ascii="Arial" w:eastAsia="Roboto Light" w:hAnsi="Arial" w:cs="Arial"/>
          </w:rPr>
          <w:t>2</w:t>
        </w:r>
      </w:ins>
      <w:ins w:id="413" w:author="McKinney, Kelly" w:date="2024-04-17T17:53:00Z">
        <w:r w:rsidRPr="001A0A00">
          <w:rPr>
            <w:rFonts w:ascii="Arial" w:eastAsia="Roboto Light" w:hAnsi="Arial" w:cs="Arial"/>
          </w:rPr>
          <w:t>0%</w:t>
        </w:r>
      </w:ins>
    </w:p>
    <w:p w14:paraId="513C0772" w14:textId="4741CF92" w:rsidR="001A0A00" w:rsidRPr="001A0A00" w:rsidRDefault="001A0A00" w:rsidP="001A0A00">
      <w:pPr>
        <w:ind w:left="-360" w:right="-360"/>
        <w:rPr>
          <w:rFonts w:ascii="Arial" w:eastAsia="Roboto Light" w:hAnsi="Arial" w:cs="Arial"/>
        </w:rPr>
      </w:pPr>
      <w:r w:rsidRPr="001A0A00">
        <w:rPr>
          <w:rFonts w:ascii="Arial" w:eastAsia="Roboto Light" w:hAnsi="Arial" w:cs="Arial"/>
        </w:rPr>
        <w:t>Final Project (</w:t>
      </w:r>
      <w:ins w:id="414" w:author="McKinney, Kelly" w:date="2024-04-17T17:54:00Z">
        <w:r w:rsidR="00235324">
          <w:rPr>
            <w:rFonts w:ascii="Arial" w:eastAsia="Roboto Light" w:hAnsi="Arial" w:cs="Arial"/>
          </w:rPr>
          <w:t>3</w:t>
        </w:r>
      </w:ins>
      <w:del w:id="415" w:author="McKinney, Kelly" w:date="2024-04-17T17:54:00Z">
        <w:r w:rsidRPr="001A0A00" w:rsidDel="00235324">
          <w:rPr>
            <w:rFonts w:ascii="Arial" w:eastAsia="Roboto Light" w:hAnsi="Arial" w:cs="Arial"/>
          </w:rPr>
          <w:delText>4</w:delText>
        </w:r>
      </w:del>
      <w:r w:rsidRPr="001A0A00">
        <w:rPr>
          <w:rFonts w:ascii="Arial" w:eastAsia="Roboto Light" w:hAnsi="Arial" w:cs="Arial"/>
        </w:rPr>
        <w:t>0% overall)</w:t>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p>
    <w:p w14:paraId="06F67BE8" w14:textId="1AE34003" w:rsidR="001A0A00" w:rsidRPr="008730BC" w:rsidRDefault="001A0A00" w:rsidP="001A0A00">
      <w:pPr>
        <w:ind w:left="-360" w:right="-360"/>
        <w:rPr>
          <w:rFonts w:ascii="Arial" w:eastAsia="Roboto Light" w:hAnsi="Arial" w:cs="Arial"/>
          <w:sz w:val="22"/>
          <w:szCs w:val="22"/>
          <w:rPrChange w:id="416" w:author="McKinney, Kelly" w:date="2024-04-18T08:25:00Z">
            <w:rPr>
              <w:rFonts w:ascii="Arial" w:eastAsia="Roboto Light" w:hAnsi="Arial" w:cs="Arial"/>
            </w:rPr>
          </w:rPrChange>
        </w:rPr>
      </w:pPr>
      <w:r w:rsidRPr="008730BC">
        <w:rPr>
          <w:rFonts w:ascii="Arial" w:eastAsia="Roboto Light" w:hAnsi="Arial" w:cs="Arial"/>
          <w:sz w:val="22"/>
          <w:szCs w:val="22"/>
          <w:rPrChange w:id="417" w:author="McKinney, Kelly" w:date="2024-04-18T08:25:00Z">
            <w:rPr>
              <w:rFonts w:ascii="Arial" w:eastAsia="Roboto Light" w:hAnsi="Arial" w:cs="Arial"/>
            </w:rPr>
          </w:rPrChange>
        </w:rPr>
        <w:tab/>
        <w:t>Group Component (40%)</w:t>
      </w:r>
      <w:r w:rsidRPr="008730BC">
        <w:rPr>
          <w:rFonts w:ascii="Arial" w:eastAsia="Roboto Light" w:hAnsi="Arial" w:cs="Arial"/>
          <w:sz w:val="22"/>
          <w:szCs w:val="22"/>
          <w:rPrChange w:id="418" w:author="McKinney, Kelly" w:date="2024-04-18T08:25:00Z">
            <w:rPr>
              <w:rFonts w:ascii="Arial" w:eastAsia="Roboto Light" w:hAnsi="Arial" w:cs="Arial"/>
            </w:rPr>
          </w:rPrChange>
        </w:rPr>
        <w:tab/>
      </w:r>
      <w:r w:rsidRPr="008730BC">
        <w:rPr>
          <w:rFonts w:ascii="Arial" w:eastAsia="Roboto Light" w:hAnsi="Arial" w:cs="Arial"/>
          <w:sz w:val="22"/>
          <w:szCs w:val="22"/>
          <w:rPrChange w:id="419" w:author="McKinney, Kelly" w:date="2024-04-18T08:25:00Z">
            <w:rPr>
              <w:rFonts w:ascii="Arial" w:eastAsia="Roboto Light" w:hAnsi="Arial" w:cs="Arial"/>
            </w:rPr>
          </w:rPrChange>
        </w:rPr>
        <w:tab/>
      </w:r>
      <w:r w:rsidRPr="008730BC">
        <w:rPr>
          <w:rFonts w:ascii="Arial" w:eastAsia="Roboto Light" w:hAnsi="Arial" w:cs="Arial"/>
          <w:sz w:val="22"/>
          <w:szCs w:val="22"/>
          <w:rPrChange w:id="420" w:author="McKinney, Kelly" w:date="2024-04-18T08:25:00Z">
            <w:rPr>
              <w:rFonts w:ascii="Arial" w:eastAsia="Roboto Light" w:hAnsi="Arial" w:cs="Arial"/>
            </w:rPr>
          </w:rPrChange>
        </w:rPr>
        <w:tab/>
        <w:t>1</w:t>
      </w:r>
      <w:ins w:id="421" w:author="McKinney, Kelly" w:date="2024-04-17T17:54:00Z">
        <w:r w:rsidR="00235324" w:rsidRPr="008730BC">
          <w:rPr>
            <w:rFonts w:ascii="Arial" w:eastAsia="Roboto Light" w:hAnsi="Arial" w:cs="Arial"/>
            <w:sz w:val="22"/>
            <w:szCs w:val="22"/>
            <w:rPrChange w:id="422" w:author="McKinney, Kelly" w:date="2024-04-18T08:25:00Z">
              <w:rPr>
                <w:rFonts w:ascii="Arial" w:eastAsia="Roboto Light" w:hAnsi="Arial" w:cs="Arial"/>
              </w:rPr>
            </w:rPrChange>
          </w:rPr>
          <w:t>2</w:t>
        </w:r>
      </w:ins>
      <w:del w:id="423" w:author="McKinney, Kelly" w:date="2024-04-17T17:54:00Z">
        <w:r w:rsidRPr="008730BC" w:rsidDel="00235324">
          <w:rPr>
            <w:rFonts w:ascii="Arial" w:eastAsia="Roboto Light" w:hAnsi="Arial" w:cs="Arial"/>
            <w:sz w:val="22"/>
            <w:szCs w:val="22"/>
            <w:rPrChange w:id="424" w:author="McKinney, Kelly" w:date="2024-04-18T08:25:00Z">
              <w:rPr>
                <w:rFonts w:ascii="Arial" w:eastAsia="Roboto Light" w:hAnsi="Arial" w:cs="Arial"/>
              </w:rPr>
            </w:rPrChange>
          </w:rPr>
          <w:delText>6</w:delText>
        </w:r>
      </w:del>
      <w:r w:rsidRPr="008730BC">
        <w:rPr>
          <w:rFonts w:ascii="Arial" w:eastAsia="Roboto Light" w:hAnsi="Arial" w:cs="Arial"/>
          <w:sz w:val="22"/>
          <w:szCs w:val="22"/>
          <w:rPrChange w:id="425" w:author="McKinney, Kelly" w:date="2024-04-18T08:25:00Z">
            <w:rPr>
              <w:rFonts w:ascii="Arial" w:eastAsia="Roboto Light" w:hAnsi="Arial" w:cs="Arial"/>
            </w:rPr>
          </w:rPrChange>
        </w:rPr>
        <w:t>%</w:t>
      </w:r>
    </w:p>
    <w:p w14:paraId="38FC1E71" w14:textId="3FD00BE8" w:rsidR="001A0A00" w:rsidRPr="008730BC" w:rsidRDefault="001A0A00" w:rsidP="001A0A00">
      <w:pPr>
        <w:ind w:left="-360" w:right="-360"/>
        <w:rPr>
          <w:rFonts w:ascii="Arial" w:eastAsia="Roboto Light" w:hAnsi="Arial" w:cs="Arial"/>
          <w:sz w:val="22"/>
          <w:szCs w:val="22"/>
          <w:rPrChange w:id="426" w:author="McKinney, Kelly" w:date="2024-04-18T08:25:00Z">
            <w:rPr>
              <w:rFonts w:ascii="Arial" w:eastAsia="Roboto Light" w:hAnsi="Arial" w:cs="Arial"/>
            </w:rPr>
          </w:rPrChange>
        </w:rPr>
      </w:pPr>
      <w:r w:rsidRPr="008730BC">
        <w:rPr>
          <w:rFonts w:ascii="Arial" w:eastAsia="Roboto Light" w:hAnsi="Arial" w:cs="Arial"/>
          <w:sz w:val="22"/>
          <w:szCs w:val="22"/>
          <w:rPrChange w:id="427" w:author="McKinney, Kelly" w:date="2024-04-18T08:25:00Z">
            <w:rPr>
              <w:rFonts w:ascii="Arial" w:eastAsia="Roboto Light" w:hAnsi="Arial" w:cs="Arial"/>
            </w:rPr>
          </w:rPrChange>
        </w:rPr>
        <w:tab/>
        <w:t>Individual Component (60%)</w:t>
      </w:r>
      <w:r w:rsidRPr="008730BC">
        <w:rPr>
          <w:rFonts w:ascii="Arial" w:eastAsia="Roboto Light" w:hAnsi="Arial" w:cs="Arial"/>
          <w:sz w:val="22"/>
          <w:szCs w:val="22"/>
          <w:rPrChange w:id="428" w:author="McKinney, Kelly" w:date="2024-04-18T08:25:00Z">
            <w:rPr>
              <w:rFonts w:ascii="Arial" w:eastAsia="Roboto Light" w:hAnsi="Arial" w:cs="Arial"/>
            </w:rPr>
          </w:rPrChange>
        </w:rPr>
        <w:tab/>
      </w:r>
      <w:r w:rsidRPr="008730BC">
        <w:rPr>
          <w:rFonts w:ascii="Arial" w:eastAsia="Roboto Light" w:hAnsi="Arial" w:cs="Arial"/>
          <w:sz w:val="22"/>
          <w:szCs w:val="22"/>
          <w:rPrChange w:id="429" w:author="McKinney, Kelly" w:date="2024-04-18T08:25:00Z">
            <w:rPr>
              <w:rFonts w:ascii="Arial" w:eastAsia="Roboto Light" w:hAnsi="Arial" w:cs="Arial"/>
            </w:rPr>
          </w:rPrChange>
        </w:rPr>
        <w:tab/>
      </w:r>
      <w:ins w:id="430" w:author="McKinney, Kelly" w:date="2024-04-18T18:53:00Z">
        <w:r w:rsidR="00B800EA">
          <w:rPr>
            <w:rFonts w:ascii="Arial" w:eastAsia="Roboto Light" w:hAnsi="Arial" w:cs="Arial"/>
            <w:sz w:val="22"/>
            <w:szCs w:val="22"/>
          </w:rPr>
          <w:tab/>
        </w:r>
      </w:ins>
      <w:ins w:id="431" w:author="McKinney, Kelly" w:date="2024-04-17T17:54:00Z">
        <w:r w:rsidR="00235324" w:rsidRPr="008730BC">
          <w:rPr>
            <w:rFonts w:ascii="Arial" w:eastAsia="Roboto Light" w:hAnsi="Arial" w:cs="Arial"/>
            <w:sz w:val="22"/>
            <w:szCs w:val="22"/>
            <w:rPrChange w:id="432" w:author="McKinney, Kelly" w:date="2024-04-18T08:25:00Z">
              <w:rPr>
                <w:rFonts w:ascii="Arial" w:eastAsia="Roboto Light" w:hAnsi="Arial" w:cs="Arial"/>
              </w:rPr>
            </w:rPrChange>
          </w:rPr>
          <w:t>18</w:t>
        </w:r>
      </w:ins>
      <w:del w:id="433" w:author="McKinney, Kelly" w:date="2024-04-17T17:54:00Z">
        <w:r w:rsidRPr="008730BC" w:rsidDel="00235324">
          <w:rPr>
            <w:rFonts w:ascii="Arial" w:eastAsia="Roboto Light" w:hAnsi="Arial" w:cs="Arial"/>
            <w:sz w:val="22"/>
            <w:szCs w:val="22"/>
            <w:rPrChange w:id="434" w:author="McKinney, Kelly" w:date="2024-04-18T08:25:00Z">
              <w:rPr>
                <w:rFonts w:ascii="Arial" w:eastAsia="Roboto Light" w:hAnsi="Arial" w:cs="Arial"/>
              </w:rPr>
            </w:rPrChange>
          </w:rPr>
          <w:delText>24</w:delText>
        </w:r>
      </w:del>
      <w:r w:rsidRPr="008730BC">
        <w:rPr>
          <w:rFonts w:ascii="Arial" w:eastAsia="Roboto Light" w:hAnsi="Arial" w:cs="Arial"/>
          <w:sz w:val="22"/>
          <w:szCs w:val="22"/>
          <w:rPrChange w:id="435" w:author="McKinney, Kelly" w:date="2024-04-18T08:25:00Z">
            <w:rPr>
              <w:rFonts w:ascii="Arial" w:eastAsia="Roboto Light" w:hAnsi="Arial" w:cs="Arial"/>
            </w:rPr>
          </w:rPrChange>
        </w:rPr>
        <w:t>%</w:t>
      </w:r>
    </w:p>
    <w:p w14:paraId="3B28A081" w14:textId="77777777" w:rsidR="001A0A00" w:rsidRPr="001A0A00" w:rsidRDefault="001A0A00" w:rsidP="001A0A00">
      <w:pPr>
        <w:ind w:left="-360" w:right="-360"/>
        <w:rPr>
          <w:rFonts w:ascii="Arial" w:eastAsia="Roboto Light" w:hAnsi="Arial" w:cs="Arial"/>
        </w:rPr>
      </w:pPr>
      <w:r w:rsidRPr="001A0A00">
        <w:rPr>
          <w:rFonts w:ascii="Arial" w:eastAsia="Roboto Light" w:hAnsi="Arial" w:cs="Arial"/>
        </w:rPr>
        <w:t>_________________________________________</w:t>
      </w:r>
    </w:p>
    <w:p w14:paraId="20A24B55" w14:textId="3465C689" w:rsidR="001A0A00" w:rsidRPr="008730BC" w:rsidRDefault="001A0A00" w:rsidP="001A0A00">
      <w:pPr>
        <w:ind w:left="-360" w:right="-360"/>
        <w:rPr>
          <w:rFonts w:ascii="Arial" w:eastAsia="Roboto Light" w:hAnsi="Arial" w:cs="Arial"/>
          <w:b/>
          <w:rPrChange w:id="436" w:author="McKinney, Kelly" w:date="2024-04-18T08:25:00Z">
            <w:rPr>
              <w:rFonts w:ascii="Arial" w:eastAsia="Roboto Light" w:hAnsi="Arial" w:cs="Arial"/>
            </w:rPr>
          </w:rPrChange>
        </w:rPr>
      </w:pPr>
      <w:r w:rsidRPr="008730BC">
        <w:rPr>
          <w:rFonts w:ascii="Arial" w:eastAsia="Roboto Light" w:hAnsi="Arial" w:cs="Arial"/>
          <w:b/>
          <w:rPrChange w:id="437" w:author="McKinney, Kelly" w:date="2024-04-18T08:25:00Z">
            <w:rPr>
              <w:rFonts w:ascii="Arial" w:eastAsia="Roboto Light" w:hAnsi="Arial" w:cs="Arial"/>
            </w:rPr>
          </w:rPrChange>
        </w:rPr>
        <w:t>T</w:t>
      </w:r>
      <w:ins w:id="438" w:author="McKinney, Kelly" w:date="2024-04-18T08:25:00Z">
        <w:r w:rsidR="008730BC" w:rsidRPr="008730BC">
          <w:rPr>
            <w:rFonts w:ascii="Arial" w:eastAsia="Roboto Light" w:hAnsi="Arial" w:cs="Arial"/>
            <w:b/>
            <w:rPrChange w:id="439" w:author="McKinney, Kelly" w:date="2024-04-18T08:25:00Z">
              <w:rPr>
                <w:rFonts w:ascii="Arial" w:eastAsia="Roboto Light" w:hAnsi="Arial" w:cs="Arial"/>
              </w:rPr>
            </w:rPrChange>
          </w:rPr>
          <w:t>otal Grade</w:t>
        </w:r>
      </w:ins>
      <w:del w:id="440" w:author="McKinney, Kelly" w:date="2024-04-18T08:25:00Z">
        <w:r w:rsidRPr="008730BC" w:rsidDel="008730BC">
          <w:rPr>
            <w:rFonts w:ascii="Arial" w:eastAsia="Roboto Light" w:hAnsi="Arial" w:cs="Arial"/>
            <w:b/>
            <w:rPrChange w:id="441" w:author="McKinney, Kelly" w:date="2024-04-18T08:25:00Z">
              <w:rPr>
                <w:rFonts w:ascii="Arial" w:eastAsia="Roboto Light" w:hAnsi="Arial" w:cs="Arial"/>
              </w:rPr>
            </w:rPrChange>
          </w:rPr>
          <w:delText>OTAL POSSIBLE</w:delText>
        </w:r>
      </w:del>
      <w:ins w:id="442" w:author="McKinney, Kelly" w:date="2024-04-18T08:25:00Z">
        <w:r w:rsidR="008730BC" w:rsidRPr="008730BC">
          <w:rPr>
            <w:rFonts w:ascii="Arial" w:eastAsia="Roboto Light" w:hAnsi="Arial" w:cs="Arial"/>
            <w:b/>
            <w:rPrChange w:id="443" w:author="McKinney, Kelly" w:date="2024-04-18T08:25:00Z">
              <w:rPr>
                <w:rFonts w:ascii="Arial" w:eastAsia="Roboto Light" w:hAnsi="Arial" w:cs="Arial"/>
              </w:rPr>
            </w:rPrChange>
          </w:rPr>
          <w:tab/>
        </w:r>
      </w:ins>
      <w:r w:rsidRPr="008730BC">
        <w:rPr>
          <w:rFonts w:ascii="Arial" w:eastAsia="Roboto Light" w:hAnsi="Arial" w:cs="Arial"/>
          <w:b/>
          <w:rPrChange w:id="444" w:author="McKinney, Kelly" w:date="2024-04-18T08:25:00Z">
            <w:rPr>
              <w:rFonts w:ascii="Arial" w:eastAsia="Roboto Light" w:hAnsi="Arial" w:cs="Arial"/>
            </w:rPr>
          </w:rPrChange>
        </w:rPr>
        <w:tab/>
      </w:r>
      <w:r w:rsidRPr="008730BC">
        <w:rPr>
          <w:rFonts w:ascii="Arial" w:eastAsia="Roboto Light" w:hAnsi="Arial" w:cs="Arial"/>
          <w:b/>
          <w:rPrChange w:id="445" w:author="McKinney, Kelly" w:date="2024-04-18T08:25:00Z">
            <w:rPr>
              <w:rFonts w:ascii="Arial" w:eastAsia="Roboto Light" w:hAnsi="Arial" w:cs="Arial"/>
            </w:rPr>
          </w:rPrChange>
        </w:rPr>
        <w:tab/>
      </w:r>
      <w:r w:rsidRPr="008730BC">
        <w:rPr>
          <w:rFonts w:ascii="Arial" w:eastAsia="Roboto Light" w:hAnsi="Arial" w:cs="Arial"/>
          <w:b/>
          <w:rPrChange w:id="446" w:author="McKinney, Kelly" w:date="2024-04-18T08:25:00Z">
            <w:rPr>
              <w:rFonts w:ascii="Arial" w:eastAsia="Roboto Light" w:hAnsi="Arial" w:cs="Arial"/>
            </w:rPr>
          </w:rPrChange>
        </w:rPr>
        <w:tab/>
      </w:r>
      <w:r w:rsidRPr="008730BC">
        <w:rPr>
          <w:rFonts w:ascii="Arial" w:eastAsia="Roboto Light" w:hAnsi="Arial" w:cs="Arial"/>
          <w:b/>
          <w:rPrChange w:id="447" w:author="McKinney, Kelly" w:date="2024-04-18T08:25:00Z">
            <w:rPr>
              <w:rFonts w:ascii="Arial" w:eastAsia="Roboto Light" w:hAnsi="Arial" w:cs="Arial"/>
            </w:rPr>
          </w:rPrChange>
        </w:rPr>
        <w:tab/>
        <w:t>100%</w:t>
      </w:r>
    </w:p>
    <w:permEnd w:id="1115761084"/>
    <w:p w14:paraId="00000066" w14:textId="7F88445A" w:rsidR="00362E5B" w:rsidRPr="00E10831" w:rsidRDefault="00362E5B" w:rsidP="001A0A00">
      <w:pPr>
        <w:ind w:right="-360"/>
        <w:rPr>
          <w:rFonts w:ascii="Arial" w:eastAsia="Roboto Light" w:hAnsi="Arial" w:cs="Arial"/>
        </w:rPr>
      </w:pP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7"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rsidP="00BD21AE">
      <w:pPr>
        <w:ind w:right="-360"/>
        <w:rPr>
          <w:rFonts w:ascii="Arial" w:eastAsia="Roboto Light" w:hAnsi="Arial" w:cs="Arial"/>
          <w:color w:val="57068C"/>
        </w:rPr>
      </w:pPr>
    </w:p>
    <w:p w14:paraId="00000068" w14:textId="3077C3E2" w:rsidR="00362E5B" w:rsidRPr="00E10831" w:rsidRDefault="002D1E5A">
      <w:pPr>
        <w:ind w:left="-360" w:right="-360"/>
        <w:rPr>
          <w:rFonts w:ascii="Arial" w:eastAsia="Roboto" w:hAnsi="Arial" w:cs="Arial"/>
          <w:b/>
        </w:rPr>
      </w:pPr>
      <w:bookmarkStart w:id="448" w:name="bookmark=kix.7d51gs32csi3" w:colFirst="0" w:colLast="0"/>
      <w:bookmarkEnd w:id="448"/>
      <w:r w:rsidRPr="00E10831">
        <w:rPr>
          <w:rFonts w:ascii="Arial" w:eastAsia="Roboto" w:hAnsi="Arial" w:cs="Arial"/>
          <w:b/>
        </w:rPr>
        <w:t>Course Outlin</w:t>
      </w:r>
      <w:sdt>
        <w:sdtPr>
          <w:rPr>
            <w:rFonts w:ascii="Arial" w:hAnsi="Arial" w:cs="Arial"/>
          </w:rPr>
          <w:tag w:val="goog_rdk_5"/>
          <w:id w:val="-2084131662"/>
        </w:sdtPr>
        <w:sdtContent/>
      </w:sdt>
      <w:r w:rsidRPr="00E10831">
        <w:rPr>
          <w:rFonts w:ascii="Arial" w:eastAsia="Roboto" w:hAnsi="Arial" w:cs="Arial"/>
          <w:b/>
        </w:rPr>
        <w:t>e</w:t>
      </w:r>
    </w:p>
    <w:p w14:paraId="26D96F26" w14:textId="77777777" w:rsidR="00661536" w:rsidRPr="00E10831" w:rsidRDefault="00661536" w:rsidP="00661536">
      <w:pPr>
        <w:ind w:left="-360" w:right="-360"/>
        <w:rPr>
          <w:rFonts w:ascii="Arial" w:eastAsia="Roboto" w:hAnsi="Arial" w:cs="Arial"/>
          <w:bCs/>
          <w:color w:val="000000" w:themeColor="text1"/>
        </w:rPr>
      </w:pPr>
    </w:p>
    <w:p w14:paraId="5162CAEE" w14:textId="559D7782" w:rsidR="00661536" w:rsidRPr="00734868" w:rsidRDefault="00661536" w:rsidP="00661536">
      <w:pPr>
        <w:ind w:left="-360" w:right="-360"/>
        <w:rPr>
          <w:rFonts w:ascii="Arial" w:eastAsia="Roboto" w:hAnsi="Arial" w:cs="Arial"/>
          <w:bCs/>
        </w:rPr>
      </w:pPr>
      <w:r w:rsidRPr="00734868">
        <w:rPr>
          <w:rFonts w:ascii="Arial" w:eastAsia="Roboto" w:hAnsi="Arial" w:cs="Arial"/>
          <w:b/>
          <w:bCs/>
        </w:rPr>
        <w:t>Start/End Dates</w:t>
      </w:r>
      <w:r w:rsidRPr="00734868">
        <w:rPr>
          <w:rFonts w:ascii="Arial" w:eastAsia="Roboto" w:hAnsi="Arial" w:cs="Arial"/>
          <w:bCs/>
        </w:rPr>
        <w:t xml:space="preserve">: </w:t>
      </w:r>
      <w:r w:rsidR="00DE5F76" w:rsidRPr="00734868">
        <w:rPr>
          <w:rFonts w:ascii="Arial" w:eastAsia="Roboto" w:hAnsi="Arial" w:cs="Arial"/>
          <w:bCs/>
        </w:rPr>
        <w:t>5</w:t>
      </w:r>
      <w:r w:rsidR="001A0A00" w:rsidRPr="00734868">
        <w:rPr>
          <w:rFonts w:ascii="Arial" w:eastAsia="Roboto" w:hAnsi="Arial" w:cs="Arial"/>
          <w:bCs/>
        </w:rPr>
        <w:t>/2</w:t>
      </w:r>
      <w:r w:rsidR="00E77986" w:rsidRPr="00734868">
        <w:rPr>
          <w:rFonts w:ascii="Arial" w:eastAsia="Roboto" w:hAnsi="Arial" w:cs="Arial"/>
          <w:bCs/>
        </w:rPr>
        <w:t>0</w:t>
      </w:r>
      <w:r w:rsidR="001A0A00" w:rsidRPr="00734868">
        <w:rPr>
          <w:rFonts w:ascii="Arial" w:eastAsia="Roboto" w:hAnsi="Arial" w:cs="Arial"/>
          <w:bCs/>
        </w:rPr>
        <w:t>/202</w:t>
      </w:r>
      <w:r w:rsidR="00E77986" w:rsidRPr="00734868">
        <w:rPr>
          <w:rFonts w:ascii="Arial" w:eastAsia="Roboto" w:hAnsi="Arial" w:cs="Arial"/>
          <w:bCs/>
        </w:rPr>
        <w:t>4</w:t>
      </w:r>
      <w:r w:rsidR="001A0A00" w:rsidRPr="00734868">
        <w:rPr>
          <w:rFonts w:ascii="Arial" w:eastAsia="Roboto" w:hAnsi="Arial" w:cs="Arial"/>
          <w:bCs/>
        </w:rPr>
        <w:t xml:space="preserve"> - </w:t>
      </w:r>
      <w:r w:rsidR="00DE5F76" w:rsidRPr="00734868">
        <w:rPr>
          <w:rFonts w:ascii="Arial" w:eastAsia="Roboto" w:hAnsi="Arial" w:cs="Arial"/>
          <w:bCs/>
        </w:rPr>
        <w:t>7</w:t>
      </w:r>
      <w:r w:rsidR="001A0A00" w:rsidRPr="00734868">
        <w:rPr>
          <w:rFonts w:ascii="Arial" w:eastAsia="Roboto" w:hAnsi="Arial" w:cs="Arial"/>
          <w:bCs/>
        </w:rPr>
        <w:t>/</w:t>
      </w:r>
      <w:r w:rsidR="00E77986" w:rsidRPr="00734868">
        <w:rPr>
          <w:rFonts w:ascii="Arial" w:eastAsia="Roboto" w:hAnsi="Arial" w:cs="Arial"/>
          <w:bCs/>
        </w:rPr>
        <w:t>1</w:t>
      </w:r>
      <w:r w:rsidR="001A0A00" w:rsidRPr="00734868">
        <w:rPr>
          <w:rFonts w:ascii="Arial" w:eastAsia="Roboto" w:hAnsi="Arial" w:cs="Arial"/>
          <w:bCs/>
        </w:rPr>
        <w:t>/202</w:t>
      </w:r>
      <w:r w:rsidR="00E77986" w:rsidRPr="00734868">
        <w:rPr>
          <w:rFonts w:ascii="Arial" w:eastAsia="Roboto" w:hAnsi="Arial" w:cs="Arial"/>
          <w:bCs/>
        </w:rPr>
        <w:t>4</w:t>
      </w:r>
      <w:r w:rsidR="001A0A00" w:rsidRPr="00734868">
        <w:rPr>
          <w:rFonts w:ascii="Arial" w:eastAsia="Roboto" w:hAnsi="Arial" w:cs="Arial"/>
          <w:bCs/>
        </w:rPr>
        <w:t xml:space="preserve"> | Mondays</w:t>
      </w:r>
      <w:r w:rsidR="00DE5F76" w:rsidRPr="00734868">
        <w:rPr>
          <w:rFonts w:ascii="Arial" w:eastAsia="Roboto" w:hAnsi="Arial" w:cs="Arial"/>
          <w:bCs/>
        </w:rPr>
        <w:t xml:space="preserve"> &amp; Wednesdays</w:t>
      </w:r>
    </w:p>
    <w:p w14:paraId="5FC120BB" w14:textId="7E79A87A" w:rsidR="00707D77" w:rsidRPr="00734868" w:rsidRDefault="00707D77" w:rsidP="00661536">
      <w:pPr>
        <w:ind w:left="-360" w:right="-360"/>
        <w:rPr>
          <w:rFonts w:ascii="Arial" w:eastAsia="Roboto" w:hAnsi="Arial" w:cs="Arial"/>
          <w:bCs/>
        </w:rPr>
      </w:pPr>
      <w:r w:rsidRPr="00734868">
        <w:rPr>
          <w:rFonts w:ascii="Arial" w:eastAsia="Roboto" w:hAnsi="Arial" w:cs="Arial"/>
          <w:b/>
          <w:bCs/>
        </w:rPr>
        <w:t>Summer Session One:</w:t>
      </w:r>
      <w:r w:rsidRPr="00734868">
        <w:rPr>
          <w:rFonts w:ascii="Arial" w:eastAsia="Roboto" w:hAnsi="Arial" w:cs="Arial"/>
          <w:bCs/>
        </w:rPr>
        <w:t xml:space="preserve"> 6W1</w:t>
      </w:r>
    </w:p>
    <w:p w14:paraId="560FE699" w14:textId="5992A306" w:rsidR="00661536" w:rsidRPr="00734868" w:rsidRDefault="00661536" w:rsidP="00661536">
      <w:pPr>
        <w:ind w:left="-360" w:right="-360"/>
        <w:rPr>
          <w:rFonts w:ascii="Arial" w:eastAsia="Roboto" w:hAnsi="Arial" w:cs="Arial"/>
          <w:bCs/>
        </w:rPr>
      </w:pPr>
      <w:r w:rsidRPr="00734868">
        <w:rPr>
          <w:rFonts w:ascii="Arial" w:eastAsia="Roboto" w:hAnsi="Arial" w:cs="Arial"/>
          <w:b/>
          <w:bCs/>
        </w:rPr>
        <w:lastRenderedPageBreak/>
        <w:t>Time:</w:t>
      </w:r>
      <w:r w:rsidRPr="00734868">
        <w:rPr>
          <w:rFonts w:ascii="Arial" w:eastAsia="Roboto" w:hAnsi="Arial" w:cs="Arial"/>
          <w:bCs/>
        </w:rPr>
        <w:t xml:space="preserve"> </w:t>
      </w:r>
      <w:r w:rsidR="001A0A00" w:rsidRPr="00734868">
        <w:rPr>
          <w:rFonts w:ascii="Arial" w:eastAsia="Roboto" w:hAnsi="Arial" w:cs="Arial"/>
        </w:rPr>
        <w:t>0</w:t>
      </w:r>
      <w:r w:rsidR="00E77986" w:rsidRPr="00734868">
        <w:rPr>
          <w:rFonts w:ascii="Arial" w:eastAsia="Roboto" w:hAnsi="Arial" w:cs="Arial"/>
        </w:rPr>
        <w:t>1</w:t>
      </w:r>
      <w:r w:rsidR="001A0A00" w:rsidRPr="00734868">
        <w:rPr>
          <w:rFonts w:ascii="Arial" w:eastAsia="Roboto" w:hAnsi="Arial" w:cs="Arial"/>
        </w:rPr>
        <w:t>:00</w:t>
      </w:r>
      <w:r w:rsidR="00E77986" w:rsidRPr="00734868">
        <w:rPr>
          <w:rFonts w:ascii="Arial" w:eastAsia="Roboto" w:hAnsi="Arial" w:cs="Arial"/>
        </w:rPr>
        <w:t xml:space="preserve"> p</w:t>
      </w:r>
      <w:r w:rsidR="001A0A00" w:rsidRPr="00734868">
        <w:rPr>
          <w:rFonts w:ascii="Arial" w:eastAsia="Roboto" w:hAnsi="Arial" w:cs="Arial"/>
        </w:rPr>
        <w:t xml:space="preserve">m - </w:t>
      </w:r>
      <w:r w:rsidR="00E77986" w:rsidRPr="00734868">
        <w:rPr>
          <w:rFonts w:ascii="Arial" w:eastAsia="Roboto" w:hAnsi="Arial" w:cs="Arial"/>
        </w:rPr>
        <w:t>4</w:t>
      </w:r>
      <w:r w:rsidR="001A0A00" w:rsidRPr="00734868">
        <w:rPr>
          <w:rFonts w:ascii="Arial" w:eastAsia="Roboto" w:hAnsi="Arial" w:cs="Arial"/>
        </w:rPr>
        <w:t>:</w:t>
      </w:r>
      <w:r w:rsidR="00DE5F76" w:rsidRPr="00734868">
        <w:rPr>
          <w:rFonts w:ascii="Arial" w:eastAsia="Roboto" w:hAnsi="Arial" w:cs="Arial"/>
        </w:rPr>
        <w:t>00</w:t>
      </w:r>
      <w:r w:rsidR="00E77986" w:rsidRPr="00734868">
        <w:rPr>
          <w:rFonts w:ascii="Arial" w:eastAsia="Roboto" w:hAnsi="Arial" w:cs="Arial"/>
        </w:rPr>
        <w:t xml:space="preserve"> p</w:t>
      </w:r>
      <w:r w:rsidR="001A0A00" w:rsidRPr="00734868">
        <w:rPr>
          <w:rFonts w:ascii="Arial" w:eastAsia="Roboto" w:hAnsi="Arial" w:cs="Arial"/>
        </w:rPr>
        <w:t>m</w:t>
      </w:r>
    </w:p>
    <w:p w14:paraId="3B0E6921" w14:textId="27AFA4B8" w:rsidR="00661536" w:rsidRPr="00734868" w:rsidRDefault="00661536" w:rsidP="00661536">
      <w:pPr>
        <w:ind w:left="-360" w:right="-360"/>
        <w:rPr>
          <w:rFonts w:ascii="Arial" w:hAnsi="Arial" w:cs="Arial"/>
          <w:color w:val="000000"/>
          <w:shd w:val="clear" w:color="auto" w:fill="FFFFFF"/>
        </w:rPr>
      </w:pPr>
      <w:r w:rsidRPr="00734868">
        <w:rPr>
          <w:rFonts w:ascii="Arial" w:eastAsia="Roboto" w:hAnsi="Arial" w:cs="Arial"/>
          <w:b/>
          <w:bCs/>
        </w:rPr>
        <w:t>No Class Date(s):</w:t>
      </w:r>
      <w:r w:rsidRPr="00734868">
        <w:rPr>
          <w:rFonts w:ascii="Arial" w:eastAsia="Roboto" w:hAnsi="Arial" w:cs="Arial"/>
          <w:bCs/>
        </w:rPr>
        <w:t xml:space="preserve"> </w:t>
      </w:r>
      <w:r w:rsidR="00E77986" w:rsidRPr="00734868">
        <w:rPr>
          <w:rFonts w:ascii="Arial" w:hAnsi="Arial" w:cs="Arial"/>
          <w:color w:val="000000"/>
          <w:shd w:val="clear" w:color="auto" w:fill="FFFFFF"/>
        </w:rPr>
        <w:t>Monday – 05/27/2024 &amp; Wednesday 06/19/2024</w:t>
      </w:r>
    </w:p>
    <w:p w14:paraId="184EE410" w14:textId="794910B5" w:rsidR="00E77986" w:rsidRPr="00734868" w:rsidRDefault="00E77986" w:rsidP="00661536">
      <w:pPr>
        <w:ind w:left="-360" w:right="-360"/>
        <w:rPr>
          <w:rFonts w:ascii="Arial" w:eastAsia="Roboto" w:hAnsi="Arial" w:cs="Arial"/>
          <w:bCs/>
        </w:rPr>
      </w:pPr>
      <w:r w:rsidRPr="00734868">
        <w:rPr>
          <w:rFonts w:ascii="Arial" w:eastAsia="Roboto" w:hAnsi="Arial" w:cs="Arial"/>
          <w:b/>
          <w:bCs/>
        </w:rPr>
        <w:t>Special Notes:</w:t>
      </w:r>
      <w:r w:rsidRPr="00734868">
        <w:rPr>
          <w:rFonts w:ascii="Arial" w:eastAsia="Roboto" w:hAnsi="Arial" w:cs="Arial"/>
          <w:bCs/>
        </w:rPr>
        <w:t xml:space="preserve"> 06/18/2024 - Legislative Wednesday. Classes meet according to a Tuesday schedule.</w:t>
      </w:r>
      <w:r w:rsidR="00734868" w:rsidRPr="00734868">
        <w:rPr>
          <w:rFonts w:ascii="Arial" w:eastAsia="Roboto" w:hAnsi="Arial" w:cs="Arial"/>
          <w:bCs/>
        </w:rPr>
        <w:t xml:space="preserve"> </w:t>
      </w:r>
    </w:p>
    <w:p w14:paraId="10A6D743" w14:textId="031148CF" w:rsidR="00707D77" w:rsidRPr="00734868" w:rsidRDefault="00707D77" w:rsidP="00661536">
      <w:pPr>
        <w:ind w:left="-360" w:right="-360"/>
        <w:rPr>
          <w:rFonts w:ascii="Arial" w:eastAsia="Roboto" w:hAnsi="Arial" w:cs="Arial"/>
          <w:bCs/>
        </w:rPr>
      </w:pPr>
      <w:r w:rsidRPr="00734868">
        <w:rPr>
          <w:rFonts w:ascii="Arial" w:eastAsia="Roboto" w:hAnsi="Arial" w:cs="Arial"/>
          <w:b/>
          <w:bCs/>
        </w:rPr>
        <w:t>Number of Sessions:</w:t>
      </w:r>
      <w:r w:rsidRPr="00734868">
        <w:rPr>
          <w:rFonts w:ascii="Arial" w:eastAsia="Roboto" w:hAnsi="Arial" w:cs="Arial"/>
          <w:bCs/>
        </w:rPr>
        <w:t xml:space="preserve"> 12</w:t>
      </w:r>
    </w:p>
    <w:p w14:paraId="44164E67" w14:textId="5E04A561" w:rsidR="00661536" w:rsidRPr="00E10831" w:rsidRDefault="00661536">
      <w:pPr>
        <w:ind w:left="-360" w:right="-360"/>
        <w:rPr>
          <w:rFonts w:ascii="Arial" w:eastAsia="Roboto" w:hAnsi="Arial" w:cs="Arial"/>
          <w:bCs/>
        </w:rPr>
      </w:pPr>
    </w:p>
    <w:p w14:paraId="5A2C1295" w14:textId="21A82640" w:rsidR="00165E04" w:rsidRPr="00165E04" w:rsidRDefault="00165E04" w:rsidP="00165E04">
      <w:pPr>
        <w:keepNext/>
        <w:keepLines/>
        <w:widowControl w:val="0"/>
        <w:spacing w:before="120" w:after="120"/>
        <w:outlineLvl w:val="1"/>
        <w:rPr>
          <w:rFonts w:ascii="Arial" w:eastAsia="Cambria" w:hAnsi="Arial" w:cs="Arial"/>
          <w:b/>
          <w:lang w:eastAsia="en-US"/>
        </w:rPr>
      </w:pPr>
      <w:permStart w:id="1225137045" w:edGrp="everyone"/>
      <w:commentRangeStart w:id="449"/>
      <w:r w:rsidRPr="00165E04">
        <w:rPr>
          <w:rFonts w:ascii="Arial" w:eastAsia="Cambria" w:hAnsi="Arial" w:cs="Arial"/>
          <w:b/>
          <w:lang w:eastAsia="en-US"/>
        </w:rPr>
        <w:t xml:space="preserve">Session #1 - </w:t>
      </w:r>
      <w:sdt>
        <w:sdtPr>
          <w:rPr>
            <w:rFonts w:ascii="Arial" w:eastAsia="Cambria" w:hAnsi="Arial" w:cs="Arial"/>
            <w:b/>
            <w:lang w:eastAsia="en-US"/>
          </w:rPr>
          <w:id w:val="1440881149"/>
          <w:placeholder>
            <w:docPart w:val="5A5F578D528442CCB211C1B4D702D8EF"/>
          </w:placeholder>
          <w:date w:fullDate="2024-05-20T00:00:00Z">
            <w:dateFormat w:val="MM/dd/yy"/>
            <w:lid w:val="en-US"/>
            <w:storeMappedDataAs w:val="dateTime"/>
            <w:calendar w:val="gregorian"/>
          </w:date>
        </w:sdtPr>
        <w:sdtContent>
          <w:del w:id="450" w:author="McKinney, Kelly" w:date="2024-04-17T17:58:00Z">
            <w:r w:rsidR="002C259C" w:rsidDel="00235324">
              <w:rPr>
                <w:rFonts w:ascii="Arial" w:eastAsia="Cambria" w:hAnsi="Arial" w:cs="Arial"/>
                <w:b/>
                <w:lang w:eastAsia="en-US"/>
              </w:rPr>
              <w:delText>05/22/23</w:delText>
            </w:r>
          </w:del>
          <w:ins w:id="451" w:author="McKinney, Kelly" w:date="2024-04-17T17:58:00Z">
            <w:r w:rsidR="00235324">
              <w:rPr>
                <w:rFonts w:ascii="Arial" w:eastAsia="Cambria" w:hAnsi="Arial" w:cs="Arial"/>
                <w:b/>
                <w:lang w:eastAsia="en-US"/>
              </w:rPr>
              <w:t>05/20/24</w:t>
            </w:r>
          </w:ins>
        </w:sdtContent>
      </w:sdt>
      <w:commentRangeEnd w:id="449"/>
      <w:r w:rsidR="00734868">
        <w:rPr>
          <w:rStyle w:val="CommentReference"/>
        </w:rPr>
        <w:commentReference w:id="449"/>
      </w:r>
    </w:p>
    <w:p w14:paraId="67D1BA24" w14:textId="77777777" w:rsidR="00165E04" w:rsidRPr="00165E04" w:rsidRDefault="00165E04" w:rsidP="00165E04">
      <w:pPr>
        <w:widowControl w:val="0"/>
        <w:rPr>
          <w:rFonts w:ascii="Arial" w:eastAsia="Arial" w:hAnsi="Arial" w:cs="Arial"/>
          <w:i/>
          <w:lang w:eastAsia="en-US"/>
        </w:rPr>
      </w:pPr>
      <w:r w:rsidRPr="00165E04">
        <w:rPr>
          <w:rFonts w:ascii="Arial" w:eastAsia="Arial" w:hAnsi="Arial" w:cs="Arial"/>
          <w:b/>
          <w:lang w:eastAsia="en-US"/>
        </w:rPr>
        <w:t xml:space="preserve">Course Introduction: </w:t>
      </w:r>
      <w:r w:rsidRPr="00165E04">
        <w:rPr>
          <w:rFonts w:ascii="Arial" w:eastAsia="Arial" w:hAnsi="Arial" w:cs="Arial"/>
          <w:i/>
          <w:lang w:eastAsia="en-US"/>
        </w:rPr>
        <w:t>Complexity, Resilience and Risk</w:t>
      </w:r>
    </w:p>
    <w:p w14:paraId="73DED303"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Overview of the assets, systems, and networks that enable our way of life and the landscape of risks that threatens them</w:t>
      </w:r>
    </w:p>
    <w:p w14:paraId="4652156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Understanding the nature of resilience and how it is achieved</w:t>
      </w:r>
    </w:p>
    <w:p w14:paraId="560CA979"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 xml:space="preserve">Focus challenge: Long-term power disruption </w:t>
      </w:r>
    </w:p>
    <w:p w14:paraId="3ECE6D9C"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Case Study: The Great Seamless Disaster, Brooklyn NY, 30 August 2015</w:t>
      </w:r>
    </w:p>
    <w:p w14:paraId="104FCDAB"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6091E45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Chapters 1 and 2</w:t>
      </w:r>
    </w:p>
    <w:p w14:paraId="57F21242"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Lewis, Ted G. “Cause-and-Effect or Fooled by Randomness?” </w:t>
      </w:r>
      <w:r w:rsidRPr="00165E04">
        <w:rPr>
          <w:rFonts w:ascii="Arial" w:eastAsia="Arial" w:hAnsi="Arial" w:cs="Arial"/>
          <w:i/>
          <w:iCs/>
          <w:lang w:eastAsia="en-US"/>
        </w:rPr>
        <w:t>Homeland Security Affairs</w:t>
      </w:r>
      <w:r w:rsidRPr="00165E04">
        <w:rPr>
          <w:rFonts w:ascii="Arial" w:eastAsia="Arial" w:hAnsi="Arial" w:cs="Arial"/>
          <w:lang w:eastAsia="en-US"/>
        </w:rPr>
        <w:t xml:space="preserve"> 6, Article 6 (January 2010). </w:t>
      </w:r>
      <w:hyperlink r:id="rId18" w:history="1">
        <w:r w:rsidRPr="00165E04">
          <w:rPr>
            <w:rFonts w:ascii="Arial" w:eastAsia="Arial" w:hAnsi="Arial" w:cs="Arial"/>
            <w:lang w:eastAsia="en-US"/>
          </w:rPr>
          <w:t>https://www.hsaj.org/articles/93</w:t>
        </w:r>
      </w:hyperlink>
    </w:p>
    <w:p w14:paraId="7CB34557" w14:textId="77777777" w:rsidR="00165E04" w:rsidRPr="00165E04" w:rsidRDefault="00165E04" w:rsidP="00165E04">
      <w:pPr>
        <w:widowControl w:val="0"/>
        <w:spacing w:after="120"/>
        <w:jc w:val="both"/>
        <w:rPr>
          <w:rFonts w:ascii="Arial" w:eastAsia="Arial" w:hAnsi="Arial" w:cs="Arial"/>
          <w:lang w:eastAsia="en-US"/>
        </w:rPr>
      </w:pPr>
    </w:p>
    <w:p w14:paraId="047812DF" w14:textId="66AAA723" w:rsidR="00165E04" w:rsidRPr="00165E04" w:rsidRDefault="00165E04" w:rsidP="00165E04">
      <w:pPr>
        <w:widowControl w:val="0"/>
        <w:spacing w:line="276" w:lineRule="auto"/>
        <w:ind w:left="360" w:hanging="360"/>
        <w:jc w:val="both"/>
        <w:rPr>
          <w:rFonts w:ascii="Arial" w:eastAsia="Arial" w:hAnsi="Arial" w:cs="Arial"/>
          <w:i/>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w:t>
      </w:r>
      <w:r w:rsidRPr="00165E04">
        <w:rPr>
          <w:rFonts w:ascii="Arial" w:eastAsia="Arial" w:hAnsi="Arial" w:cs="Arial"/>
          <w:i/>
          <w:lang w:eastAsia="en-US"/>
        </w:rPr>
        <w:t>Focus Organization</w:t>
      </w:r>
      <w:r w:rsidRPr="00165E04">
        <w:rPr>
          <w:rFonts w:ascii="Arial" w:eastAsia="Arial" w:hAnsi="Arial" w:cs="Arial"/>
          <w:lang w:eastAsia="en-US"/>
        </w:rPr>
        <w:t xml:space="preserve"> </w:t>
      </w:r>
      <w:r w:rsidRPr="00165E04">
        <w:rPr>
          <w:rFonts w:ascii="Arial" w:eastAsia="Arial" w:hAnsi="Arial" w:cs="Arial"/>
          <w:i/>
          <w:lang w:eastAsia="en-US"/>
        </w:rPr>
        <w:t xml:space="preserve">Profile: One-page overview - Due </w:t>
      </w:r>
      <w:r w:rsidR="001F1C82" w:rsidRPr="001F1C82">
        <w:rPr>
          <w:rFonts w:ascii="Arial" w:eastAsia="Arial" w:hAnsi="Arial" w:cs="Arial"/>
          <w:i/>
          <w:lang w:eastAsia="en-US"/>
        </w:rPr>
        <w:t xml:space="preserve">at midnight on day of Session </w:t>
      </w:r>
      <w:r w:rsidRPr="00165E04">
        <w:rPr>
          <w:rFonts w:ascii="Arial" w:eastAsia="Arial" w:hAnsi="Arial" w:cs="Arial"/>
          <w:i/>
          <w:lang w:eastAsia="en-US"/>
        </w:rPr>
        <w:t>#2</w:t>
      </w:r>
    </w:p>
    <w:p w14:paraId="0D7896A8"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663873DC" w14:textId="3F890FF2"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#2 - </w:t>
      </w:r>
      <w:sdt>
        <w:sdtPr>
          <w:rPr>
            <w:rFonts w:ascii="Arial" w:eastAsia="Cambria" w:hAnsi="Arial" w:cs="Arial"/>
            <w:b/>
            <w:lang w:eastAsia="en-US"/>
          </w:rPr>
          <w:id w:val="-228933253"/>
          <w:placeholder>
            <w:docPart w:val="5B9AC4B7CDBC43FA8002C32F749C8B51"/>
          </w:placeholder>
          <w:date w:fullDate="2024-05-22T00:00:00Z">
            <w:dateFormat w:val="MM/dd/yy"/>
            <w:lid w:val="en-US"/>
            <w:storeMappedDataAs w:val="dateTime"/>
            <w:calendar w:val="gregorian"/>
          </w:date>
        </w:sdtPr>
        <w:sdtContent>
          <w:del w:id="452" w:author="McKinney, Kelly" w:date="2024-04-17T17:59:00Z">
            <w:r w:rsidR="002C259C" w:rsidDel="00235324">
              <w:rPr>
                <w:rFonts w:ascii="Arial" w:eastAsia="Cambria" w:hAnsi="Arial" w:cs="Arial"/>
                <w:b/>
                <w:lang w:eastAsia="en-US"/>
              </w:rPr>
              <w:delText>05/24/23</w:delText>
            </w:r>
          </w:del>
          <w:ins w:id="453" w:author="McKinney, Kelly" w:date="2024-04-17T17:59:00Z">
            <w:r w:rsidR="00235324">
              <w:rPr>
                <w:rFonts w:ascii="Arial" w:eastAsia="Cambria" w:hAnsi="Arial" w:cs="Arial"/>
                <w:b/>
                <w:lang w:eastAsia="en-US"/>
              </w:rPr>
              <w:t>05/22/24</w:t>
            </w:r>
          </w:ins>
        </w:sdtContent>
      </w:sdt>
    </w:p>
    <w:p w14:paraId="1EC1AE0B"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Anatomy of a Crisis</w:t>
      </w:r>
    </w:p>
    <w:p w14:paraId="073E9DC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Understand the concept, nature, and challenge of the ‘crisis’ that we are called to ‘manage”</w:t>
      </w:r>
    </w:p>
    <w:p w14:paraId="0837EDEE"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Physical world: Anatomy of Disaster</w:t>
      </w:r>
    </w:p>
    <w:p w14:paraId="64AF88FE"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Cerebral world: Psychology of Disaster</w:t>
      </w:r>
    </w:p>
    <w:p w14:paraId="3D2767B1"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2BC1CEF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Chapters 4 and 6</w:t>
      </w:r>
    </w:p>
    <w:p w14:paraId="452D8F28"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7FD9B88F" w14:textId="5777F79D" w:rsidR="00165E04" w:rsidRPr="00165E04" w:rsidRDefault="00165E04" w:rsidP="00165E04">
      <w:pPr>
        <w:widowControl w:val="0"/>
        <w:spacing w:line="276" w:lineRule="auto"/>
        <w:ind w:left="360" w:hanging="36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#3</w:t>
      </w:r>
    </w:p>
    <w:p w14:paraId="5E8A4DA5"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7AD18AFB" w14:textId="228E134E"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#3 - </w:t>
      </w:r>
      <w:sdt>
        <w:sdtPr>
          <w:rPr>
            <w:rFonts w:ascii="Arial" w:eastAsia="Cambria" w:hAnsi="Arial" w:cs="Arial"/>
            <w:b/>
            <w:lang w:eastAsia="en-US"/>
          </w:rPr>
          <w:id w:val="-924420154"/>
          <w:placeholder>
            <w:docPart w:val="E14763A1986C42F48417784C9A45EC12"/>
          </w:placeholder>
          <w:date w:fullDate="2024-05-29T00:00:00Z">
            <w:dateFormat w:val="MM/dd/yy"/>
            <w:lid w:val="en-US"/>
            <w:storeMappedDataAs w:val="dateTime"/>
            <w:calendar w:val="gregorian"/>
          </w:date>
        </w:sdtPr>
        <w:sdtContent>
          <w:del w:id="454" w:author="McKinney, Kelly" w:date="2024-04-17T17:59:00Z">
            <w:r w:rsidR="002C259C" w:rsidDel="00235324">
              <w:rPr>
                <w:rFonts w:ascii="Arial" w:eastAsia="Cambria" w:hAnsi="Arial" w:cs="Arial"/>
                <w:b/>
                <w:lang w:eastAsia="en-US"/>
              </w:rPr>
              <w:delText>05/31/23</w:delText>
            </w:r>
          </w:del>
          <w:ins w:id="455" w:author="McKinney, Kelly" w:date="2024-04-17T17:59:00Z">
            <w:r w:rsidR="00235324">
              <w:rPr>
                <w:rFonts w:ascii="Arial" w:eastAsia="Cambria" w:hAnsi="Arial" w:cs="Arial"/>
                <w:b/>
                <w:lang w:eastAsia="en-US"/>
              </w:rPr>
              <w:t>05/29/24</w:t>
            </w:r>
          </w:ins>
        </w:sdtContent>
      </w:sdt>
    </w:p>
    <w:p w14:paraId="53CDA96E" w14:textId="77777777" w:rsidR="00165E04" w:rsidRPr="00165E04" w:rsidRDefault="00165E04" w:rsidP="00165E04">
      <w:pPr>
        <w:widowControl w:val="0"/>
        <w:rPr>
          <w:rFonts w:ascii="Arial" w:eastAsia="Arial" w:hAnsi="Arial" w:cs="Arial"/>
          <w:b/>
          <w:lang w:eastAsia="en-US"/>
        </w:rPr>
      </w:pPr>
      <w:r w:rsidRPr="00165E04">
        <w:rPr>
          <w:rFonts w:ascii="Arial" w:eastAsia="Cambria" w:hAnsi="Arial" w:cs="Arial"/>
          <w:b/>
          <w:lang w:eastAsia="en-US"/>
        </w:rPr>
        <w:t>FEMA and the Doctrine of Emergency Management</w:t>
      </w:r>
    </w:p>
    <w:p w14:paraId="13E9D0AF"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History, stakeholders, funding, and information sharing in emergency management</w:t>
      </w:r>
    </w:p>
    <w:p w14:paraId="0BF77663"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Federal Emergency Management Agency: Organization, programs, role and responsibilities, Stafford Act</w:t>
      </w:r>
    </w:p>
    <w:p w14:paraId="2F8558E8"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FIRESCOPE and the birth of the Incident Command System (Meyers Fire, California 1970) </w:t>
      </w:r>
    </w:p>
    <w:p w14:paraId="29B084D0"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lastRenderedPageBreak/>
        <w:t>Case Study: Deepwater Horizon oil spill (Gulf of Mexico, 2010)</w:t>
      </w:r>
    </w:p>
    <w:p w14:paraId="73E3F2CE"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0AE6C17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 5</w:t>
      </w:r>
    </w:p>
    <w:p w14:paraId="51990384"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Cambria" w:hAnsi="Arial" w:cs="Arial"/>
          <w:lang w:eastAsia="en-US"/>
        </w:rPr>
        <w:t xml:space="preserve">National Response Framework, DHS/ FEMA, Fourth Edition, October 28, 2019, retrieved at </w:t>
      </w:r>
      <w:hyperlink r:id="rId19" w:history="1">
        <w:r w:rsidRPr="00165E04">
          <w:rPr>
            <w:rFonts w:ascii="Arial" w:eastAsia="Cambria" w:hAnsi="Arial" w:cs="Arial"/>
            <w:u w:val="single"/>
            <w:lang w:eastAsia="en-US"/>
          </w:rPr>
          <w:t>https://www.fema.gov/sites/default/files/2020-04/NRF_FINALApproved_2011028.pdf</w:t>
        </w:r>
      </w:hyperlink>
    </w:p>
    <w:p w14:paraId="7628C082"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146E281A" w14:textId="263661D7"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#4</w:t>
      </w:r>
    </w:p>
    <w:p w14:paraId="61051E12"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1C5F9453" w14:textId="3BE12E9D" w:rsidR="00165E04" w:rsidRPr="00165E04" w:rsidRDefault="00165E04" w:rsidP="00165E04">
      <w:pPr>
        <w:keepNext/>
        <w:keepLines/>
        <w:widowControl w:val="0"/>
        <w:spacing w:before="120" w:after="120"/>
        <w:outlineLvl w:val="1"/>
        <w:rPr>
          <w:rFonts w:ascii="Arial" w:eastAsia="Cambria" w:hAnsi="Arial" w:cs="Arial"/>
          <w:b/>
          <w:i/>
          <w:lang w:eastAsia="en-US"/>
        </w:rPr>
      </w:pPr>
      <w:r w:rsidRPr="00165E04">
        <w:rPr>
          <w:rFonts w:ascii="Arial" w:eastAsia="Cambria" w:hAnsi="Arial" w:cs="Arial"/>
          <w:b/>
          <w:lang w:eastAsia="en-US"/>
        </w:rPr>
        <w:t xml:space="preserve">Session #4 - </w:t>
      </w:r>
      <w:sdt>
        <w:sdtPr>
          <w:rPr>
            <w:rFonts w:ascii="Arial" w:eastAsia="Cambria" w:hAnsi="Arial" w:cs="Arial"/>
            <w:b/>
            <w:lang w:eastAsia="en-US"/>
          </w:rPr>
          <w:id w:val="-432287781"/>
          <w:placeholder>
            <w:docPart w:val="76450807F4534531BA203F608D1B5A6C"/>
          </w:placeholder>
          <w:date w:fullDate="2024-06-03T00:00:00Z">
            <w:dateFormat w:val="MM/dd/yy"/>
            <w:lid w:val="en-US"/>
            <w:storeMappedDataAs w:val="dateTime"/>
            <w:calendar w:val="gregorian"/>
          </w:date>
        </w:sdtPr>
        <w:sdtContent>
          <w:del w:id="456" w:author="McKinney, Kelly" w:date="2024-04-17T17:59:00Z">
            <w:r w:rsidR="002C259C" w:rsidDel="00235324">
              <w:rPr>
                <w:rFonts w:ascii="Arial" w:eastAsia="Cambria" w:hAnsi="Arial" w:cs="Arial"/>
                <w:b/>
                <w:lang w:eastAsia="en-US"/>
              </w:rPr>
              <w:delText>06/05/23</w:delText>
            </w:r>
          </w:del>
          <w:ins w:id="457" w:author="McKinney, Kelly" w:date="2024-04-17T17:59:00Z">
            <w:r w:rsidR="00235324">
              <w:rPr>
                <w:rFonts w:ascii="Arial" w:eastAsia="Cambria" w:hAnsi="Arial" w:cs="Arial"/>
                <w:b/>
                <w:lang w:eastAsia="en-US"/>
              </w:rPr>
              <w:t>06/03/24</w:t>
            </w:r>
          </w:ins>
        </w:sdtContent>
      </w:sdt>
    </w:p>
    <w:p w14:paraId="19C9EA54"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The Essential Crisis Manager</w:t>
      </w:r>
    </w:p>
    <w:p w14:paraId="722F5880" w14:textId="77777777" w:rsidR="00165E04" w:rsidRPr="00165E04" w:rsidRDefault="00165E04" w:rsidP="00165E04">
      <w:pPr>
        <w:widowControl w:val="0"/>
        <w:numPr>
          <w:ilvl w:val="0"/>
          <w:numId w:val="29"/>
        </w:numPr>
        <w:rPr>
          <w:rFonts w:ascii="Arial" w:eastAsia="Arial" w:hAnsi="Arial" w:cs="Arial"/>
          <w:lang w:eastAsia="en-US"/>
        </w:rPr>
      </w:pPr>
      <w:r w:rsidRPr="00165E04">
        <w:rPr>
          <w:rFonts w:ascii="Arial" w:eastAsia="Arial" w:hAnsi="Arial" w:cs="Arial"/>
          <w:lang w:eastAsia="en-US"/>
        </w:rPr>
        <w:t>Crisis Management: Evolution, Mission, and value</w:t>
      </w:r>
    </w:p>
    <w:p w14:paraId="1D632B5A" w14:textId="77777777" w:rsidR="00165E04" w:rsidRPr="00165E04" w:rsidRDefault="00165E04" w:rsidP="00165E04">
      <w:pPr>
        <w:widowControl w:val="0"/>
        <w:numPr>
          <w:ilvl w:val="0"/>
          <w:numId w:val="29"/>
        </w:numPr>
        <w:rPr>
          <w:rFonts w:ascii="Arial" w:eastAsia="Arial" w:hAnsi="Arial" w:cs="Arial"/>
          <w:lang w:eastAsia="en-US"/>
        </w:rPr>
      </w:pPr>
      <w:r w:rsidRPr="00165E04">
        <w:rPr>
          <w:rFonts w:ascii="Arial" w:eastAsia="Arial" w:hAnsi="Arial" w:cs="Arial"/>
          <w:lang w:eastAsia="en-US"/>
        </w:rPr>
        <w:t xml:space="preserve">Knowledge management, effectiveness mission, Incident organization concept: theory and practice, concept of activation </w:t>
      </w:r>
    </w:p>
    <w:p w14:paraId="0082D120" w14:textId="77777777" w:rsidR="00165E04" w:rsidRPr="00165E04" w:rsidRDefault="00165E04" w:rsidP="00165E04">
      <w:pPr>
        <w:widowControl w:val="0"/>
        <w:numPr>
          <w:ilvl w:val="0"/>
          <w:numId w:val="29"/>
        </w:numPr>
        <w:rPr>
          <w:rFonts w:ascii="Arial" w:eastAsia="Arial" w:hAnsi="Arial" w:cs="Arial"/>
          <w:lang w:eastAsia="en-US"/>
        </w:rPr>
      </w:pPr>
      <w:r w:rsidRPr="00165E04">
        <w:rPr>
          <w:rFonts w:ascii="Arial" w:eastAsia="Arial" w:hAnsi="Arial" w:cs="Arial"/>
          <w:lang w:eastAsia="en-US"/>
        </w:rPr>
        <w:t xml:space="preserve">Humanitarian mission, </w:t>
      </w:r>
    </w:p>
    <w:p w14:paraId="359D594B" w14:textId="77777777" w:rsidR="00165E04" w:rsidRPr="00165E04" w:rsidRDefault="00165E04" w:rsidP="00165E04">
      <w:pPr>
        <w:widowControl w:val="0"/>
        <w:numPr>
          <w:ilvl w:val="0"/>
          <w:numId w:val="29"/>
        </w:numPr>
        <w:rPr>
          <w:rFonts w:ascii="Arial" w:eastAsia="Cambria" w:hAnsi="Arial" w:cs="Arial"/>
          <w:lang w:eastAsia="en-US"/>
        </w:rPr>
      </w:pPr>
      <w:r w:rsidRPr="00165E04">
        <w:rPr>
          <w:rFonts w:ascii="Arial" w:eastAsia="Arial" w:hAnsi="Arial" w:cs="Arial"/>
          <w:lang w:eastAsia="en-US"/>
        </w:rPr>
        <w:t>Case Study: Worldwide Tours Bus Crash, 0530 hrs., 21 March 2011</w:t>
      </w:r>
    </w:p>
    <w:p w14:paraId="70777394"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3199D832"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 8</w:t>
      </w:r>
    </w:p>
    <w:p w14:paraId="7607D180" w14:textId="77777777" w:rsidR="00165E04" w:rsidRPr="00165E04" w:rsidRDefault="00165E04" w:rsidP="00165E04">
      <w:pPr>
        <w:widowControl w:val="0"/>
        <w:spacing w:before="60" w:after="60"/>
        <w:ind w:right="-630"/>
        <w:rPr>
          <w:rFonts w:ascii="Arial" w:eastAsia="Cambria" w:hAnsi="Arial" w:cs="Arial"/>
          <w:lang w:eastAsia="en-US"/>
        </w:rPr>
      </w:pPr>
      <w:r w:rsidRPr="00165E04">
        <w:rPr>
          <w:rFonts w:ascii="Arial" w:eastAsia="Cambria" w:hAnsi="Arial" w:cs="Arial"/>
          <w:b/>
          <w:lang w:eastAsia="en-US"/>
        </w:rPr>
        <w:t>Watch</w:t>
      </w:r>
      <w:r w:rsidRPr="00165E04">
        <w:rPr>
          <w:rFonts w:ascii="Arial" w:eastAsia="Cambria" w:hAnsi="Arial" w:cs="Arial"/>
          <w:lang w:eastAsia="en-US"/>
        </w:rPr>
        <w:t>:</w:t>
      </w:r>
    </w:p>
    <w:p w14:paraId="24FD0573"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The Essential Emergency Manager, </w:t>
      </w:r>
      <w:hyperlink r:id="rId20" w:history="1">
        <w:r w:rsidRPr="00165E04">
          <w:rPr>
            <w:rFonts w:ascii="Arial" w:eastAsia="Cambria" w:hAnsi="Arial" w:cs="Arial"/>
            <w:lang w:eastAsia="en-US"/>
          </w:rPr>
          <w:t>https://youtu.be/3jXlhPGs0T8</w:t>
        </w:r>
      </w:hyperlink>
    </w:p>
    <w:p w14:paraId="19C6E0A0" w14:textId="77777777" w:rsidR="00165E04" w:rsidRPr="00165E04" w:rsidRDefault="00165E04" w:rsidP="00165E04">
      <w:pPr>
        <w:widowControl w:val="0"/>
        <w:ind w:left="1080"/>
        <w:rPr>
          <w:rFonts w:ascii="Arial" w:eastAsia="Arial" w:hAnsi="Arial" w:cs="Arial"/>
          <w:lang w:eastAsia="en-US"/>
        </w:rPr>
      </w:pPr>
    </w:p>
    <w:p w14:paraId="7DA4176A" w14:textId="2D2F5093"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Situation Report: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#5</w:t>
      </w:r>
    </w:p>
    <w:p w14:paraId="1B232DAE"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2F9C1C8B" w14:textId="7E1A5361"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#5 - </w:t>
      </w:r>
      <w:sdt>
        <w:sdtPr>
          <w:rPr>
            <w:rFonts w:ascii="Arial" w:eastAsia="Cambria" w:hAnsi="Arial" w:cs="Arial"/>
            <w:b/>
            <w:lang w:eastAsia="en-US"/>
          </w:rPr>
          <w:id w:val="1050961922"/>
          <w:placeholder>
            <w:docPart w:val="D02175433FDE481F9F012F71B7561435"/>
          </w:placeholder>
          <w:date w:fullDate="2024-06-05T00:00:00Z">
            <w:dateFormat w:val="MM/dd/yy"/>
            <w:lid w:val="en-US"/>
            <w:storeMappedDataAs w:val="dateTime"/>
            <w:calendar w:val="gregorian"/>
          </w:date>
        </w:sdtPr>
        <w:sdtContent>
          <w:del w:id="458" w:author="McKinney, Kelly" w:date="2024-04-17T17:59:00Z">
            <w:r w:rsidR="002C259C" w:rsidDel="00235324">
              <w:rPr>
                <w:rFonts w:ascii="Arial" w:eastAsia="Cambria" w:hAnsi="Arial" w:cs="Arial"/>
                <w:b/>
                <w:lang w:eastAsia="en-US"/>
              </w:rPr>
              <w:delText>06/07/23</w:delText>
            </w:r>
          </w:del>
          <w:ins w:id="459" w:author="McKinney, Kelly" w:date="2024-04-17T17:59:00Z">
            <w:r w:rsidR="00235324">
              <w:rPr>
                <w:rFonts w:ascii="Arial" w:eastAsia="Cambria" w:hAnsi="Arial" w:cs="Arial"/>
                <w:b/>
                <w:lang w:eastAsia="en-US"/>
              </w:rPr>
              <w:t>06/05/24</w:t>
            </w:r>
          </w:ins>
        </w:sdtContent>
      </w:sdt>
    </w:p>
    <w:p w14:paraId="12FFBA0B"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 xml:space="preserve">Crisis Planning </w:t>
      </w:r>
    </w:p>
    <w:p w14:paraId="7790FEA7"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Preparedness: Strategic Risk Review, Threat and Hazard Identification and Risk Assessment process, Identify and Rank Target Risks </w:t>
      </w:r>
    </w:p>
    <w:p w14:paraId="1086318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Strategy formulation and execution </w:t>
      </w:r>
    </w:p>
    <w:p w14:paraId="0726A80B"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The crisis plan: characteristics, components, command and control vs coordination and communication  </w:t>
      </w:r>
    </w:p>
    <w:p w14:paraId="7109509C"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 xml:space="preserve">Focus </w:t>
      </w:r>
      <w:r w:rsidRPr="00165E04">
        <w:rPr>
          <w:rFonts w:ascii="Arial" w:eastAsia="Arial" w:hAnsi="Arial" w:cs="Arial"/>
          <w:lang w:eastAsia="en-US"/>
        </w:rPr>
        <w:t>challenge</w:t>
      </w:r>
      <w:r w:rsidRPr="00165E04">
        <w:rPr>
          <w:rFonts w:ascii="Arial" w:eastAsia="Cambria" w:hAnsi="Arial" w:cs="Arial"/>
          <w:lang w:eastAsia="en-US"/>
        </w:rPr>
        <w:t xml:space="preserve">: Environmental contamination, demand for resources; compressed response timeframes </w:t>
      </w:r>
    </w:p>
    <w:p w14:paraId="0D666DBB"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2D8C588E"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HBR, Chapter 3 </w:t>
      </w:r>
    </w:p>
    <w:p w14:paraId="7C2E0D35"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Nieto-Rodriguez, Chapters 4-7</w:t>
      </w:r>
    </w:p>
    <w:p w14:paraId="0DBDB15A" w14:textId="77777777" w:rsidR="00165E04" w:rsidRPr="00165E04" w:rsidRDefault="00165E04" w:rsidP="00165E04">
      <w:pPr>
        <w:widowControl w:val="0"/>
        <w:ind w:left="1080"/>
        <w:rPr>
          <w:rFonts w:ascii="Arial" w:eastAsia="Arial" w:hAnsi="Arial" w:cs="Arial"/>
          <w:lang w:eastAsia="en-US"/>
        </w:rPr>
      </w:pPr>
    </w:p>
    <w:p w14:paraId="4149905A" w14:textId="3AB43C56"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Project Canvas: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#6</w:t>
      </w:r>
    </w:p>
    <w:p w14:paraId="3E33B18D"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602F346E" w14:textId="5527ED41"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lastRenderedPageBreak/>
        <w:t xml:space="preserve">Session #6 - </w:t>
      </w:r>
      <w:sdt>
        <w:sdtPr>
          <w:rPr>
            <w:rFonts w:ascii="Arial" w:eastAsia="Cambria" w:hAnsi="Arial" w:cs="Arial"/>
            <w:b/>
            <w:lang w:eastAsia="en-US"/>
          </w:rPr>
          <w:id w:val="-244421317"/>
          <w:placeholder>
            <w:docPart w:val="73EBA6B932EA4CAC88C87463F6653CF2"/>
          </w:placeholder>
          <w:date w:fullDate="2024-06-10T00:00:00Z">
            <w:dateFormat w:val="MM/dd/yy"/>
            <w:lid w:val="en-US"/>
            <w:storeMappedDataAs w:val="dateTime"/>
            <w:calendar w:val="gregorian"/>
          </w:date>
        </w:sdtPr>
        <w:sdtContent>
          <w:del w:id="460" w:author="McKinney, Kelly" w:date="2024-04-17T18:00:00Z">
            <w:r w:rsidR="002C259C" w:rsidDel="00235324">
              <w:rPr>
                <w:rFonts w:ascii="Arial" w:eastAsia="Cambria" w:hAnsi="Arial" w:cs="Arial"/>
                <w:b/>
                <w:lang w:eastAsia="en-US"/>
              </w:rPr>
              <w:delText>06/12/23</w:delText>
            </w:r>
          </w:del>
          <w:ins w:id="461" w:author="McKinney, Kelly" w:date="2024-04-17T18:00:00Z">
            <w:r w:rsidR="00235324">
              <w:rPr>
                <w:rFonts w:ascii="Arial" w:eastAsia="Cambria" w:hAnsi="Arial" w:cs="Arial"/>
                <w:b/>
                <w:lang w:eastAsia="en-US"/>
              </w:rPr>
              <w:t>06/10/24</w:t>
            </w:r>
          </w:ins>
        </w:sdtContent>
      </w:sdt>
    </w:p>
    <w:p w14:paraId="0DFB415F"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Capacity Building</w:t>
      </w:r>
    </w:p>
    <w:p w14:paraId="7B079214"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Exercises: Conceiving, designing, planning, building, and executing tabletop, functional and full-scale exercises; building muscle memory: meeting vs exercise </w:t>
      </w:r>
    </w:p>
    <w:p w14:paraId="6C7C0EC9"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 xml:space="preserve">Training: Conceiving, designing, developing, delivering, and evaluating foundational </w:t>
      </w:r>
      <w:r w:rsidRPr="00165E04">
        <w:rPr>
          <w:rFonts w:ascii="Arial" w:eastAsia="Arial" w:hAnsi="Arial" w:cs="Arial"/>
          <w:lang w:eastAsia="en-US"/>
        </w:rPr>
        <w:t>coursework</w:t>
      </w:r>
      <w:r w:rsidRPr="00165E04">
        <w:rPr>
          <w:rFonts w:ascii="Arial" w:eastAsia="Cambria" w:hAnsi="Arial" w:cs="Arial"/>
          <w:lang w:eastAsia="en-US"/>
        </w:rPr>
        <w:t xml:space="preserve"> </w:t>
      </w:r>
    </w:p>
    <w:p w14:paraId="6E50293B"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144AB22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Nieto-Rodriguez, Chapter 8-11</w:t>
      </w:r>
    </w:p>
    <w:p w14:paraId="10A11D12" w14:textId="77777777" w:rsidR="00165E04" w:rsidRPr="00165E04" w:rsidRDefault="00165E04" w:rsidP="00165E04">
      <w:pPr>
        <w:widowControl w:val="0"/>
        <w:spacing w:before="60" w:after="60"/>
        <w:ind w:right="-630"/>
        <w:rPr>
          <w:rFonts w:ascii="Arial" w:eastAsia="Cambria" w:hAnsi="Arial" w:cs="Arial"/>
          <w:lang w:eastAsia="en-US"/>
        </w:rPr>
      </w:pPr>
      <w:r w:rsidRPr="00165E04">
        <w:rPr>
          <w:rFonts w:ascii="Arial" w:eastAsia="Cambria" w:hAnsi="Arial" w:cs="Arial"/>
          <w:b/>
          <w:lang w:eastAsia="en-US"/>
        </w:rPr>
        <w:t>Watch</w:t>
      </w:r>
      <w:r w:rsidRPr="00165E04">
        <w:rPr>
          <w:rFonts w:ascii="Arial" w:eastAsia="Cambria" w:hAnsi="Arial" w:cs="Arial"/>
          <w:lang w:eastAsia="en-US"/>
        </w:rPr>
        <w:t>:</w:t>
      </w:r>
    </w:p>
    <w:p w14:paraId="0FE4F709"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Stronger Community, Better Response Connecting Community Organizations During Disaster, </w:t>
      </w:r>
      <w:hyperlink r:id="rId21" w:history="1">
        <w:r w:rsidRPr="00165E04">
          <w:rPr>
            <w:rFonts w:ascii="Arial" w:eastAsia="Cambria" w:hAnsi="Arial" w:cs="Arial"/>
            <w:lang w:eastAsia="en-US"/>
          </w:rPr>
          <w:t>https://youtu.be/qhurBdMXraM</w:t>
        </w:r>
      </w:hyperlink>
    </w:p>
    <w:p w14:paraId="5DE5D049"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Managing Consequences During Disasters: Solving Problems Together, </w:t>
      </w:r>
      <w:hyperlink r:id="rId22" w:history="1">
        <w:r w:rsidRPr="00165E04">
          <w:rPr>
            <w:rFonts w:ascii="Arial" w:eastAsia="Cambria" w:hAnsi="Arial" w:cs="Arial"/>
            <w:lang w:eastAsia="en-US"/>
          </w:rPr>
          <w:t>https://youtu.be/s5rL0OFnrH0</w:t>
        </w:r>
      </w:hyperlink>
    </w:p>
    <w:p w14:paraId="54746D51"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Strategic Risk in Disaster Planning, https://youtu.be/6D11XAzldwo</w:t>
      </w:r>
    </w:p>
    <w:p w14:paraId="11928C61" w14:textId="77777777" w:rsidR="00165E04" w:rsidRPr="00165E04" w:rsidRDefault="00165E04" w:rsidP="00165E04">
      <w:pPr>
        <w:widowControl w:val="0"/>
        <w:ind w:left="1080"/>
        <w:rPr>
          <w:rFonts w:ascii="Arial" w:eastAsia="Arial" w:hAnsi="Arial" w:cs="Arial"/>
          <w:lang w:eastAsia="en-US"/>
        </w:rPr>
      </w:pPr>
    </w:p>
    <w:p w14:paraId="3E201172" w14:textId="7FB4253F"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Draft Business Continuity Plan: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w:t>
      </w:r>
      <w:r w:rsidR="001F1C82">
        <w:rPr>
          <w:rFonts w:ascii="Arial" w:eastAsia="Arial" w:hAnsi="Arial" w:cs="Arial"/>
          <w:i/>
          <w:lang w:eastAsia="en-US"/>
        </w:rPr>
        <w:t>7</w:t>
      </w:r>
    </w:p>
    <w:p w14:paraId="6F4A22B2"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0A21F02B" w14:textId="6E91A045" w:rsidR="00165E04" w:rsidRPr="00165E04" w:rsidRDefault="00165E04" w:rsidP="00165E04">
      <w:pPr>
        <w:keepNext/>
        <w:keepLines/>
        <w:widowControl w:val="0"/>
        <w:spacing w:before="120" w:after="120"/>
        <w:outlineLvl w:val="1"/>
        <w:rPr>
          <w:rFonts w:ascii="Arial" w:eastAsia="Cambria" w:hAnsi="Arial" w:cs="Arial"/>
          <w:b/>
          <w:i/>
          <w:lang w:eastAsia="en-US"/>
        </w:rPr>
      </w:pPr>
      <w:r w:rsidRPr="00165E04">
        <w:rPr>
          <w:rFonts w:ascii="Arial" w:eastAsia="Cambria" w:hAnsi="Arial" w:cs="Arial"/>
          <w:b/>
          <w:lang w:eastAsia="en-US"/>
        </w:rPr>
        <w:t xml:space="preserve">Session #7 - </w:t>
      </w:r>
      <w:sdt>
        <w:sdtPr>
          <w:rPr>
            <w:rFonts w:ascii="Arial" w:eastAsia="Cambria" w:hAnsi="Arial" w:cs="Arial"/>
            <w:b/>
            <w:lang w:eastAsia="en-US"/>
          </w:rPr>
          <w:id w:val="1447435162"/>
          <w:placeholder>
            <w:docPart w:val="66FB37BDBF3E4FD295A38DCC43939D99"/>
          </w:placeholder>
          <w:date w:fullDate="2024-06-12T00:00:00Z">
            <w:dateFormat w:val="MM/dd/yy"/>
            <w:lid w:val="en-US"/>
            <w:storeMappedDataAs w:val="dateTime"/>
            <w:calendar w:val="gregorian"/>
          </w:date>
        </w:sdtPr>
        <w:sdtContent>
          <w:del w:id="462" w:author="McKinney, Kelly" w:date="2024-04-17T18:00:00Z">
            <w:r w:rsidR="002C259C" w:rsidDel="00235324">
              <w:rPr>
                <w:rFonts w:ascii="Arial" w:eastAsia="Cambria" w:hAnsi="Arial" w:cs="Arial"/>
                <w:b/>
                <w:lang w:eastAsia="en-US"/>
              </w:rPr>
              <w:delText>06/14/23</w:delText>
            </w:r>
          </w:del>
          <w:ins w:id="463" w:author="McKinney, Kelly" w:date="2024-04-17T18:00:00Z">
            <w:r w:rsidR="00235324">
              <w:rPr>
                <w:rFonts w:ascii="Arial" w:eastAsia="Cambria" w:hAnsi="Arial" w:cs="Arial"/>
                <w:b/>
                <w:lang w:eastAsia="en-US"/>
              </w:rPr>
              <w:t>06/12/24</w:t>
            </w:r>
          </w:ins>
        </w:sdtContent>
      </w:sdt>
    </w:p>
    <w:p w14:paraId="53074B81" w14:textId="77777777" w:rsidR="00165E04" w:rsidRPr="00165E04" w:rsidRDefault="00165E04" w:rsidP="00165E04">
      <w:pPr>
        <w:widowControl w:val="0"/>
        <w:spacing w:after="120"/>
        <w:rPr>
          <w:rFonts w:ascii="Arial" w:eastAsia="Arial" w:hAnsi="Arial" w:cs="Arial"/>
          <w:b/>
          <w:lang w:eastAsia="en-US"/>
        </w:rPr>
      </w:pPr>
      <w:bookmarkStart w:id="464" w:name="_GoBack"/>
      <w:bookmarkEnd w:id="464"/>
      <w:r w:rsidRPr="00165E04">
        <w:rPr>
          <w:rFonts w:ascii="Arial" w:eastAsia="Cambria" w:hAnsi="Arial" w:cs="Arial"/>
          <w:b/>
          <w:lang w:eastAsia="en-US"/>
        </w:rPr>
        <w:t xml:space="preserve">The Challenge and Opportunity of Catastrophes </w:t>
      </w:r>
    </w:p>
    <w:p w14:paraId="59E8824E"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Nature of catastrophes, characteristics, trajectory; first, second, third order impacts; societal impact; humanitarian impacts </w:t>
      </w:r>
    </w:p>
    <w:p w14:paraId="47DBE07F"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Historical mega-disasters: Tohoku earthquake and tsunami (Japan 2011), Hurricane Katrina (USA 2005), Indian Ocean earthquake and tsunami (Indonesia 2004); Port-Au-Prince Earthquake (Haiti 2010), Christchurch earthquake (2011 New Zealand)</w:t>
      </w:r>
    </w:p>
    <w:p w14:paraId="59405322"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Track record of government-led response to mega-disasters, criticality of governance </w:t>
      </w:r>
    </w:p>
    <w:p w14:paraId="13C227E1"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1A80A521"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Prologue, epilogue</w:t>
      </w:r>
    </w:p>
    <w:p w14:paraId="544B93EA"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The Really Big One, By Kathryn Schulz, The New Yorker, July 13, 2015, retrieved at </w:t>
      </w:r>
      <w:hyperlink r:id="rId23" w:history="1">
        <w:r w:rsidRPr="00165E04">
          <w:rPr>
            <w:rFonts w:ascii="Arial" w:eastAsia="Arial" w:hAnsi="Arial" w:cs="Arial"/>
            <w:color w:val="0000FF" w:themeColor="hyperlink"/>
            <w:u w:val="single"/>
            <w:lang w:eastAsia="en-US"/>
          </w:rPr>
          <w:t>https://www.newyorker.com/magazine/2015/07/20/the-really-big-one</w:t>
        </w:r>
      </w:hyperlink>
    </w:p>
    <w:p w14:paraId="7276694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A Proposed Framework for Managing Catastrophic Incidents, Patrick L. Stevens, Mark T. Smith, 6 April 2011, retrieved at </w:t>
      </w:r>
      <w:hyperlink r:id="rId24" w:history="1">
        <w:r w:rsidRPr="00165E04">
          <w:rPr>
            <w:rFonts w:ascii="Arial" w:eastAsia="Arial" w:hAnsi="Arial" w:cs="Arial"/>
            <w:color w:val="0000FF" w:themeColor="hyperlink"/>
            <w:u w:val="single"/>
            <w:lang w:eastAsia="en-US"/>
          </w:rPr>
          <w:t>https://mcsolutions.com/wp-content/uploads/2012/08/CatastrophicIncidentFrameworkPaper-MCS-110411.pdf</w:t>
        </w:r>
      </w:hyperlink>
    </w:p>
    <w:p w14:paraId="43B27B06" w14:textId="77777777" w:rsidR="00165E04" w:rsidRPr="00165E04" w:rsidRDefault="00165E04" w:rsidP="00165E04">
      <w:pPr>
        <w:widowControl w:val="0"/>
        <w:rPr>
          <w:rFonts w:ascii="Arial" w:eastAsia="Arial" w:hAnsi="Arial" w:cs="Arial"/>
          <w:lang w:eastAsia="en-US"/>
        </w:rPr>
      </w:pPr>
    </w:p>
    <w:p w14:paraId="2C9A4C2D"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1AC95A86" w14:textId="7C42A362"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lastRenderedPageBreak/>
        <w:t>Session #</w:t>
      </w:r>
      <w:r w:rsidR="001F1C82">
        <w:rPr>
          <w:rFonts w:ascii="Arial" w:eastAsia="Cambria" w:hAnsi="Arial" w:cs="Arial"/>
          <w:b/>
          <w:lang w:eastAsia="en-US"/>
        </w:rPr>
        <w:t>8</w:t>
      </w:r>
      <w:r w:rsidRPr="00165E04">
        <w:rPr>
          <w:rFonts w:ascii="Arial" w:eastAsia="Cambria" w:hAnsi="Arial" w:cs="Arial"/>
          <w:b/>
          <w:lang w:eastAsia="en-US"/>
        </w:rPr>
        <w:t xml:space="preserve"> - </w:t>
      </w:r>
      <w:sdt>
        <w:sdtPr>
          <w:rPr>
            <w:rFonts w:ascii="Arial" w:eastAsia="Cambria" w:hAnsi="Arial" w:cs="Arial"/>
            <w:b/>
            <w:lang w:eastAsia="en-US"/>
          </w:rPr>
          <w:id w:val="-998115357"/>
          <w:placeholder>
            <w:docPart w:val="9FEDD3C8E02646A891C25FBD04A6A5F9"/>
          </w:placeholder>
          <w:date w:fullDate="2024-06-17T00:00:00Z">
            <w:dateFormat w:val="MM/dd/yy"/>
            <w:lid w:val="en-US"/>
            <w:storeMappedDataAs w:val="dateTime"/>
            <w:calendar w:val="gregorian"/>
          </w:date>
        </w:sdtPr>
        <w:sdtContent>
          <w:del w:id="465" w:author="McKinney, Kelly" w:date="2024-04-17T18:00:00Z">
            <w:r w:rsidR="002C259C" w:rsidDel="00235324">
              <w:rPr>
                <w:rFonts w:ascii="Arial" w:eastAsia="Cambria" w:hAnsi="Arial" w:cs="Arial"/>
                <w:b/>
                <w:lang w:eastAsia="en-US"/>
              </w:rPr>
              <w:delText>06/21/23</w:delText>
            </w:r>
          </w:del>
          <w:ins w:id="466" w:author="McKinney, Kelly" w:date="2024-04-17T18:00:00Z">
            <w:r w:rsidR="00235324">
              <w:rPr>
                <w:rFonts w:ascii="Arial" w:eastAsia="Cambria" w:hAnsi="Arial" w:cs="Arial"/>
                <w:b/>
                <w:lang w:eastAsia="en-US"/>
              </w:rPr>
              <w:t>06/17/24</w:t>
            </w:r>
          </w:ins>
        </w:sdtContent>
      </w:sdt>
    </w:p>
    <w:p w14:paraId="39A28027"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 xml:space="preserve">Tactics of Crisis Management </w:t>
      </w:r>
    </w:p>
    <w:p w14:paraId="2A1B17D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Extreme Project Management: creating order out of chaos via coordination</w:t>
      </w:r>
    </w:p>
    <w:p w14:paraId="6C6F1588"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Tactics of coordination: resource management, information management, consequence Management: </w:t>
      </w:r>
    </w:p>
    <w:p w14:paraId="7C99EE9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Leading without authority</w:t>
      </w:r>
    </w:p>
    <w:p w14:paraId="38636EE0"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Case Study: New York City Emergency Operations Center, Hurricane Sandy (Brooklyn NY, November 2012)</w:t>
      </w:r>
    </w:p>
    <w:p w14:paraId="59A154A0"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1D386262"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HBR, Chapters 4-6</w:t>
      </w:r>
    </w:p>
    <w:p w14:paraId="1722FE6E" w14:textId="77777777" w:rsidR="00165E04" w:rsidRPr="00165E04" w:rsidRDefault="00165E04" w:rsidP="00165E04">
      <w:pPr>
        <w:widowControl w:val="0"/>
        <w:ind w:left="1080"/>
        <w:rPr>
          <w:rFonts w:ascii="Arial" w:eastAsia="Arial" w:hAnsi="Arial" w:cs="Arial"/>
          <w:lang w:eastAsia="en-US"/>
        </w:rPr>
      </w:pPr>
    </w:p>
    <w:p w14:paraId="3487779C" w14:textId="0165291C" w:rsidR="00165E04" w:rsidRPr="00165E04" w:rsidRDefault="00165E04" w:rsidP="00165E04">
      <w:pPr>
        <w:widowControl w:val="0"/>
        <w:spacing w:line="276" w:lineRule="auto"/>
        <w:ind w:left="360" w:hanging="360"/>
        <w:jc w:val="both"/>
        <w:rPr>
          <w:rFonts w:ascii="Arial" w:eastAsia="Arial" w:hAnsi="Arial" w:cs="Arial"/>
          <w:lang w:eastAsia="en-US"/>
        </w:rPr>
      </w:pPr>
      <w:r w:rsidRPr="00165E04">
        <w:rPr>
          <w:rFonts w:ascii="Arial" w:eastAsia="Arial" w:hAnsi="Arial" w:cs="Arial"/>
          <w:b/>
          <w:lang w:eastAsia="en-US"/>
        </w:rPr>
        <w:t>Forum</w:t>
      </w:r>
      <w:r w:rsidRPr="00165E04">
        <w:rPr>
          <w:rFonts w:ascii="Arial" w:eastAsia="Arial" w:hAnsi="Arial" w:cs="Arial"/>
          <w:lang w:eastAsia="en-US"/>
        </w:rPr>
        <w:t>: Discussion of Draft Business Continuity Plans</w:t>
      </w:r>
    </w:p>
    <w:p w14:paraId="4C04779C" w14:textId="197DBBF5" w:rsidR="00165E04" w:rsidRPr="00165E04" w:rsidRDefault="00165E04" w:rsidP="00165E04">
      <w:pPr>
        <w:widowControl w:val="0"/>
        <w:spacing w:line="276" w:lineRule="auto"/>
        <w:ind w:left="1440" w:hanging="1440"/>
        <w:jc w:val="both"/>
        <w:rPr>
          <w:rFonts w:ascii="Arial" w:eastAsia="Arial" w:hAnsi="Arial" w:cs="Arial"/>
          <w:b/>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Final Business Continuity Plan </w:t>
      </w:r>
      <w:r w:rsidRPr="00165E04">
        <w:rPr>
          <w:rFonts w:ascii="Arial" w:eastAsia="Arial" w:hAnsi="Arial" w:cs="Arial"/>
          <w:i/>
          <w:lang w:eastAsia="en-US"/>
        </w:rPr>
        <w:t xml:space="preserve">– Due </w:t>
      </w:r>
      <w:r w:rsidR="001F1C82">
        <w:rPr>
          <w:rFonts w:ascii="Arial" w:eastAsia="Arial" w:hAnsi="Arial" w:cs="Arial"/>
          <w:i/>
          <w:lang w:eastAsia="en-US"/>
        </w:rPr>
        <w:t>at midnight on day of Session #12</w:t>
      </w:r>
    </w:p>
    <w:p w14:paraId="1B871CAC"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2963A4D7" w14:textId="7C0FB42D"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w:t>
      </w:r>
      <w:r w:rsidR="001F1C82">
        <w:rPr>
          <w:rFonts w:ascii="Arial" w:eastAsia="Cambria" w:hAnsi="Arial" w:cs="Arial"/>
          <w:b/>
          <w:lang w:eastAsia="en-US"/>
        </w:rPr>
        <w:t>9</w:t>
      </w:r>
      <w:r w:rsidRPr="00165E04">
        <w:rPr>
          <w:rFonts w:ascii="Arial" w:eastAsia="Cambria" w:hAnsi="Arial" w:cs="Arial"/>
          <w:b/>
          <w:lang w:eastAsia="en-US"/>
        </w:rPr>
        <w:t xml:space="preserve"> - </w:t>
      </w:r>
      <w:sdt>
        <w:sdtPr>
          <w:rPr>
            <w:rFonts w:ascii="Arial" w:eastAsia="Cambria" w:hAnsi="Arial" w:cs="Arial"/>
            <w:b/>
            <w:lang w:eastAsia="en-US"/>
          </w:rPr>
          <w:id w:val="-383023668"/>
          <w:placeholder>
            <w:docPart w:val="32387D383C5B41459C3F6DE2B0B7EF89"/>
          </w:placeholder>
          <w:date w:fullDate="2024-06-18T00:00:00Z">
            <w:dateFormat w:val="MM/dd/yy"/>
            <w:lid w:val="en-US"/>
            <w:storeMappedDataAs w:val="dateTime"/>
            <w:calendar w:val="gregorian"/>
          </w:date>
        </w:sdtPr>
        <w:sdtContent>
          <w:del w:id="467" w:author="McKinney, Kelly" w:date="2024-04-17T18:00:00Z">
            <w:r w:rsidR="002C259C" w:rsidDel="00235324">
              <w:rPr>
                <w:rFonts w:ascii="Arial" w:eastAsia="Cambria" w:hAnsi="Arial" w:cs="Arial"/>
                <w:b/>
                <w:lang w:eastAsia="en-US"/>
              </w:rPr>
              <w:delText>06/26/23</w:delText>
            </w:r>
          </w:del>
          <w:ins w:id="468" w:author="McKinney, Kelly" w:date="2024-04-17T18:03:00Z">
            <w:r w:rsidR="00AE13C4">
              <w:rPr>
                <w:rFonts w:ascii="Arial" w:eastAsia="Cambria" w:hAnsi="Arial" w:cs="Arial"/>
                <w:b/>
                <w:lang w:eastAsia="en-US"/>
              </w:rPr>
              <w:t>06/18/24</w:t>
            </w:r>
          </w:ins>
        </w:sdtContent>
      </w:sdt>
    </w:p>
    <w:p w14:paraId="6EB781FA"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Crisis Communications</w:t>
      </w:r>
    </w:p>
    <w:p w14:paraId="110244AA"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Identify the first steps essential to crisis communications in the early hours of the crisis</w:t>
      </w:r>
    </w:p>
    <w:p w14:paraId="1F10F684"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Highlight the important differences between public relations and crisis communications </w:t>
      </w:r>
    </w:p>
    <w:p w14:paraId="68CDE7BD"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Understand the key phases of crisis communications: preparedness and response </w:t>
      </w:r>
    </w:p>
    <w:p w14:paraId="3E4029EF"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Identify the major components of a crisis communications plan</w:t>
      </w:r>
    </w:p>
    <w:p w14:paraId="3E957B5C" w14:textId="77777777" w:rsidR="00165E04" w:rsidRPr="00165E04" w:rsidRDefault="00165E04" w:rsidP="00165E04">
      <w:pPr>
        <w:widowControl w:val="0"/>
        <w:spacing w:before="60" w:after="60"/>
        <w:rPr>
          <w:rFonts w:ascii="Arial" w:eastAsia="Cambria" w:hAnsi="Arial" w:cs="Arial"/>
          <w:lang w:eastAsia="en-US"/>
        </w:rPr>
      </w:pPr>
      <w:r w:rsidRPr="00165E04">
        <w:rPr>
          <w:rFonts w:ascii="Arial" w:eastAsia="Arial" w:hAnsi="Arial" w:cs="Arial"/>
          <w:b/>
          <w:lang w:eastAsia="en-US"/>
        </w:rPr>
        <w:t xml:space="preserve">Read: </w:t>
      </w:r>
    </w:p>
    <w:p w14:paraId="07AA417B"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Cambria" w:hAnsi="Arial" w:cs="Arial"/>
          <w:lang w:eastAsia="en-US"/>
        </w:rPr>
        <w:t>HBR, Chapter 7</w:t>
      </w:r>
    </w:p>
    <w:p w14:paraId="299EC2FB" w14:textId="77777777" w:rsidR="00165E04" w:rsidRPr="00165E04" w:rsidRDefault="00165E04" w:rsidP="00165E04">
      <w:pPr>
        <w:widowControl w:val="0"/>
        <w:spacing w:line="276" w:lineRule="auto"/>
        <w:ind w:left="360" w:hanging="360"/>
        <w:jc w:val="both"/>
        <w:rPr>
          <w:rFonts w:ascii="Arial" w:eastAsia="Arial" w:hAnsi="Arial" w:cs="Arial"/>
          <w:lang w:eastAsia="en-US"/>
        </w:rPr>
      </w:pPr>
    </w:p>
    <w:p w14:paraId="4AAAF2F8" w14:textId="7F0301A7"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Broadcast email to Focus Organization staff: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at midnight on day of Session</w:t>
      </w:r>
      <w:r w:rsidRPr="00165E04">
        <w:rPr>
          <w:rFonts w:ascii="Arial" w:eastAsia="Arial" w:hAnsi="Arial" w:cs="Arial"/>
          <w:i/>
          <w:lang w:eastAsia="en-US"/>
        </w:rPr>
        <w:t xml:space="preserve"> #1</w:t>
      </w:r>
      <w:r w:rsidR="001F1C82">
        <w:rPr>
          <w:rFonts w:ascii="Arial" w:eastAsia="Arial" w:hAnsi="Arial" w:cs="Arial"/>
          <w:i/>
          <w:lang w:eastAsia="en-US"/>
        </w:rPr>
        <w:t>0</w:t>
      </w:r>
    </w:p>
    <w:p w14:paraId="1B38017E"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4E9DF9BE" w14:textId="0838C19D"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#1</w:t>
      </w:r>
      <w:r w:rsidR="001F1C82">
        <w:rPr>
          <w:rFonts w:ascii="Arial" w:eastAsia="Cambria" w:hAnsi="Arial" w:cs="Arial"/>
          <w:b/>
          <w:lang w:eastAsia="en-US"/>
        </w:rPr>
        <w:t>0</w:t>
      </w:r>
      <w:r w:rsidRPr="00165E04">
        <w:rPr>
          <w:rFonts w:ascii="Arial" w:eastAsia="Cambria" w:hAnsi="Arial" w:cs="Arial"/>
          <w:b/>
          <w:lang w:eastAsia="en-US"/>
        </w:rPr>
        <w:t xml:space="preserve"> - </w:t>
      </w:r>
      <w:sdt>
        <w:sdtPr>
          <w:rPr>
            <w:rFonts w:ascii="Arial" w:eastAsia="Cambria" w:hAnsi="Arial" w:cs="Arial"/>
            <w:b/>
            <w:lang w:eastAsia="en-US"/>
          </w:rPr>
          <w:id w:val="1401564067"/>
          <w:placeholder>
            <w:docPart w:val="96DBE5D7BBDC4B4FB6F805AAF23C30A3"/>
          </w:placeholder>
          <w:date w:fullDate="2024-06-24T00:00:00Z">
            <w:dateFormat w:val="MM/dd/yy"/>
            <w:lid w:val="en-US"/>
            <w:storeMappedDataAs w:val="dateTime"/>
            <w:calendar w:val="gregorian"/>
          </w:date>
        </w:sdtPr>
        <w:sdtContent>
          <w:del w:id="469" w:author="McKinney, Kelly" w:date="2024-04-17T18:00:00Z">
            <w:r w:rsidR="002C259C" w:rsidDel="00235324">
              <w:rPr>
                <w:rFonts w:ascii="Arial" w:eastAsia="Cambria" w:hAnsi="Arial" w:cs="Arial"/>
                <w:b/>
                <w:lang w:eastAsia="en-US"/>
              </w:rPr>
              <w:delText>06/28/23</w:delText>
            </w:r>
          </w:del>
          <w:ins w:id="470" w:author="McKinney, Kelly" w:date="2024-04-17T18:03:00Z">
            <w:r w:rsidR="00AE13C4">
              <w:rPr>
                <w:rFonts w:ascii="Arial" w:eastAsia="Cambria" w:hAnsi="Arial" w:cs="Arial"/>
                <w:b/>
                <w:lang w:eastAsia="en-US"/>
              </w:rPr>
              <w:t>06/24/24</w:t>
            </w:r>
          </w:ins>
        </w:sdtContent>
      </w:sdt>
    </w:p>
    <w:p w14:paraId="1D82C5FE" w14:textId="77777777" w:rsidR="00165E04" w:rsidRPr="00165E04" w:rsidRDefault="00165E04" w:rsidP="00165E04">
      <w:pPr>
        <w:widowControl w:val="0"/>
        <w:spacing w:line="276" w:lineRule="auto"/>
        <w:ind w:left="360" w:hanging="360"/>
        <w:jc w:val="both"/>
        <w:rPr>
          <w:rFonts w:ascii="Arial" w:eastAsia="Arial" w:hAnsi="Arial" w:cs="Arial"/>
          <w:lang w:eastAsia="en-US"/>
        </w:rPr>
      </w:pPr>
      <w:r w:rsidRPr="00165E04">
        <w:rPr>
          <w:rFonts w:ascii="Arial" w:eastAsia="Arial" w:hAnsi="Arial" w:cs="Arial"/>
          <w:b/>
          <w:lang w:eastAsia="en-US"/>
        </w:rPr>
        <w:t xml:space="preserve">Diversity, Equity and Social Justice in Crisis Management </w:t>
      </w:r>
    </w:p>
    <w:p w14:paraId="3CF25E31"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Engaging the community: understanding diverse needs, integrate community members to the crisis management team </w:t>
      </w:r>
    </w:p>
    <w:p w14:paraId="39144B21"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Ensuring a focus on diversity, equity, and social justice in crisis management </w:t>
      </w:r>
    </w:p>
    <w:p w14:paraId="5A92F5D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Focus on DAFN: Crisis Resilience for Individuals with Disabilities and Functional Needs (CRI-DAFN) </w:t>
      </w:r>
    </w:p>
    <w:p w14:paraId="52EE5CE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Empowering local action</w:t>
      </w:r>
    </w:p>
    <w:p w14:paraId="1D6EBFF2" w14:textId="77777777" w:rsidR="00165E04" w:rsidRPr="00165E04" w:rsidRDefault="00165E04" w:rsidP="00165E04">
      <w:pPr>
        <w:widowControl w:val="0"/>
        <w:spacing w:line="276" w:lineRule="auto"/>
        <w:ind w:left="360" w:hanging="360"/>
        <w:jc w:val="both"/>
        <w:rPr>
          <w:rFonts w:ascii="Arial" w:eastAsia="Arial" w:hAnsi="Arial" w:cs="Arial"/>
          <w:b/>
          <w:lang w:eastAsia="en-US"/>
        </w:rPr>
      </w:pPr>
      <w:r w:rsidRPr="00165E04">
        <w:rPr>
          <w:rFonts w:ascii="Arial" w:eastAsia="Arial" w:hAnsi="Arial" w:cs="Arial"/>
          <w:b/>
          <w:lang w:eastAsia="en-US"/>
        </w:rPr>
        <w:t xml:space="preserve">Read: </w:t>
      </w:r>
    </w:p>
    <w:p w14:paraId="3CC658F7"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Montano, Part 6</w:t>
      </w:r>
    </w:p>
    <w:p w14:paraId="204FE276"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 xml:space="preserve">McKinney, Chapter 9 </w:t>
      </w:r>
    </w:p>
    <w:p w14:paraId="33AF7D78"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6E6D2BB3" w14:textId="7E503FB9" w:rsidR="00165E04" w:rsidRPr="00165E04" w:rsidRDefault="00165E04" w:rsidP="00165E04">
      <w:pPr>
        <w:widowControl w:val="0"/>
        <w:spacing w:line="276" w:lineRule="auto"/>
        <w:ind w:left="1440" w:hanging="1440"/>
        <w:jc w:val="both"/>
        <w:rPr>
          <w:rFonts w:ascii="Arial" w:eastAsia="Arial" w:hAnsi="Arial" w:cs="Arial"/>
          <w:i/>
          <w:lang w:eastAsia="en-US"/>
        </w:rPr>
      </w:pPr>
      <w:r w:rsidRPr="00165E04">
        <w:rPr>
          <w:rFonts w:ascii="Arial" w:eastAsia="Arial" w:hAnsi="Arial" w:cs="Arial"/>
          <w:b/>
          <w:lang w:eastAsia="en-US"/>
        </w:rPr>
        <w:t>Assignment</w:t>
      </w:r>
      <w:r w:rsidRPr="00165E04">
        <w:rPr>
          <w:rFonts w:ascii="Arial" w:eastAsia="Arial" w:hAnsi="Arial" w:cs="Arial"/>
          <w:lang w:eastAsia="en-US"/>
        </w:rPr>
        <w:t>: Diversity mission statement</w:t>
      </w:r>
      <w:r w:rsidR="001F1C82">
        <w:rPr>
          <w:rFonts w:ascii="Arial" w:eastAsia="Arial" w:hAnsi="Arial" w:cs="Arial"/>
          <w:lang w:eastAsia="en-US"/>
        </w:rPr>
        <w:t xml:space="preserve"> </w:t>
      </w:r>
      <w:r w:rsidRPr="00165E04">
        <w:rPr>
          <w:rFonts w:ascii="Arial" w:eastAsia="Arial" w:hAnsi="Arial" w:cs="Arial"/>
          <w:i/>
          <w:lang w:eastAsia="en-US"/>
        </w:rPr>
        <w:t xml:space="preserve">– </w:t>
      </w:r>
      <w:r w:rsidR="001F1C82" w:rsidRPr="00165E04">
        <w:rPr>
          <w:rFonts w:ascii="Arial" w:eastAsia="Arial" w:hAnsi="Arial" w:cs="Arial"/>
          <w:i/>
          <w:lang w:eastAsia="en-US"/>
        </w:rPr>
        <w:t xml:space="preserve">Due </w:t>
      </w:r>
      <w:r w:rsidR="001F1C82">
        <w:rPr>
          <w:rFonts w:ascii="Arial" w:eastAsia="Arial" w:hAnsi="Arial" w:cs="Arial"/>
          <w:i/>
          <w:lang w:eastAsia="en-US"/>
        </w:rPr>
        <w:t>at midnight on day of Session</w:t>
      </w:r>
      <w:r w:rsidRPr="00165E04">
        <w:rPr>
          <w:rFonts w:ascii="Arial" w:eastAsia="Arial" w:hAnsi="Arial" w:cs="Arial"/>
          <w:i/>
          <w:lang w:eastAsia="en-US"/>
        </w:rPr>
        <w:t xml:space="preserve"> #1</w:t>
      </w:r>
      <w:r w:rsidR="001F1C82">
        <w:rPr>
          <w:rFonts w:ascii="Arial" w:eastAsia="Arial" w:hAnsi="Arial" w:cs="Arial"/>
          <w:i/>
          <w:lang w:eastAsia="en-US"/>
        </w:rPr>
        <w:t>1</w:t>
      </w:r>
    </w:p>
    <w:p w14:paraId="6D325A53"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3FC01C5C" w14:textId="34C68DD6"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#1</w:t>
      </w:r>
      <w:r w:rsidR="001F1C82">
        <w:rPr>
          <w:rFonts w:ascii="Arial" w:eastAsia="Cambria" w:hAnsi="Arial" w:cs="Arial"/>
          <w:b/>
          <w:lang w:eastAsia="en-US"/>
        </w:rPr>
        <w:t>1</w:t>
      </w:r>
      <w:r w:rsidRPr="00165E04">
        <w:rPr>
          <w:rFonts w:ascii="Arial" w:eastAsia="Cambria" w:hAnsi="Arial" w:cs="Arial"/>
          <w:b/>
          <w:lang w:eastAsia="en-US"/>
        </w:rPr>
        <w:t xml:space="preserve"> - </w:t>
      </w:r>
      <w:sdt>
        <w:sdtPr>
          <w:rPr>
            <w:rFonts w:ascii="Arial" w:eastAsia="Cambria" w:hAnsi="Arial" w:cs="Arial"/>
            <w:b/>
            <w:lang w:eastAsia="en-US"/>
          </w:rPr>
          <w:id w:val="436643630"/>
          <w:placeholder>
            <w:docPart w:val="321071DC7C1E437898A3B39F95070E04"/>
          </w:placeholder>
          <w:date w:fullDate="2024-06-26T00:00:00Z">
            <w:dateFormat w:val="MM/dd/yy"/>
            <w:lid w:val="en-US"/>
            <w:storeMappedDataAs w:val="dateTime"/>
            <w:calendar w:val="gregorian"/>
          </w:date>
        </w:sdtPr>
        <w:sdtContent>
          <w:del w:id="471" w:author="McKinney, Kelly" w:date="2024-04-17T18:01:00Z">
            <w:r w:rsidR="002C259C" w:rsidDel="00235324">
              <w:rPr>
                <w:rFonts w:ascii="Arial" w:eastAsia="Cambria" w:hAnsi="Arial" w:cs="Arial"/>
                <w:b/>
                <w:lang w:eastAsia="en-US"/>
              </w:rPr>
              <w:delText>07/03/23</w:delText>
            </w:r>
          </w:del>
          <w:ins w:id="472" w:author="McKinney, Kelly" w:date="2024-04-17T18:03:00Z">
            <w:r w:rsidR="00AE13C4">
              <w:rPr>
                <w:rFonts w:ascii="Arial" w:eastAsia="Cambria" w:hAnsi="Arial" w:cs="Arial"/>
                <w:b/>
                <w:lang w:eastAsia="en-US"/>
              </w:rPr>
              <w:t>06/26/24</w:t>
            </w:r>
          </w:ins>
        </w:sdtContent>
      </w:sdt>
    </w:p>
    <w:p w14:paraId="480CD927" w14:textId="1DF0730B"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 xml:space="preserve">Leadership and </w:t>
      </w:r>
      <w:del w:id="473" w:author="McKinney, Kelly" w:date="2024-04-17T18:04:00Z">
        <w:r w:rsidRPr="00165E04" w:rsidDel="00AE13C4">
          <w:rPr>
            <w:rFonts w:ascii="Arial" w:eastAsia="Arial" w:hAnsi="Arial" w:cs="Arial"/>
            <w:b/>
            <w:lang w:eastAsia="en-US"/>
          </w:rPr>
          <w:delText xml:space="preserve">Crisis Management </w:delText>
        </w:r>
      </w:del>
      <w:ins w:id="474" w:author="McKinney, Kelly" w:date="2024-04-17T18:04:00Z">
        <w:r w:rsidR="00AE13C4">
          <w:rPr>
            <w:rFonts w:ascii="Arial" w:eastAsia="Arial" w:hAnsi="Arial" w:cs="Arial"/>
            <w:b/>
            <w:lang w:eastAsia="en-US"/>
          </w:rPr>
          <w:t>the</w:t>
        </w:r>
      </w:ins>
      <w:ins w:id="475" w:author="McKinney, Kelly" w:date="2024-04-17T18:05:00Z">
        <w:r w:rsidR="00AE13C4">
          <w:rPr>
            <w:rFonts w:ascii="Arial" w:eastAsia="Arial" w:hAnsi="Arial" w:cs="Arial"/>
            <w:b/>
            <w:lang w:eastAsia="en-US"/>
          </w:rPr>
          <w:t xml:space="preserve"> Future</w:t>
        </w:r>
      </w:ins>
    </w:p>
    <w:p w14:paraId="60DBC3E9" w14:textId="18D69874" w:rsidR="00AE13C4" w:rsidRPr="00AE13C4" w:rsidRDefault="00AE13C4">
      <w:pPr>
        <w:widowControl w:val="0"/>
        <w:rPr>
          <w:ins w:id="476" w:author="McKinney, Kelly" w:date="2024-04-17T18:05:00Z"/>
          <w:rFonts w:ascii="Arial" w:eastAsia="Arial" w:hAnsi="Arial" w:cs="Arial"/>
          <w:i/>
          <w:lang w:eastAsia="en-US"/>
          <w:rPrChange w:id="477" w:author="McKinney, Kelly" w:date="2024-04-17T18:05:00Z">
            <w:rPr>
              <w:ins w:id="478" w:author="McKinney, Kelly" w:date="2024-04-17T18:05:00Z"/>
              <w:rFonts w:ascii="Arial" w:eastAsia="Arial" w:hAnsi="Arial" w:cs="Arial"/>
              <w:lang w:eastAsia="en-US"/>
            </w:rPr>
          </w:rPrChange>
        </w:rPr>
        <w:pPrChange w:id="479" w:author="McKinney, Kelly" w:date="2024-04-17T18:05:00Z">
          <w:pPr>
            <w:widowControl w:val="0"/>
            <w:numPr>
              <w:numId w:val="28"/>
            </w:numPr>
            <w:ind w:left="1080" w:hanging="360"/>
          </w:pPr>
        </w:pPrChange>
      </w:pPr>
      <w:ins w:id="480" w:author="McKinney, Kelly" w:date="2024-04-17T18:05:00Z">
        <w:r w:rsidRPr="00AE13C4">
          <w:rPr>
            <w:rFonts w:ascii="Arial" w:eastAsia="Arial" w:hAnsi="Arial" w:cs="Arial"/>
            <w:i/>
            <w:lang w:eastAsia="en-US"/>
            <w:rPrChange w:id="481" w:author="McKinney, Kelly" w:date="2024-04-17T18:05:00Z">
              <w:rPr>
                <w:rFonts w:ascii="Arial" w:eastAsia="Arial" w:hAnsi="Arial" w:cs="Arial"/>
                <w:lang w:eastAsia="en-US"/>
              </w:rPr>
            </w:rPrChange>
          </w:rPr>
          <w:t xml:space="preserve">Crisis Leadership </w:t>
        </w:r>
      </w:ins>
    </w:p>
    <w:p w14:paraId="2FF37DF1" w14:textId="28C32128"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Understand the criticality, nature, and challenges of leadership during disaster and how crisis management enables it</w:t>
      </w:r>
    </w:p>
    <w:p w14:paraId="2B33590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What is crisis leadership; leadership during the crisis, vision and strategic decision making </w:t>
      </w:r>
    </w:p>
    <w:p w14:paraId="6BEBFAA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Emergency Manager as an extension of the leader </w:t>
      </w:r>
    </w:p>
    <w:p w14:paraId="56FC861A" w14:textId="0351D8F8" w:rsidR="00165E04" w:rsidRPr="00165E04" w:rsidDel="00520459" w:rsidRDefault="00165E04" w:rsidP="00165E04">
      <w:pPr>
        <w:widowControl w:val="0"/>
        <w:numPr>
          <w:ilvl w:val="0"/>
          <w:numId w:val="28"/>
        </w:numPr>
        <w:rPr>
          <w:del w:id="482" w:author="McKinney, Kelly" w:date="2024-04-18T18:32:00Z"/>
          <w:rFonts w:ascii="Arial" w:eastAsia="Arial" w:hAnsi="Arial" w:cs="Arial"/>
          <w:lang w:eastAsia="en-US"/>
        </w:rPr>
      </w:pPr>
      <w:del w:id="483" w:author="McKinney, Kelly" w:date="2024-04-18T18:32:00Z">
        <w:r w:rsidRPr="00165E04" w:rsidDel="00520459">
          <w:rPr>
            <w:rFonts w:ascii="Arial" w:eastAsia="Arial" w:hAnsi="Arial" w:cs="Arial"/>
            <w:lang w:eastAsia="en-US"/>
          </w:rPr>
          <w:delText xml:space="preserve">Leadership and crisis communications: Media relations: “feeding the beast,” risk communication seesaw </w:delText>
        </w:r>
      </w:del>
    </w:p>
    <w:p w14:paraId="30B189C2"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Case Study: Mayor Michael Bloomberg, Christmas Blizzard, 27 December 2010; President George W Bush, Crawford Texas, 30 August 2005</w:t>
      </w:r>
    </w:p>
    <w:p w14:paraId="262363EE" w14:textId="63E379C3" w:rsidR="00AE13C4" w:rsidRPr="00AE13C4" w:rsidDel="00AE13C4" w:rsidRDefault="00AE13C4" w:rsidP="00AE13C4">
      <w:pPr>
        <w:widowControl w:val="0"/>
        <w:rPr>
          <w:del w:id="484" w:author="McKinney, Kelly" w:date="2024-04-17T18:05:00Z"/>
          <w:moveTo w:id="485" w:author="McKinney, Kelly" w:date="2024-04-17T18:05:00Z"/>
          <w:rFonts w:ascii="Arial" w:eastAsia="Arial" w:hAnsi="Arial" w:cs="Arial"/>
          <w:i/>
          <w:lang w:eastAsia="en-US"/>
          <w:rPrChange w:id="486" w:author="McKinney, Kelly" w:date="2024-04-17T18:06:00Z">
            <w:rPr>
              <w:del w:id="487" w:author="McKinney, Kelly" w:date="2024-04-17T18:05:00Z"/>
              <w:moveTo w:id="488" w:author="McKinney, Kelly" w:date="2024-04-17T18:05:00Z"/>
              <w:rFonts w:ascii="Arial" w:eastAsia="Arial" w:hAnsi="Arial" w:cs="Arial"/>
              <w:b/>
              <w:lang w:eastAsia="en-US"/>
            </w:rPr>
          </w:rPrChange>
        </w:rPr>
      </w:pPr>
      <w:moveToRangeStart w:id="489" w:author="McKinney, Kelly" w:date="2024-04-17T18:05:00Z" w:name="move164269542"/>
      <w:moveTo w:id="490" w:author="McKinney, Kelly" w:date="2024-04-17T18:05:00Z">
        <w:r w:rsidRPr="00AE13C4">
          <w:rPr>
            <w:rFonts w:ascii="Arial" w:eastAsia="Arial" w:hAnsi="Arial" w:cs="Arial"/>
            <w:i/>
            <w:lang w:eastAsia="en-US"/>
            <w:rPrChange w:id="491" w:author="McKinney, Kelly" w:date="2024-04-17T18:06:00Z">
              <w:rPr>
                <w:rFonts w:ascii="Arial" w:eastAsia="Arial" w:hAnsi="Arial" w:cs="Arial"/>
                <w:b/>
                <w:lang w:eastAsia="en-US"/>
              </w:rPr>
            </w:rPrChange>
          </w:rPr>
          <w:t>Crisis Management and the Future</w:t>
        </w:r>
      </w:moveTo>
    </w:p>
    <w:p w14:paraId="36BD6785" w14:textId="77777777" w:rsidR="00AE13C4" w:rsidRPr="00AE13C4" w:rsidRDefault="00AE13C4" w:rsidP="00AE13C4">
      <w:pPr>
        <w:widowControl w:val="0"/>
        <w:rPr>
          <w:moveTo w:id="492" w:author="McKinney, Kelly" w:date="2024-04-17T18:05:00Z"/>
          <w:rFonts w:ascii="Arial" w:eastAsia="Arial" w:hAnsi="Arial" w:cs="Arial"/>
          <w:i/>
          <w:lang w:eastAsia="en-US"/>
          <w:rPrChange w:id="493" w:author="McKinney, Kelly" w:date="2024-04-17T18:06:00Z">
            <w:rPr>
              <w:moveTo w:id="494" w:author="McKinney, Kelly" w:date="2024-04-17T18:05:00Z"/>
              <w:rFonts w:ascii="Arial" w:eastAsia="Arial" w:hAnsi="Arial" w:cs="Arial"/>
              <w:b/>
              <w:lang w:eastAsia="en-US"/>
            </w:rPr>
          </w:rPrChange>
        </w:rPr>
      </w:pPr>
    </w:p>
    <w:p w14:paraId="1B392CCA" w14:textId="77777777" w:rsidR="00AE13C4" w:rsidRPr="00165E04" w:rsidRDefault="00AE13C4" w:rsidP="00AE13C4">
      <w:pPr>
        <w:widowControl w:val="0"/>
        <w:numPr>
          <w:ilvl w:val="0"/>
          <w:numId w:val="28"/>
        </w:numPr>
        <w:rPr>
          <w:moveTo w:id="495" w:author="McKinney, Kelly" w:date="2024-04-17T18:05:00Z"/>
          <w:rFonts w:ascii="Arial" w:eastAsia="Cambria" w:hAnsi="Arial" w:cs="Arial"/>
          <w:lang w:eastAsia="en-US"/>
        </w:rPr>
      </w:pPr>
      <w:moveTo w:id="496" w:author="McKinney, Kelly" w:date="2024-04-17T18:05:00Z">
        <w:r w:rsidRPr="00165E04">
          <w:rPr>
            <w:rFonts w:ascii="Arial" w:eastAsia="Arial" w:hAnsi="Arial" w:cs="Arial"/>
            <w:lang w:eastAsia="en-US"/>
          </w:rPr>
          <w:t xml:space="preserve">The </w:t>
        </w:r>
        <w:r w:rsidRPr="00165E04">
          <w:rPr>
            <w:rFonts w:ascii="Arial" w:eastAsia="Cambria" w:hAnsi="Arial" w:cs="Arial"/>
            <w:lang w:eastAsia="en-US"/>
          </w:rPr>
          <w:t>future of change, the trap of linear thinking vs change intervals</w:t>
        </w:r>
      </w:moveTo>
    </w:p>
    <w:p w14:paraId="7B780231" w14:textId="77777777" w:rsidR="00AE13C4" w:rsidRPr="00165E04" w:rsidRDefault="00AE13C4" w:rsidP="00AE13C4">
      <w:pPr>
        <w:widowControl w:val="0"/>
        <w:numPr>
          <w:ilvl w:val="0"/>
          <w:numId w:val="28"/>
        </w:numPr>
        <w:rPr>
          <w:moveTo w:id="497" w:author="McKinney, Kelly" w:date="2024-04-17T18:05:00Z"/>
          <w:rFonts w:ascii="Arial" w:eastAsia="Cambria" w:hAnsi="Arial" w:cs="Arial"/>
          <w:lang w:eastAsia="en-US"/>
        </w:rPr>
      </w:pPr>
      <w:moveTo w:id="498" w:author="McKinney, Kelly" w:date="2024-04-17T18:05:00Z">
        <w:r w:rsidRPr="00165E04">
          <w:rPr>
            <w:rFonts w:ascii="Arial" w:eastAsia="Cambria" w:hAnsi="Arial" w:cs="Arial"/>
            <w:lang w:eastAsia="en-US"/>
          </w:rPr>
          <w:t>Creating the ability to change</w:t>
        </w:r>
      </w:moveTo>
    </w:p>
    <w:p w14:paraId="45F91693" w14:textId="77777777" w:rsidR="00AE13C4" w:rsidRPr="00165E04" w:rsidRDefault="00AE13C4" w:rsidP="00AE13C4">
      <w:pPr>
        <w:widowControl w:val="0"/>
        <w:numPr>
          <w:ilvl w:val="0"/>
          <w:numId w:val="28"/>
        </w:numPr>
        <w:rPr>
          <w:moveTo w:id="499" w:author="McKinney, Kelly" w:date="2024-04-17T18:05:00Z"/>
          <w:rFonts w:ascii="Arial" w:eastAsia="Cambria" w:hAnsi="Arial" w:cs="Arial"/>
          <w:lang w:eastAsia="en-US"/>
        </w:rPr>
      </w:pPr>
      <w:moveTo w:id="500" w:author="McKinney, Kelly" w:date="2024-04-17T18:05:00Z">
        <w:r w:rsidRPr="00165E04">
          <w:rPr>
            <w:rFonts w:ascii="Arial" w:eastAsia="Cambria" w:hAnsi="Arial" w:cs="Arial"/>
            <w:lang w:eastAsia="en-US"/>
          </w:rPr>
          <w:t>Creating a culture of innovation</w:t>
        </w:r>
      </w:moveTo>
    </w:p>
    <w:p w14:paraId="7FE3DA25" w14:textId="77777777" w:rsidR="00AE13C4" w:rsidRPr="00165E04" w:rsidRDefault="00AE13C4" w:rsidP="00AE13C4">
      <w:pPr>
        <w:widowControl w:val="0"/>
        <w:numPr>
          <w:ilvl w:val="0"/>
          <w:numId w:val="28"/>
        </w:numPr>
        <w:rPr>
          <w:moveTo w:id="501" w:author="McKinney, Kelly" w:date="2024-04-17T18:05:00Z"/>
          <w:rFonts w:ascii="Arial" w:eastAsia="Arial" w:hAnsi="Arial" w:cs="Arial"/>
          <w:b/>
          <w:lang w:eastAsia="en-US"/>
        </w:rPr>
      </w:pPr>
      <w:moveTo w:id="502" w:author="McKinney, Kelly" w:date="2024-04-17T18:05:00Z">
        <w:r w:rsidRPr="00165E04">
          <w:rPr>
            <w:rFonts w:ascii="Arial" w:eastAsia="Cambria" w:hAnsi="Arial" w:cs="Arial"/>
            <w:lang w:eastAsia="en-US"/>
          </w:rPr>
          <w:t>Adaptive</w:t>
        </w:r>
        <w:r w:rsidRPr="00165E04">
          <w:rPr>
            <w:rFonts w:ascii="Arial" w:eastAsia="Arial" w:hAnsi="Arial" w:cs="Arial"/>
            <w:lang w:eastAsia="en-US"/>
          </w:rPr>
          <w:t xml:space="preserve"> innovation</w:t>
        </w:r>
      </w:moveTo>
    </w:p>
    <w:moveToRangeEnd w:id="489"/>
    <w:p w14:paraId="77703162" w14:textId="77777777" w:rsidR="00AE13C4" w:rsidRDefault="00AE13C4" w:rsidP="00165E04">
      <w:pPr>
        <w:widowControl w:val="0"/>
        <w:spacing w:line="276" w:lineRule="auto"/>
        <w:ind w:left="360" w:hanging="360"/>
        <w:jc w:val="both"/>
        <w:rPr>
          <w:ins w:id="503" w:author="McKinney, Kelly" w:date="2024-04-17T18:05:00Z"/>
          <w:rFonts w:ascii="Arial" w:eastAsia="Arial" w:hAnsi="Arial" w:cs="Arial"/>
          <w:b/>
          <w:lang w:eastAsia="en-US"/>
        </w:rPr>
      </w:pPr>
    </w:p>
    <w:p w14:paraId="25FEAA0D" w14:textId="6229C4CF" w:rsidR="00165E04" w:rsidRPr="00165E04" w:rsidRDefault="00165E04" w:rsidP="00165E04">
      <w:pPr>
        <w:widowControl w:val="0"/>
        <w:spacing w:line="276" w:lineRule="auto"/>
        <w:ind w:left="360" w:hanging="360"/>
        <w:jc w:val="both"/>
        <w:rPr>
          <w:rFonts w:ascii="Arial" w:eastAsia="Arial" w:hAnsi="Arial" w:cs="Arial"/>
          <w:b/>
          <w:lang w:eastAsia="en-US"/>
        </w:rPr>
      </w:pPr>
      <w:r w:rsidRPr="00165E04">
        <w:rPr>
          <w:rFonts w:ascii="Arial" w:eastAsia="Arial" w:hAnsi="Arial" w:cs="Arial"/>
          <w:b/>
          <w:lang w:eastAsia="en-US"/>
        </w:rPr>
        <w:t xml:space="preserve">Read: </w:t>
      </w:r>
    </w:p>
    <w:p w14:paraId="35CE6EA5" w14:textId="7BA36391" w:rsidR="00165E04" w:rsidRDefault="00165E04" w:rsidP="00165E04">
      <w:pPr>
        <w:widowControl w:val="0"/>
        <w:numPr>
          <w:ilvl w:val="0"/>
          <w:numId w:val="28"/>
        </w:numPr>
        <w:rPr>
          <w:ins w:id="504" w:author="McKinney, Kelly" w:date="2024-04-17T18:06:00Z"/>
          <w:rFonts w:ascii="Arial" w:eastAsia="Cambria" w:hAnsi="Arial" w:cs="Arial"/>
          <w:lang w:eastAsia="en-US"/>
        </w:rPr>
      </w:pPr>
      <w:r w:rsidRPr="00165E04">
        <w:rPr>
          <w:rFonts w:ascii="Arial" w:eastAsia="Cambria" w:hAnsi="Arial" w:cs="Arial"/>
          <w:lang w:eastAsia="en-US"/>
        </w:rPr>
        <w:t xml:space="preserve">Leadership Lessons from the Chilean Mine Rescue by </w:t>
      </w:r>
      <w:proofErr w:type="spellStart"/>
      <w:r w:rsidRPr="00165E04">
        <w:rPr>
          <w:rFonts w:ascii="Arial" w:eastAsia="Cambria" w:hAnsi="Arial" w:cs="Arial"/>
          <w:lang w:eastAsia="en-US"/>
        </w:rPr>
        <w:t>Faaiza</w:t>
      </w:r>
      <w:proofErr w:type="spellEnd"/>
      <w:r w:rsidRPr="00165E04">
        <w:rPr>
          <w:rFonts w:ascii="Arial" w:eastAsia="Cambria" w:hAnsi="Arial" w:cs="Arial"/>
          <w:lang w:eastAsia="en-US"/>
        </w:rPr>
        <w:t xml:space="preserve"> Rashid, Amy C. Edmondson, and Herman B. Leonard, Harvard Business Review, (July–August 2013), </w:t>
      </w:r>
      <w:hyperlink r:id="rId25" w:history="1">
        <w:r w:rsidRPr="00165E04">
          <w:rPr>
            <w:rFonts w:ascii="Arial" w:eastAsia="Cambria" w:hAnsi="Arial" w:cs="Arial"/>
            <w:lang w:eastAsia="en-US"/>
          </w:rPr>
          <w:t>https://hbr.org/2013/07/leadership-lessons-from-the-chilean-mine-rescue</w:t>
        </w:r>
      </w:hyperlink>
    </w:p>
    <w:p w14:paraId="0045BC26" w14:textId="77777777" w:rsidR="00AE13C4" w:rsidRPr="00165E04" w:rsidRDefault="00AE13C4" w:rsidP="00AE13C4">
      <w:pPr>
        <w:widowControl w:val="0"/>
        <w:numPr>
          <w:ilvl w:val="0"/>
          <w:numId w:val="28"/>
        </w:numPr>
        <w:rPr>
          <w:moveTo w:id="505" w:author="McKinney, Kelly" w:date="2024-04-17T18:06:00Z"/>
          <w:rFonts w:ascii="Arial" w:eastAsia="Arial" w:hAnsi="Arial" w:cs="Arial"/>
          <w:b/>
          <w:lang w:eastAsia="en-US"/>
        </w:rPr>
      </w:pPr>
      <w:moveToRangeStart w:id="506" w:author="McKinney, Kelly" w:date="2024-04-17T18:06:00Z" w:name="move164269590"/>
      <w:proofErr w:type="spellStart"/>
      <w:moveTo w:id="507" w:author="McKinney, Kelly" w:date="2024-04-17T18:06:00Z">
        <w:r w:rsidRPr="00165E04">
          <w:rPr>
            <w:rFonts w:ascii="Arial" w:eastAsia="Cambria" w:hAnsi="Arial" w:cs="Arial"/>
            <w:lang w:eastAsia="en-US"/>
          </w:rPr>
          <w:t>Gutsche</w:t>
        </w:r>
        <w:proofErr w:type="spellEnd"/>
        <w:r w:rsidRPr="00165E04">
          <w:rPr>
            <w:rFonts w:ascii="Arial" w:eastAsia="Cambria" w:hAnsi="Arial" w:cs="Arial"/>
            <w:lang w:eastAsia="en-US"/>
          </w:rPr>
          <w:t>, Create the Future, Parts 1-5</w:t>
        </w:r>
      </w:moveTo>
    </w:p>
    <w:moveToRangeEnd w:id="506"/>
    <w:p w14:paraId="462FB22E" w14:textId="77DE0647" w:rsidR="00AE13C4" w:rsidRPr="00165E04" w:rsidDel="00AE13C4" w:rsidRDefault="00AE13C4" w:rsidP="00165E04">
      <w:pPr>
        <w:widowControl w:val="0"/>
        <w:numPr>
          <w:ilvl w:val="0"/>
          <w:numId w:val="28"/>
        </w:numPr>
        <w:rPr>
          <w:del w:id="508" w:author="McKinney, Kelly" w:date="2024-04-17T18:06:00Z"/>
          <w:rFonts w:ascii="Arial" w:eastAsia="Cambria" w:hAnsi="Arial" w:cs="Arial"/>
          <w:lang w:eastAsia="en-US"/>
        </w:rPr>
      </w:pPr>
    </w:p>
    <w:p w14:paraId="4B777314" w14:textId="192BF2A1" w:rsidR="00165E04" w:rsidRDefault="00165E04" w:rsidP="00165E04">
      <w:pPr>
        <w:widowControl w:val="0"/>
        <w:numPr>
          <w:ilvl w:val="0"/>
          <w:numId w:val="28"/>
        </w:numPr>
        <w:rPr>
          <w:ins w:id="509" w:author="McKinney, Kelly" w:date="2024-04-18T09:48:00Z"/>
          <w:rFonts w:ascii="Arial" w:eastAsia="Cambria" w:hAnsi="Arial" w:cs="Arial"/>
          <w:lang w:eastAsia="en-US"/>
        </w:rPr>
      </w:pPr>
      <w:r w:rsidRPr="00165E04">
        <w:rPr>
          <w:rFonts w:ascii="Arial" w:eastAsia="Cambria" w:hAnsi="Arial" w:cs="Arial"/>
          <w:lang w:eastAsia="en-US"/>
        </w:rPr>
        <w:t>McKinney Chapter 10</w:t>
      </w:r>
    </w:p>
    <w:p w14:paraId="4607C0D0" w14:textId="327CB97D" w:rsidR="002C4A99" w:rsidRDefault="002C4A99" w:rsidP="002C4A99">
      <w:pPr>
        <w:widowControl w:val="0"/>
        <w:rPr>
          <w:ins w:id="510" w:author="McKinney, Kelly" w:date="2024-04-18T09:48:00Z"/>
          <w:rFonts w:ascii="Arial" w:eastAsia="Cambria" w:hAnsi="Arial" w:cs="Arial"/>
          <w:lang w:eastAsia="en-US"/>
        </w:rPr>
      </w:pPr>
    </w:p>
    <w:p w14:paraId="64A5D121" w14:textId="77777777" w:rsidR="002C4A99" w:rsidRPr="00165E04" w:rsidRDefault="002C4A99" w:rsidP="002C4A99">
      <w:pPr>
        <w:widowControl w:val="0"/>
        <w:spacing w:before="60" w:after="60"/>
        <w:ind w:right="-630"/>
        <w:rPr>
          <w:ins w:id="511" w:author="McKinney, Kelly" w:date="2024-04-18T09:48:00Z"/>
          <w:rFonts w:ascii="Arial" w:eastAsia="Cambria" w:hAnsi="Arial" w:cs="Arial"/>
          <w:lang w:eastAsia="en-US"/>
        </w:rPr>
      </w:pPr>
      <w:ins w:id="512" w:author="McKinney, Kelly" w:date="2024-04-18T09:48:00Z">
        <w:r w:rsidRPr="00165E04">
          <w:rPr>
            <w:rFonts w:ascii="Arial" w:eastAsia="Cambria" w:hAnsi="Arial" w:cs="Arial"/>
            <w:b/>
            <w:lang w:eastAsia="en-US"/>
          </w:rPr>
          <w:t>Watch</w:t>
        </w:r>
        <w:r w:rsidRPr="00165E04">
          <w:rPr>
            <w:rFonts w:ascii="Arial" w:eastAsia="Cambria" w:hAnsi="Arial" w:cs="Arial"/>
            <w:lang w:eastAsia="en-US"/>
          </w:rPr>
          <w:t>:</w:t>
        </w:r>
      </w:ins>
    </w:p>
    <w:p w14:paraId="4854BE86" w14:textId="12F25FAA" w:rsidR="002C4A99" w:rsidRDefault="00976857" w:rsidP="002C4A99">
      <w:pPr>
        <w:widowControl w:val="0"/>
        <w:numPr>
          <w:ilvl w:val="0"/>
          <w:numId w:val="28"/>
        </w:numPr>
        <w:spacing w:before="60" w:after="60"/>
        <w:ind w:right="-630"/>
        <w:contextualSpacing/>
        <w:rPr>
          <w:ins w:id="513" w:author="McKinney, Kelly" w:date="2024-04-18T09:50:00Z"/>
          <w:rFonts w:ascii="Arial" w:eastAsia="Cambria" w:hAnsi="Arial" w:cs="Arial"/>
          <w:lang w:eastAsia="en-US"/>
        </w:rPr>
      </w:pPr>
      <w:ins w:id="514" w:author="McKinney, Kelly" w:date="2024-04-18T09:49:00Z">
        <w:r>
          <w:rPr>
            <w:rFonts w:ascii="Arial" w:eastAsia="Cambria" w:hAnsi="Arial" w:cs="Arial"/>
            <w:lang w:eastAsia="en-US"/>
          </w:rPr>
          <w:t xml:space="preserve">FEMA </w:t>
        </w:r>
        <w:proofErr w:type="spellStart"/>
        <w:r w:rsidRPr="00976857">
          <w:rPr>
            <w:rFonts w:ascii="Arial" w:eastAsia="Cambria" w:hAnsi="Arial" w:cs="Arial"/>
            <w:lang w:eastAsia="en-US"/>
          </w:rPr>
          <w:t>PrepTalk</w:t>
        </w:r>
        <w:proofErr w:type="spellEnd"/>
        <w:r w:rsidRPr="00976857">
          <w:rPr>
            <w:rFonts w:ascii="Arial" w:eastAsia="Cambria" w:hAnsi="Arial" w:cs="Arial"/>
            <w:lang w:eastAsia="en-US"/>
          </w:rPr>
          <w:t>: David Kaufman "Our Changing World: The Challenge for Emergency Managers</w:t>
        </w:r>
        <w:r>
          <w:rPr>
            <w:rFonts w:ascii="Arial" w:eastAsia="Cambria" w:hAnsi="Arial" w:cs="Arial"/>
            <w:lang w:eastAsia="en-US"/>
          </w:rPr>
          <w:t xml:space="preserve">”, </w:t>
        </w:r>
        <w:r w:rsidRPr="00165E04">
          <w:rPr>
            <w:rFonts w:ascii="Arial" w:eastAsia="Cambria" w:hAnsi="Arial" w:cs="Arial"/>
            <w:lang w:eastAsia="en-US"/>
          </w:rPr>
          <w:t xml:space="preserve"> </w:t>
        </w:r>
      </w:ins>
      <w:ins w:id="515" w:author="McKinney, Kelly" w:date="2024-04-18T09:50:00Z">
        <w:r>
          <w:rPr>
            <w:rFonts w:ascii="Arial" w:eastAsia="Cambria" w:hAnsi="Arial" w:cs="Arial"/>
            <w:lang w:eastAsia="en-US"/>
          </w:rPr>
          <w:fldChar w:fldCharType="begin"/>
        </w:r>
        <w:r>
          <w:rPr>
            <w:rFonts w:ascii="Arial" w:eastAsia="Cambria" w:hAnsi="Arial" w:cs="Arial"/>
            <w:lang w:eastAsia="en-US"/>
          </w:rPr>
          <w:instrText xml:space="preserve"> HYPERLINK "</w:instrText>
        </w:r>
        <w:r w:rsidRPr="00976857">
          <w:rPr>
            <w:rFonts w:ascii="Arial" w:eastAsia="Cambria" w:hAnsi="Arial" w:cs="Arial"/>
            <w:lang w:eastAsia="en-US"/>
          </w:rPr>
          <w:instrText>https://youtu.be/MsCExEgc0cg</w:instrText>
        </w:r>
        <w:r>
          <w:rPr>
            <w:rFonts w:ascii="Arial" w:eastAsia="Cambria" w:hAnsi="Arial" w:cs="Arial"/>
            <w:lang w:eastAsia="en-US"/>
          </w:rPr>
          <w:instrText xml:space="preserve">" </w:instrText>
        </w:r>
        <w:r>
          <w:rPr>
            <w:rFonts w:ascii="Arial" w:eastAsia="Cambria" w:hAnsi="Arial" w:cs="Arial"/>
            <w:lang w:eastAsia="en-US"/>
          </w:rPr>
          <w:fldChar w:fldCharType="separate"/>
        </w:r>
        <w:r w:rsidRPr="00762E04">
          <w:rPr>
            <w:rStyle w:val="Hyperlink"/>
            <w:rFonts w:ascii="Arial" w:eastAsia="Cambria" w:hAnsi="Arial" w:cs="Arial"/>
            <w:lang w:eastAsia="en-US"/>
          </w:rPr>
          <w:t>https://youtu.be/MsCExEgc0cg</w:t>
        </w:r>
        <w:r>
          <w:rPr>
            <w:rFonts w:ascii="Arial" w:eastAsia="Cambria" w:hAnsi="Arial" w:cs="Arial"/>
            <w:lang w:eastAsia="en-US"/>
          </w:rPr>
          <w:fldChar w:fldCharType="end"/>
        </w:r>
      </w:ins>
    </w:p>
    <w:p w14:paraId="75E4C6A6" w14:textId="761DE4DB" w:rsidR="002C4A99" w:rsidRPr="00165E04" w:rsidDel="002C4A99" w:rsidRDefault="002C4A99" w:rsidP="002C4A99">
      <w:pPr>
        <w:widowControl w:val="0"/>
        <w:rPr>
          <w:del w:id="516" w:author="McKinney, Kelly" w:date="2024-04-18T09:48:00Z"/>
          <w:rFonts w:ascii="Arial" w:eastAsia="Cambria" w:hAnsi="Arial" w:cs="Arial"/>
          <w:lang w:eastAsia="en-US"/>
        </w:rPr>
        <w:pPrChange w:id="517" w:author="McKinney, Kelly" w:date="2024-04-18T09:48:00Z">
          <w:pPr>
            <w:widowControl w:val="0"/>
            <w:numPr>
              <w:numId w:val="28"/>
            </w:numPr>
            <w:ind w:left="1080" w:hanging="360"/>
          </w:pPr>
        </w:pPrChange>
      </w:pPr>
    </w:p>
    <w:p w14:paraId="40869684"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06490E0A" w14:textId="73EAD493" w:rsidR="00165E04" w:rsidRPr="00165E04" w:rsidRDefault="00165E04" w:rsidP="00165E04">
      <w:pPr>
        <w:widowControl w:val="0"/>
        <w:spacing w:line="276" w:lineRule="auto"/>
        <w:ind w:left="360" w:hanging="360"/>
        <w:jc w:val="both"/>
        <w:rPr>
          <w:rFonts w:ascii="Arial" w:eastAsia="Arial" w:hAnsi="Arial" w:cs="Arial"/>
          <w:i/>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w:t>
      </w:r>
      <w:r w:rsidRPr="00165E04">
        <w:rPr>
          <w:rFonts w:ascii="Arial" w:eastAsia="Arial" w:hAnsi="Arial" w:cs="Arial"/>
          <w:i/>
          <w:lang w:eastAsia="en-US"/>
        </w:rPr>
        <w:t xml:space="preserve">Group Presentation of Business Continuity Plan – Due in </w:t>
      </w:r>
      <w:r w:rsidR="001F1C82">
        <w:rPr>
          <w:rFonts w:ascii="Arial" w:eastAsia="Arial" w:hAnsi="Arial" w:cs="Arial"/>
          <w:i/>
          <w:lang w:eastAsia="en-US"/>
        </w:rPr>
        <w:t>Session #12</w:t>
      </w:r>
    </w:p>
    <w:p w14:paraId="3BAC3F12"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59FC5A2C" w14:textId="15C85EFA" w:rsidR="00165E04" w:rsidRPr="00165E04" w:rsidRDefault="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#1</w:t>
      </w:r>
      <w:r w:rsidR="001F1C82">
        <w:rPr>
          <w:rFonts w:ascii="Arial" w:eastAsia="Cambria" w:hAnsi="Arial" w:cs="Arial"/>
          <w:b/>
          <w:lang w:eastAsia="en-US"/>
        </w:rPr>
        <w:t>2</w:t>
      </w:r>
      <w:r w:rsidRPr="00165E04">
        <w:rPr>
          <w:rFonts w:ascii="Arial" w:eastAsia="Cambria" w:hAnsi="Arial" w:cs="Arial"/>
          <w:b/>
          <w:lang w:eastAsia="en-US"/>
        </w:rPr>
        <w:t xml:space="preserve">- </w:t>
      </w:r>
      <w:sdt>
        <w:sdtPr>
          <w:rPr>
            <w:rFonts w:ascii="Arial" w:eastAsia="Cambria" w:hAnsi="Arial" w:cs="Arial"/>
            <w:b/>
            <w:lang w:eastAsia="en-US"/>
          </w:rPr>
          <w:id w:val="1936316693"/>
          <w:placeholder>
            <w:docPart w:val="D16A2DBE75914B428638A79530B1499E"/>
          </w:placeholder>
          <w:date w:fullDate="2024-07-01T00:00:00Z">
            <w:dateFormat w:val="MM/dd/yy"/>
            <w:lid w:val="en-US"/>
            <w:storeMappedDataAs w:val="dateTime"/>
            <w:calendar w:val="gregorian"/>
          </w:date>
        </w:sdtPr>
        <w:sdtContent>
          <w:del w:id="518" w:author="McKinney, Kelly" w:date="2024-04-17T18:01:00Z">
            <w:r w:rsidR="002C259C" w:rsidDel="00235324">
              <w:rPr>
                <w:rFonts w:ascii="Arial" w:eastAsia="Cambria" w:hAnsi="Arial" w:cs="Arial"/>
                <w:b/>
                <w:lang w:eastAsia="en-US"/>
              </w:rPr>
              <w:delText>07/05/23</w:delText>
            </w:r>
          </w:del>
          <w:ins w:id="519" w:author="McKinney, Kelly" w:date="2024-04-17T18:04:00Z">
            <w:r w:rsidR="00AE13C4">
              <w:rPr>
                <w:rFonts w:ascii="Arial" w:eastAsia="Cambria" w:hAnsi="Arial" w:cs="Arial"/>
                <w:b/>
                <w:lang w:eastAsia="en-US"/>
              </w:rPr>
              <w:t>07/01/24</w:t>
            </w:r>
          </w:ins>
        </w:sdtContent>
      </w:sdt>
    </w:p>
    <w:p w14:paraId="21F9B00F" w14:textId="21F7E72C" w:rsidR="00AE13C4" w:rsidRDefault="00AE13C4">
      <w:pPr>
        <w:widowControl w:val="0"/>
        <w:spacing w:line="276" w:lineRule="auto"/>
        <w:ind w:left="360" w:hanging="360"/>
        <w:jc w:val="both"/>
        <w:rPr>
          <w:ins w:id="520" w:author="McKinney, Kelly" w:date="2024-04-17T18:07:00Z"/>
          <w:rFonts w:ascii="Arial" w:eastAsia="Arial" w:hAnsi="Arial" w:cs="Arial"/>
          <w:b/>
          <w:lang w:eastAsia="en-US"/>
        </w:rPr>
      </w:pPr>
      <w:ins w:id="521" w:author="McKinney, Kelly" w:date="2024-04-17T18:07:00Z">
        <w:r>
          <w:rPr>
            <w:rFonts w:ascii="Arial" w:eastAsia="Arial" w:hAnsi="Arial" w:cs="Arial"/>
            <w:b/>
            <w:lang w:eastAsia="en-US"/>
          </w:rPr>
          <w:t>Final Exam and Presentation</w:t>
        </w:r>
      </w:ins>
      <w:moveFromRangeStart w:id="522" w:author="McKinney, Kelly" w:date="2024-04-17T18:05:00Z" w:name="move164269542"/>
      <w:moveFrom w:id="523" w:author="McKinney, Kelly" w:date="2024-04-17T18:05:00Z">
        <w:r w:rsidR="00165E04" w:rsidRPr="00165E04" w:rsidDel="00AE13C4">
          <w:rPr>
            <w:rFonts w:ascii="Arial" w:eastAsia="Arial" w:hAnsi="Arial" w:cs="Arial"/>
            <w:b/>
            <w:lang w:eastAsia="en-US"/>
          </w:rPr>
          <w:t>Crisis Management and the Future</w:t>
        </w:r>
      </w:moveFrom>
    </w:p>
    <w:p w14:paraId="58A0F79C" w14:textId="0FA4899C" w:rsidR="00AE13C4" w:rsidRPr="00520459" w:rsidRDefault="00AE13C4" w:rsidP="00520459">
      <w:pPr>
        <w:widowControl w:val="0"/>
        <w:numPr>
          <w:ilvl w:val="0"/>
          <w:numId w:val="28"/>
        </w:numPr>
        <w:spacing w:before="120" w:after="120"/>
        <w:rPr>
          <w:ins w:id="524" w:author="McKinney, Kelly" w:date="2024-04-17T18:08:00Z"/>
          <w:rFonts w:ascii="Arial" w:eastAsia="Cambria" w:hAnsi="Arial" w:cs="Arial"/>
          <w:lang w:eastAsia="en-US"/>
          <w:rPrChange w:id="525" w:author="McKinney, Kelly" w:date="2024-04-18T18:33:00Z">
            <w:rPr>
              <w:ins w:id="526" w:author="McKinney, Kelly" w:date="2024-04-17T18:08:00Z"/>
              <w:rFonts w:ascii="Arial" w:eastAsia="Arial" w:hAnsi="Arial" w:cs="Arial"/>
              <w:b/>
              <w:lang w:eastAsia="en-US"/>
            </w:rPr>
          </w:rPrChange>
        </w:rPr>
        <w:pPrChange w:id="527" w:author="McKinney, Kelly" w:date="2024-04-18T18:33:00Z">
          <w:pPr>
            <w:widowControl w:val="0"/>
            <w:spacing w:line="276" w:lineRule="auto"/>
            <w:ind w:left="360" w:hanging="360"/>
            <w:jc w:val="both"/>
          </w:pPr>
        </w:pPrChange>
      </w:pPr>
      <w:ins w:id="528" w:author="McKinney, Kelly" w:date="2024-04-17T18:08:00Z">
        <w:r w:rsidRPr="00520459">
          <w:rPr>
            <w:rFonts w:ascii="Arial" w:eastAsia="Cambria" w:hAnsi="Arial" w:cs="Arial"/>
            <w:b/>
            <w:lang w:eastAsia="en-US"/>
            <w:rPrChange w:id="529" w:author="McKinney, Kelly" w:date="2024-04-18T18:34:00Z">
              <w:rPr>
                <w:rFonts w:ascii="Arial" w:eastAsia="Arial" w:hAnsi="Arial" w:cs="Arial"/>
                <w:lang w:eastAsia="en-US"/>
              </w:rPr>
            </w:rPrChange>
          </w:rPr>
          <w:t>Final Exam</w:t>
        </w:r>
        <w:r w:rsidRPr="00520459">
          <w:rPr>
            <w:rFonts w:ascii="Arial" w:eastAsia="Cambria" w:hAnsi="Arial" w:cs="Arial"/>
            <w:lang w:eastAsia="en-US"/>
            <w:rPrChange w:id="530" w:author="McKinney, Kelly" w:date="2024-04-18T18:33:00Z">
              <w:rPr>
                <w:rFonts w:ascii="Arial" w:eastAsia="Arial" w:hAnsi="Arial" w:cs="Arial"/>
                <w:lang w:eastAsia="en-US"/>
              </w:rPr>
            </w:rPrChange>
          </w:rPr>
          <w:t xml:space="preserve"> (</w:t>
        </w:r>
      </w:ins>
      <w:ins w:id="531" w:author="McKinney, Kelly" w:date="2024-04-17T18:09:00Z">
        <w:r w:rsidRPr="00520459">
          <w:rPr>
            <w:rFonts w:ascii="Arial" w:eastAsia="Cambria" w:hAnsi="Arial" w:cs="Arial"/>
            <w:lang w:eastAsia="en-US"/>
            <w:rPrChange w:id="532" w:author="McKinney, Kelly" w:date="2024-04-18T18:33:00Z">
              <w:rPr>
                <w:rFonts w:ascii="Arial" w:eastAsia="Arial" w:hAnsi="Arial" w:cs="Arial"/>
                <w:lang w:eastAsia="en-US"/>
              </w:rPr>
            </w:rPrChange>
          </w:rPr>
          <w:t>90 mins)</w:t>
        </w:r>
      </w:ins>
    </w:p>
    <w:p w14:paraId="608D4815" w14:textId="77777777" w:rsidR="00AE13C4" w:rsidRPr="00520459" w:rsidDel="00AE13C4" w:rsidRDefault="00AE13C4" w:rsidP="00520459">
      <w:pPr>
        <w:widowControl w:val="0"/>
        <w:numPr>
          <w:ilvl w:val="0"/>
          <w:numId w:val="28"/>
        </w:numPr>
        <w:spacing w:before="120" w:after="120"/>
        <w:rPr>
          <w:moveFrom w:id="533" w:author="McKinney, Kelly" w:date="2024-04-17T18:05:00Z"/>
          <w:rFonts w:ascii="Arial" w:eastAsia="Cambria" w:hAnsi="Arial" w:cs="Arial"/>
          <w:b/>
          <w:lang w:eastAsia="en-US"/>
          <w:rPrChange w:id="534" w:author="McKinney, Kelly" w:date="2024-04-18T18:34:00Z">
            <w:rPr>
              <w:moveFrom w:id="535" w:author="McKinney, Kelly" w:date="2024-04-17T18:05:00Z"/>
              <w:rFonts w:ascii="Arial" w:eastAsia="Arial" w:hAnsi="Arial" w:cs="Arial"/>
              <w:b/>
              <w:lang w:eastAsia="en-US"/>
            </w:rPr>
          </w:rPrChange>
        </w:rPr>
        <w:pPrChange w:id="536" w:author="McKinney, Kelly" w:date="2024-04-18T18:33:00Z">
          <w:pPr>
            <w:widowControl w:val="0"/>
          </w:pPr>
        </w:pPrChange>
      </w:pPr>
    </w:p>
    <w:p w14:paraId="71CA8DF9" w14:textId="053DDB4D" w:rsidR="00165E04" w:rsidRPr="00520459" w:rsidDel="00AE13C4" w:rsidRDefault="00165E04" w:rsidP="00520459">
      <w:pPr>
        <w:widowControl w:val="0"/>
        <w:numPr>
          <w:ilvl w:val="0"/>
          <w:numId w:val="28"/>
        </w:numPr>
        <w:spacing w:before="120" w:after="120"/>
        <w:rPr>
          <w:moveFrom w:id="537" w:author="McKinney, Kelly" w:date="2024-04-17T18:05:00Z"/>
          <w:rFonts w:ascii="Arial" w:eastAsia="Cambria" w:hAnsi="Arial" w:cs="Arial"/>
          <w:b/>
          <w:lang w:eastAsia="en-US"/>
          <w:rPrChange w:id="538" w:author="McKinney, Kelly" w:date="2024-04-18T18:34:00Z">
            <w:rPr>
              <w:moveFrom w:id="539" w:author="McKinney, Kelly" w:date="2024-04-17T18:05:00Z"/>
              <w:rFonts w:ascii="Arial" w:eastAsia="Arial" w:hAnsi="Arial" w:cs="Arial"/>
              <w:b/>
              <w:lang w:eastAsia="en-US"/>
            </w:rPr>
          </w:rPrChange>
        </w:rPr>
        <w:pPrChange w:id="540" w:author="McKinney, Kelly" w:date="2024-04-18T18:33:00Z">
          <w:pPr>
            <w:widowControl w:val="0"/>
          </w:pPr>
        </w:pPrChange>
      </w:pPr>
    </w:p>
    <w:p w14:paraId="02B5871E" w14:textId="3817D683" w:rsidR="00165E04" w:rsidRPr="00520459" w:rsidDel="00AE13C4" w:rsidRDefault="00165E04" w:rsidP="00520459">
      <w:pPr>
        <w:widowControl w:val="0"/>
        <w:numPr>
          <w:ilvl w:val="0"/>
          <w:numId w:val="28"/>
        </w:numPr>
        <w:spacing w:before="120" w:after="120"/>
        <w:rPr>
          <w:moveFrom w:id="541" w:author="McKinney, Kelly" w:date="2024-04-17T18:05:00Z"/>
          <w:rFonts w:ascii="Arial" w:eastAsia="Cambria" w:hAnsi="Arial" w:cs="Arial"/>
          <w:b/>
          <w:lang w:eastAsia="en-US"/>
          <w:rPrChange w:id="542" w:author="McKinney, Kelly" w:date="2024-04-18T18:34:00Z">
            <w:rPr>
              <w:moveFrom w:id="543" w:author="McKinney, Kelly" w:date="2024-04-17T18:05:00Z"/>
              <w:rFonts w:ascii="Arial" w:eastAsia="Cambria" w:hAnsi="Arial" w:cs="Arial"/>
              <w:lang w:eastAsia="en-US"/>
            </w:rPr>
          </w:rPrChange>
        </w:rPr>
        <w:pPrChange w:id="544" w:author="McKinney, Kelly" w:date="2024-04-18T18:33:00Z">
          <w:pPr>
            <w:widowControl w:val="0"/>
            <w:numPr>
              <w:numId w:val="28"/>
            </w:numPr>
            <w:ind w:left="1080" w:hanging="360"/>
          </w:pPr>
        </w:pPrChange>
      </w:pPr>
      <w:moveFrom w:id="545" w:author="McKinney, Kelly" w:date="2024-04-17T18:05:00Z">
        <w:r w:rsidRPr="00520459" w:rsidDel="00AE13C4">
          <w:rPr>
            <w:rFonts w:ascii="Arial" w:eastAsia="Cambria" w:hAnsi="Arial" w:cs="Arial"/>
            <w:b/>
            <w:lang w:eastAsia="en-US"/>
            <w:rPrChange w:id="546" w:author="McKinney, Kelly" w:date="2024-04-18T18:34:00Z">
              <w:rPr>
                <w:rFonts w:ascii="Arial" w:eastAsia="Arial" w:hAnsi="Arial" w:cs="Arial"/>
                <w:lang w:eastAsia="en-US"/>
              </w:rPr>
            </w:rPrChange>
          </w:rPr>
          <w:t xml:space="preserve">The </w:t>
        </w:r>
        <w:r w:rsidRPr="00520459" w:rsidDel="00AE13C4">
          <w:rPr>
            <w:rFonts w:ascii="Arial" w:eastAsia="Cambria" w:hAnsi="Arial" w:cs="Arial"/>
            <w:b/>
            <w:lang w:eastAsia="en-US"/>
            <w:rPrChange w:id="547" w:author="McKinney, Kelly" w:date="2024-04-18T18:34:00Z">
              <w:rPr>
                <w:rFonts w:ascii="Arial" w:eastAsia="Cambria" w:hAnsi="Arial" w:cs="Arial"/>
                <w:lang w:eastAsia="en-US"/>
              </w:rPr>
            </w:rPrChange>
          </w:rPr>
          <w:t>future of change, the trap of linear thinking vs change intervals</w:t>
        </w:r>
      </w:moveFrom>
    </w:p>
    <w:p w14:paraId="090D2E8B" w14:textId="058D3337" w:rsidR="00165E04" w:rsidRPr="00520459" w:rsidDel="00AE13C4" w:rsidRDefault="00165E04" w:rsidP="00520459">
      <w:pPr>
        <w:widowControl w:val="0"/>
        <w:numPr>
          <w:ilvl w:val="0"/>
          <w:numId w:val="28"/>
        </w:numPr>
        <w:spacing w:before="120" w:after="120"/>
        <w:rPr>
          <w:moveFrom w:id="548" w:author="McKinney, Kelly" w:date="2024-04-17T18:05:00Z"/>
          <w:rFonts w:ascii="Arial" w:eastAsia="Cambria" w:hAnsi="Arial" w:cs="Arial"/>
          <w:b/>
          <w:lang w:eastAsia="en-US"/>
          <w:rPrChange w:id="549" w:author="McKinney, Kelly" w:date="2024-04-18T18:34:00Z">
            <w:rPr>
              <w:moveFrom w:id="550" w:author="McKinney, Kelly" w:date="2024-04-17T18:05:00Z"/>
              <w:rFonts w:ascii="Arial" w:eastAsia="Cambria" w:hAnsi="Arial" w:cs="Arial"/>
              <w:lang w:eastAsia="en-US"/>
            </w:rPr>
          </w:rPrChange>
        </w:rPr>
        <w:pPrChange w:id="551" w:author="McKinney, Kelly" w:date="2024-04-18T18:33:00Z">
          <w:pPr>
            <w:widowControl w:val="0"/>
            <w:numPr>
              <w:numId w:val="28"/>
            </w:numPr>
            <w:ind w:left="1080" w:hanging="360"/>
          </w:pPr>
        </w:pPrChange>
      </w:pPr>
      <w:moveFrom w:id="552" w:author="McKinney, Kelly" w:date="2024-04-17T18:05:00Z">
        <w:r w:rsidRPr="00520459" w:rsidDel="00AE13C4">
          <w:rPr>
            <w:rFonts w:ascii="Arial" w:eastAsia="Cambria" w:hAnsi="Arial" w:cs="Arial"/>
            <w:b/>
            <w:lang w:eastAsia="en-US"/>
            <w:rPrChange w:id="553" w:author="McKinney, Kelly" w:date="2024-04-18T18:34:00Z">
              <w:rPr>
                <w:rFonts w:ascii="Arial" w:eastAsia="Cambria" w:hAnsi="Arial" w:cs="Arial"/>
                <w:lang w:eastAsia="en-US"/>
              </w:rPr>
            </w:rPrChange>
          </w:rPr>
          <w:t>Creating the ability to change</w:t>
        </w:r>
      </w:moveFrom>
    </w:p>
    <w:p w14:paraId="59BF3728" w14:textId="14F26D5F" w:rsidR="00165E04" w:rsidRPr="00520459" w:rsidDel="00AE13C4" w:rsidRDefault="00165E04" w:rsidP="00520459">
      <w:pPr>
        <w:widowControl w:val="0"/>
        <w:numPr>
          <w:ilvl w:val="0"/>
          <w:numId w:val="28"/>
        </w:numPr>
        <w:spacing w:before="120" w:after="120"/>
        <w:rPr>
          <w:moveFrom w:id="554" w:author="McKinney, Kelly" w:date="2024-04-17T18:05:00Z"/>
          <w:rFonts w:ascii="Arial" w:eastAsia="Cambria" w:hAnsi="Arial" w:cs="Arial"/>
          <w:b/>
          <w:lang w:eastAsia="en-US"/>
          <w:rPrChange w:id="555" w:author="McKinney, Kelly" w:date="2024-04-18T18:34:00Z">
            <w:rPr>
              <w:moveFrom w:id="556" w:author="McKinney, Kelly" w:date="2024-04-17T18:05:00Z"/>
              <w:rFonts w:ascii="Arial" w:eastAsia="Cambria" w:hAnsi="Arial" w:cs="Arial"/>
              <w:lang w:eastAsia="en-US"/>
            </w:rPr>
          </w:rPrChange>
        </w:rPr>
        <w:pPrChange w:id="557" w:author="McKinney, Kelly" w:date="2024-04-18T18:33:00Z">
          <w:pPr>
            <w:widowControl w:val="0"/>
            <w:numPr>
              <w:numId w:val="28"/>
            </w:numPr>
            <w:ind w:left="1080" w:hanging="360"/>
          </w:pPr>
        </w:pPrChange>
      </w:pPr>
      <w:moveFrom w:id="558" w:author="McKinney, Kelly" w:date="2024-04-17T18:05:00Z">
        <w:r w:rsidRPr="00520459" w:rsidDel="00AE13C4">
          <w:rPr>
            <w:rFonts w:ascii="Arial" w:eastAsia="Cambria" w:hAnsi="Arial" w:cs="Arial"/>
            <w:b/>
            <w:lang w:eastAsia="en-US"/>
            <w:rPrChange w:id="559" w:author="McKinney, Kelly" w:date="2024-04-18T18:34:00Z">
              <w:rPr>
                <w:rFonts w:ascii="Arial" w:eastAsia="Cambria" w:hAnsi="Arial" w:cs="Arial"/>
                <w:lang w:eastAsia="en-US"/>
              </w:rPr>
            </w:rPrChange>
          </w:rPr>
          <w:t>Creating a culture of innovation</w:t>
        </w:r>
      </w:moveFrom>
    </w:p>
    <w:p w14:paraId="17B3CDE5" w14:textId="09559FE1" w:rsidR="00165E04" w:rsidRPr="00520459" w:rsidDel="00AE13C4" w:rsidRDefault="00165E04" w:rsidP="00520459">
      <w:pPr>
        <w:widowControl w:val="0"/>
        <w:numPr>
          <w:ilvl w:val="0"/>
          <w:numId w:val="28"/>
        </w:numPr>
        <w:spacing w:before="120" w:after="120"/>
        <w:rPr>
          <w:moveFrom w:id="560" w:author="McKinney, Kelly" w:date="2024-04-17T18:05:00Z"/>
          <w:rFonts w:ascii="Arial" w:eastAsia="Cambria" w:hAnsi="Arial" w:cs="Arial"/>
          <w:b/>
          <w:lang w:eastAsia="en-US"/>
          <w:rPrChange w:id="561" w:author="McKinney, Kelly" w:date="2024-04-18T18:34:00Z">
            <w:rPr>
              <w:moveFrom w:id="562" w:author="McKinney, Kelly" w:date="2024-04-17T18:05:00Z"/>
              <w:rFonts w:ascii="Arial" w:eastAsia="Arial" w:hAnsi="Arial" w:cs="Arial"/>
              <w:b/>
              <w:lang w:eastAsia="en-US"/>
            </w:rPr>
          </w:rPrChange>
        </w:rPr>
        <w:pPrChange w:id="563" w:author="McKinney, Kelly" w:date="2024-04-18T18:33:00Z">
          <w:pPr>
            <w:widowControl w:val="0"/>
            <w:numPr>
              <w:numId w:val="28"/>
            </w:numPr>
            <w:ind w:left="1080" w:hanging="360"/>
          </w:pPr>
        </w:pPrChange>
      </w:pPr>
      <w:moveFrom w:id="564" w:author="McKinney, Kelly" w:date="2024-04-17T18:05:00Z">
        <w:r w:rsidRPr="00520459" w:rsidDel="00AE13C4">
          <w:rPr>
            <w:rFonts w:ascii="Arial" w:eastAsia="Cambria" w:hAnsi="Arial" w:cs="Arial"/>
            <w:b/>
            <w:lang w:eastAsia="en-US"/>
            <w:rPrChange w:id="565" w:author="McKinney, Kelly" w:date="2024-04-18T18:34:00Z">
              <w:rPr>
                <w:rFonts w:ascii="Arial" w:eastAsia="Cambria" w:hAnsi="Arial" w:cs="Arial"/>
                <w:lang w:eastAsia="en-US"/>
              </w:rPr>
            </w:rPrChange>
          </w:rPr>
          <w:t>Adaptive</w:t>
        </w:r>
        <w:r w:rsidRPr="00520459" w:rsidDel="00AE13C4">
          <w:rPr>
            <w:rFonts w:ascii="Arial" w:eastAsia="Cambria" w:hAnsi="Arial" w:cs="Arial"/>
            <w:b/>
            <w:lang w:eastAsia="en-US"/>
            <w:rPrChange w:id="566" w:author="McKinney, Kelly" w:date="2024-04-18T18:34:00Z">
              <w:rPr>
                <w:rFonts w:ascii="Arial" w:eastAsia="Arial" w:hAnsi="Arial" w:cs="Arial"/>
                <w:lang w:eastAsia="en-US"/>
              </w:rPr>
            </w:rPrChange>
          </w:rPr>
          <w:t xml:space="preserve"> innovation</w:t>
        </w:r>
      </w:moveFrom>
    </w:p>
    <w:moveFromRangeEnd w:id="522"/>
    <w:p w14:paraId="67EE829C" w14:textId="0BD37155" w:rsidR="00165E04" w:rsidRPr="00520459" w:rsidDel="00AE13C4" w:rsidRDefault="00165E04" w:rsidP="00520459">
      <w:pPr>
        <w:widowControl w:val="0"/>
        <w:numPr>
          <w:ilvl w:val="0"/>
          <w:numId w:val="28"/>
        </w:numPr>
        <w:spacing w:before="120" w:after="120"/>
        <w:rPr>
          <w:del w:id="567" w:author="McKinney, Kelly" w:date="2024-04-17T18:07:00Z"/>
          <w:rFonts w:ascii="Arial" w:eastAsia="Cambria" w:hAnsi="Arial" w:cs="Arial"/>
          <w:b/>
          <w:lang w:eastAsia="en-US"/>
          <w:rPrChange w:id="568" w:author="McKinney, Kelly" w:date="2024-04-18T18:34:00Z">
            <w:rPr>
              <w:del w:id="569" w:author="McKinney, Kelly" w:date="2024-04-17T18:07:00Z"/>
              <w:rFonts w:ascii="Arial" w:eastAsia="Arial" w:hAnsi="Arial" w:cs="Arial"/>
              <w:b/>
              <w:lang w:eastAsia="en-US"/>
            </w:rPr>
          </w:rPrChange>
        </w:rPr>
        <w:pPrChange w:id="570" w:author="McKinney, Kelly" w:date="2024-04-18T18:33:00Z">
          <w:pPr>
            <w:widowControl w:val="0"/>
            <w:spacing w:line="276" w:lineRule="auto"/>
            <w:ind w:left="360" w:hanging="360"/>
            <w:jc w:val="both"/>
          </w:pPr>
        </w:pPrChange>
      </w:pPr>
      <w:del w:id="571" w:author="McKinney, Kelly" w:date="2024-04-17T18:07:00Z">
        <w:r w:rsidRPr="00520459" w:rsidDel="00AE13C4">
          <w:rPr>
            <w:rFonts w:ascii="Arial" w:eastAsia="Cambria" w:hAnsi="Arial" w:cs="Arial"/>
            <w:b/>
            <w:lang w:eastAsia="en-US"/>
            <w:rPrChange w:id="572" w:author="McKinney, Kelly" w:date="2024-04-18T18:34:00Z">
              <w:rPr>
                <w:rFonts w:ascii="Arial" w:eastAsia="Arial" w:hAnsi="Arial" w:cs="Arial"/>
                <w:b/>
                <w:lang w:eastAsia="en-US"/>
              </w:rPr>
            </w:rPrChange>
          </w:rPr>
          <w:delText xml:space="preserve">Read: </w:delText>
        </w:r>
      </w:del>
    </w:p>
    <w:p w14:paraId="44159242" w14:textId="1BFE27B3" w:rsidR="00165E04" w:rsidRPr="00520459" w:rsidDel="00AE13C4" w:rsidRDefault="00165E04" w:rsidP="00520459">
      <w:pPr>
        <w:widowControl w:val="0"/>
        <w:numPr>
          <w:ilvl w:val="0"/>
          <w:numId w:val="28"/>
        </w:numPr>
        <w:spacing w:before="120" w:after="120"/>
        <w:rPr>
          <w:moveFrom w:id="573" w:author="McKinney, Kelly" w:date="2024-04-17T18:06:00Z"/>
          <w:rFonts w:ascii="Arial" w:eastAsia="Cambria" w:hAnsi="Arial" w:cs="Arial"/>
          <w:b/>
          <w:lang w:eastAsia="en-US"/>
          <w:rPrChange w:id="574" w:author="McKinney, Kelly" w:date="2024-04-18T18:34:00Z">
            <w:rPr>
              <w:moveFrom w:id="575" w:author="McKinney, Kelly" w:date="2024-04-17T18:06:00Z"/>
              <w:rFonts w:ascii="Arial" w:eastAsia="Arial" w:hAnsi="Arial" w:cs="Arial"/>
              <w:b/>
              <w:lang w:eastAsia="en-US"/>
            </w:rPr>
          </w:rPrChange>
        </w:rPr>
        <w:pPrChange w:id="576" w:author="McKinney, Kelly" w:date="2024-04-18T18:33:00Z">
          <w:pPr>
            <w:widowControl w:val="0"/>
            <w:numPr>
              <w:numId w:val="28"/>
            </w:numPr>
            <w:ind w:left="1080" w:hanging="360"/>
          </w:pPr>
        </w:pPrChange>
      </w:pPr>
      <w:moveFromRangeStart w:id="577" w:author="McKinney, Kelly" w:date="2024-04-17T18:06:00Z" w:name="move164269590"/>
      <w:moveFrom w:id="578" w:author="McKinney, Kelly" w:date="2024-04-17T18:06:00Z">
        <w:r w:rsidRPr="00520459" w:rsidDel="00AE13C4">
          <w:rPr>
            <w:rFonts w:ascii="Arial" w:eastAsia="Cambria" w:hAnsi="Arial" w:cs="Arial"/>
            <w:b/>
            <w:lang w:eastAsia="en-US"/>
            <w:rPrChange w:id="579" w:author="McKinney, Kelly" w:date="2024-04-18T18:34:00Z">
              <w:rPr>
                <w:rFonts w:ascii="Arial" w:eastAsia="Cambria" w:hAnsi="Arial" w:cs="Arial"/>
                <w:lang w:eastAsia="en-US"/>
              </w:rPr>
            </w:rPrChange>
          </w:rPr>
          <w:t>Gutsche, Create the Future, Parts 1-5</w:t>
        </w:r>
      </w:moveFrom>
    </w:p>
    <w:moveFromRangeEnd w:id="577"/>
    <w:p w14:paraId="0A98C3EC" w14:textId="515B6E18" w:rsidR="00165E04" w:rsidRPr="00520459" w:rsidDel="00AE13C4" w:rsidRDefault="00165E04" w:rsidP="00520459">
      <w:pPr>
        <w:widowControl w:val="0"/>
        <w:numPr>
          <w:ilvl w:val="0"/>
          <w:numId w:val="28"/>
        </w:numPr>
        <w:spacing w:before="120" w:after="120"/>
        <w:rPr>
          <w:del w:id="580" w:author="McKinney, Kelly" w:date="2024-04-17T18:09:00Z"/>
          <w:rFonts w:ascii="Arial" w:eastAsia="Cambria" w:hAnsi="Arial" w:cs="Arial"/>
          <w:b/>
          <w:lang w:eastAsia="en-US"/>
          <w:rPrChange w:id="581" w:author="McKinney, Kelly" w:date="2024-04-18T18:34:00Z">
            <w:rPr>
              <w:del w:id="582" w:author="McKinney, Kelly" w:date="2024-04-17T18:09:00Z"/>
              <w:rFonts w:ascii="Arial" w:eastAsia="Arial" w:hAnsi="Arial" w:cs="Arial"/>
              <w:b/>
              <w:lang w:eastAsia="en-US"/>
            </w:rPr>
          </w:rPrChange>
        </w:rPr>
        <w:pPrChange w:id="583" w:author="McKinney, Kelly" w:date="2024-04-18T18:33:00Z">
          <w:pPr>
            <w:widowControl w:val="0"/>
          </w:pPr>
        </w:pPrChange>
      </w:pPr>
    </w:p>
    <w:p w14:paraId="39072024" w14:textId="0DDCD109" w:rsidR="00165E04" w:rsidRPr="00520459" w:rsidDel="00AE13C4" w:rsidRDefault="001F1C82" w:rsidP="00520459">
      <w:pPr>
        <w:widowControl w:val="0"/>
        <w:numPr>
          <w:ilvl w:val="0"/>
          <w:numId w:val="28"/>
        </w:numPr>
        <w:spacing w:before="120" w:after="120"/>
        <w:rPr>
          <w:moveFrom w:id="584" w:author="McKinney, Kelly" w:date="2024-04-17T18:07:00Z"/>
          <w:rFonts w:ascii="Arial" w:eastAsia="Cambria" w:hAnsi="Arial" w:cs="Arial"/>
          <w:b/>
          <w:lang w:eastAsia="en-US"/>
          <w:rPrChange w:id="585" w:author="McKinney, Kelly" w:date="2024-04-18T18:34:00Z">
            <w:rPr>
              <w:moveFrom w:id="586" w:author="McKinney, Kelly" w:date="2024-04-17T18:07:00Z"/>
              <w:b/>
              <w:lang w:eastAsia="en-US"/>
            </w:rPr>
          </w:rPrChange>
        </w:rPr>
        <w:pPrChange w:id="587" w:author="McKinney, Kelly" w:date="2024-04-18T18:33:00Z">
          <w:pPr>
            <w:widowControl w:val="0"/>
            <w:spacing w:line="276" w:lineRule="auto"/>
            <w:ind w:left="360" w:hanging="360"/>
            <w:jc w:val="both"/>
          </w:pPr>
        </w:pPrChange>
      </w:pPr>
      <w:moveFromRangeStart w:id="588" w:author="McKinney, Kelly" w:date="2024-04-17T18:07:00Z" w:name="move164269694"/>
      <w:moveFrom w:id="589" w:author="McKinney, Kelly" w:date="2024-04-17T18:07:00Z">
        <w:r w:rsidRPr="00520459" w:rsidDel="00AE13C4">
          <w:rPr>
            <w:rFonts w:ascii="Arial" w:eastAsia="Cambria" w:hAnsi="Arial" w:cs="Arial"/>
            <w:b/>
            <w:lang w:eastAsia="en-US"/>
            <w:rPrChange w:id="590" w:author="McKinney, Kelly" w:date="2024-04-18T18:34:00Z">
              <w:rPr>
                <w:b/>
                <w:lang w:eastAsia="en-US"/>
              </w:rPr>
            </w:rPrChange>
          </w:rPr>
          <w:t>Activity:</w:t>
        </w:r>
        <w:r w:rsidRPr="00520459" w:rsidDel="00AE13C4">
          <w:rPr>
            <w:rFonts w:ascii="Arial" w:eastAsia="Cambria" w:hAnsi="Arial" w:cs="Arial"/>
            <w:b/>
            <w:lang w:eastAsia="en-US"/>
            <w:rPrChange w:id="591" w:author="McKinney, Kelly" w:date="2024-04-18T18:34:00Z">
              <w:rPr>
                <w:b/>
                <w:lang w:eastAsia="en-US"/>
              </w:rPr>
            </w:rPrChange>
          </w:rPr>
          <w:tab/>
        </w:r>
        <w:r w:rsidR="00165E04" w:rsidRPr="00520459" w:rsidDel="00AE13C4">
          <w:rPr>
            <w:rFonts w:ascii="Arial" w:eastAsia="Cambria" w:hAnsi="Arial" w:cs="Arial"/>
            <w:b/>
            <w:lang w:eastAsia="en-US"/>
            <w:rPrChange w:id="592" w:author="McKinney, Kelly" w:date="2024-04-18T18:34:00Z">
              <w:rPr>
                <w:lang w:eastAsia="en-US"/>
              </w:rPr>
            </w:rPrChange>
          </w:rPr>
          <w:t>Final Presentation</w:t>
        </w:r>
        <w:r w:rsidRPr="00520459" w:rsidDel="00AE13C4">
          <w:rPr>
            <w:rFonts w:ascii="Arial" w:eastAsia="Cambria" w:hAnsi="Arial" w:cs="Arial"/>
            <w:b/>
            <w:lang w:eastAsia="en-US"/>
            <w:rPrChange w:id="593" w:author="McKinney, Kelly" w:date="2024-04-18T18:34:00Z">
              <w:rPr>
                <w:lang w:eastAsia="en-US"/>
              </w:rPr>
            </w:rPrChange>
          </w:rPr>
          <w:t>s</w:t>
        </w:r>
      </w:moveFrom>
    </w:p>
    <w:moveFromRangeEnd w:id="588"/>
    <w:p w14:paraId="6B4BEFC7" w14:textId="4C3DA42C" w:rsidR="00AE13C4" w:rsidRPr="00520459" w:rsidRDefault="00AE13C4" w:rsidP="00520459">
      <w:pPr>
        <w:widowControl w:val="0"/>
        <w:numPr>
          <w:ilvl w:val="0"/>
          <w:numId w:val="28"/>
        </w:numPr>
        <w:spacing w:before="120" w:after="120"/>
        <w:rPr>
          <w:ins w:id="594" w:author="McKinney, Kelly" w:date="2024-04-18T18:33:00Z"/>
          <w:rFonts w:ascii="Arial" w:eastAsia="Cambria" w:hAnsi="Arial" w:cs="Arial"/>
          <w:lang w:eastAsia="en-US"/>
          <w:rPrChange w:id="595" w:author="McKinney, Kelly" w:date="2024-04-18T18:33:00Z">
            <w:rPr>
              <w:ins w:id="596" w:author="McKinney, Kelly" w:date="2024-04-18T18:33:00Z"/>
              <w:rFonts w:ascii="Arial" w:eastAsia="Arial" w:hAnsi="Arial" w:cs="Arial"/>
              <w:lang w:eastAsia="en-US"/>
            </w:rPr>
          </w:rPrChange>
        </w:rPr>
        <w:pPrChange w:id="597" w:author="McKinney, Kelly" w:date="2024-04-18T18:33:00Z">
          <w:pPr>
            <w:widowControl w:val="0"/>
            <w:spacing w:before="120" w:after="120" w:line="276" w:lineRule="auto"/>
            <w:ind w:left="360" w:hanging="360"/>
            <w:jc w:val="both"/>
          </w:pPr>
        </w:pPrChange>
      </w:pPr>
      <w:moveToRangeStart w:id="598" w:author="McKinney, Kelly" w:date="2024-04-17T18:07:00Z" w:name="move164269694"/>
      <w:moveTo w:id="599" w:author="McKinney, Kelly" w:date="2024-04-17T18:07:00Z">
        <w:del w:id="600" w:author="McKinney, Kelly" w:date="2024-04-17T18:08:00Z">
          <w:r w:rsidRPr="00520459" w:rsidDel="00AE13C4">
            <w:rPr>
              <w:rFonts w:ascii="Arial" w:eastAsia="Cambria" w:hAnsi="Arial" w:cs="Arial"/>
              <w:b/>
              <w:lang w:eastAsia="en-US"/>
              <w:rPrChange w:id="601" w:author="McKinney, Kelly" w:date="2024-04-18T18:34:00Z">
                <w:rPr>
                  <w:b/>
                  <w:lang w:eastAsia="en-US"/>
                </w:rPr>
              </w:rPrChange>
            </w:rPr>
            <w:delText>Activity</w:delText>
          </w:r>
        </w:del>
        <w:del w:id="602" w:author="McKinney, Kelly" w:date="2024-04-18T18:34:00Z">
          <w:r w:rsidRPr="00520459" w:rsidDel="00520459">
            <w:rPr>
              <w:rFonts w:ascii="Arial" w:eastAsia="Cambria" w:hAnsi="Arial" w:cs="Arial"/>
              <w:b/>
              <w:lang w:eastAsia="en-US"/>
              <w:rPrChange w:id="603" w:author="McKinney, Kelly" w:date="2024-04-18T18:34:00Z">
                <w:rPr>
                  <w:b/>
                  <w:lang w:eastAsia="en-US"/>
                </w:rPr>
              </w:rPrChange>
            </w:rPr>
            <w:delText>:</w:delText>
          </w:r>
          <w:r w:rsidRPr="00520459" w:rsidDel="00520459">
            <w:rPr>
              <w:rFonts w:ascii="Arial" w:eastAsia="Cambria" w:hAnsi="Arial" w:cs="Arial"/>
              <w:b/>
              <w:lang w:eastAsia="en-US"/>
              <w:rPrChange w:id="604" w:author="McKinney, Kelly" w:date="2024-04-18T18:34:00Z">
                <w:rPr>
                  <w:b/>
                  <w:lang w:eastAsia="en-US"/>
                </w:rPr>
              </w:rPrChange>
            </w:rPr>
            <w:tab/>
          </w:r>
        </w:del>
        <w:r w:rsidRPr="00520459">
          <w:rPr>
            <w:rFonts w:ascii="Arial" w:eastAsia="Cambria" w:hAnsi="Arial" w:cs="Arial"/>
            <w:b/>
            <w:lang w:eastAsia="en-US"/>
            <w:rPrChange w:id="605" w:author="McKinney, Kelly" w:date="2024-04-18T18:34:00Z">
              <w:rPr>
                <w:lang w:eastAsia="en-US"/>
              </w:rPr>
            </w:rPrChange>
          </w:rPr>
          <w:t>Final Presentations</w:t>
        </w:r>
      </w:moveTo>
      <w:ins w:id="606" w:author="McKinney, Kelly" w:date="2024-04-17T18:09:00Z">
        <w:r w:rsidRPr="00520459">
          <w:rPr>
            <w:rFonts w:ascii="Arial" w:eastAsia="Cambria" w:hAnsi="Arial" w:cs="Arial"/>
            <w:lang w:eastAsia="en-US"/>
            <w:rPrChange w:id="607" w:author="McKinney, Kelly" w:date="2024-04-18T18:33:00Z">
              <w:rPr>
                <w:rFonts w:ascii="Arial" w:eastAsia="Arial" w:hAnsi="Arial" w:cs="Arial"/>
                <w:lang w:eastAsia="en-US"/>
              </w:rPr>
            </w:rPrChange>
          </w:rPr>
          <w:t xml:space="preserve"> (90 mins)</w:t>
        </w:r>
      </w:ins>
    </w:p>
    <w:p w14:paraId="0A70AE3D" w14:textId="7EC6EE20" w:rsidR="00520459" w:rsidRPr="00AE13C4" w:rsidDel="0089227B" w:rsidRDefault="00520459">
      <w:pPr>
        <w:widowControl w:val="0"/>
        <w:spacing w:before="120" w:after="120" w:line="276" w:lineRule="auto"/>
        <w:ind w:left="360" w:hanging="360"/>
        <w:jc w:val="both"/>
        <w:rPr>
          <w:del w:id="608" w:author="McKinney, Kelly" w:date="2024-04-18T18:34:00Z"/>
          <w:moveTo w:id="609" w:author="McKinney, Kelly" w:date="2024-04-17T18:07:00Z"/>
          <w:rFonts w:ascii="Arial" w:eastAsia="Arial" w:hAnsi="Arial" w:cs="Arial"/>
          <w:b/>
          <w:lang w:eastAsia="en-US"/>
          <w:rPrChange w:id="610" w:author="McKinney, Kelly" w:date="2024-04-17T18:08:00Z">
            <w:rPr>
              <w:del w:id="611" w:author="McKinney, Kelly" w:date="2024-04-18T18:34:00Z"/>
              <w:moveTo w:id="612" w:author="McKinney, Kelly" w:date="2024-04-17T18:07:00Z"/>
              <w:b/>
              <w:lang w:eastAsia="en-US"/>
            </w:rPr>
          </w:rPrChange>
        </w:rPr>
        <w:pPrChange w:id="613" w:author="McKinney, Kelly" w:date="2024-04-17T18:09:00Z">
          <w:pPr>
            <w:pStyle w:val="ListParagraph"/>
            <w:widowControl w:val="0"/>
            <w:numPr>
              <w:numId w:val="27"/>
            </w:numPr>
            <w:spacing w:line="276" w:lineRule="auto"/>
            <w:ind w:left="1440" w:hanging="360"/>
            <w:jc w:val="both"/>
          </w:pPr>
        </w:pPrChange>
      </w:pPr>
    </w:p>
    <w:moveToRangeEnd w:id="598"/>
    <w:p w14:paraId="6168C823" w14:textId="660C41E6" w:rsidR="00165E04" w:rsidRPr="00165E04" w:rsidRDefault="00165E04" w:rsidP="00165E04">
      <w:pPr>
        <w:widowControl w:val="0"/>
        <w:numPr>
          <w:ilvl w:val="0"/>
          <w:numId w:val="27"/>
        </w:numPr>
        <w:spacing w:line="276" w:lineRule="auto"/>
        <w:jc w:val="both"/>
        <w:rPr>
          <w:rFonts w:ascii="Arial" w:eastAsia="Cambria" w:hAnsi="Arial" w:cs="Arial"/>
          <w:lang w:eastAsia="en-US"/>
        </w:rPr>
      </w:pPr>
      <w:r w:rsidRPr="00165E04">
        <w:rPr>
          <w:rFonts w:ascii="Arial" w:eastAsia="Arial" w:hAnsi="Arial" w:cs="Arial"/>
          <w:lang w:eastAsia="en-US"/>
        </w:rPr>
        <w:t>Student Group</w:t>
      </w:r>
      <w:ins w:id="614" w:author="McKinney, Kelly" w:date="2024-04-18T18:35:00Z">
        <w:r w:rsidR="0089227B">
          <w:rPr>
            <w:rFonts w:ascii="Arial" w:eastAsia="Arial" w:hAnsi="Arial" w:cs="Arial"/>
            <w:lang w:eastAsia="en-US"/>
          </w:rPr>
          <w:t>s</w:t>
        </w:r>
      </w:ins>
      <w:r w:rsidRPr="00165E04">
        <w:rPr>
          <w:rFonts w:ascii="Arial" w:eastAsia="Arial" w:hAnsi="Arial" w:cs="Arial"/>
          <w:lang w:eastAsia="en-US"/>
        </w:rPr>
        <w:t xml:space="preserve"> Present</w:t>
      </w:r>
      <w:del w:id="615" w:author="McKinney, Kelly" w:date="2024-04-18T18:35:00Z">
        <w:r w:rsidRPr="00165E04" w:rsidDel="0089227B">
          <w:rPr>
            <w:rFonts w:ascii="Arial" w:eastAsia="Arial" w:hAnsi="Arial" w:cs="Arial"/>
            <w:lang w:eastAsia="en-US"/>
          </w:rPr>
          <w:delText>ations</w:delText>
        </w:r>
      </w:del>
      <w:r w:rsidRPr="00165E04">
        <w:rPr>
          <w:rFonts w:ascii="Arial" w:eastAsia="Arial" w:hAnsi="Arial" w:cs="Arial"/>
          <w:lang w:eastAsia="en-US"/>
        </w:rPr>
        <w:t xml:space="preserve"> </w:t>
      </w:r>
      <w:del w:id="616" w:author="McKinney, Kelly" w:date="2024-04-18T18:34:00Z">
        <w:r w:rsidRPr="00165E04" w:rsidDel="0089227B">
          <w:rPr>
            <w:rFonts w:ascii="Arial" w:eastAsia="Arial" w:hAnsi="Arial" w:cs="Arial"/>
            <w:lang w:eastAsia="en-US"/>
          </w:rPr>
          <w:delText>-</w:delText>
        </w:r>
      </w:del>
      <w:ins w:id="617" w:author="McKinney, Kelly" w:date="2024-04-18T18:34:00Z">
        <w:r w:rsidR="0089227B">
          <w:rPr>
            <w:rFonts w:ascii="Arial" w:eastAsia="Arial" w:hAnsi="Arial" w:cs="Arial"/>
            <w:lang w:eastAsia="en-US"/>
          </w:rPr>
          <w:t>–</w:t>
        </w:r>
      </w:ins>
      <w:r w:rsidRPr="00165E04">
        <w:rPr>
          <w:rFonts w:ascii="Arial" w:eastAsia="Arial" w:hAnsi="Arial" w:cs="Arial"/>
          <w:lang w:eastAsia="en-US"/>
        </w:rPr>
        <w:t xml:space="preserve"> </w:t>
      </w:r>
      <w:ins w:id="618" w:author="McKinney, Kelly" w:date="2024-04-18T18:34:00Z">
        <w:r w:rsidR="0089227B" w:rsidRPr="0089227B">
          <w:rPr>
            <w:rFonts w:ascii="Arial" w:eastAsia="Arial" w:hAnsi="Arial" w:cs="Arial"/>
            <w:i/>
            <w:lang w:eastAsia="en-US"/>
            <w:rPrChange w:id="619" w:author="McKinney, Kelly" w:date="2024-04-18T18:34:00Z">
              <w:rPr>
                <w:rFonts w:ascii="Arial" w:eastAsia="Arial" w:hAnsi="Arial" w:cs="Arial"/>
                <w:lang w:eastAsia="en-US"/>
              </w:rPr>
            </w:rPrChange>
          </w:rPr>
          <w:t xml:space="preserve">Crisis Management/ </w:t>
        </w:r>
      </w:ins>
      <w:r w:rsidRPr="0089227B">
        <w:rPr>
          <w:rFonts w:ascii="Arial" w:eastAsia="Arial" w:hAnsi="Arial" w:cs="Arial"/>
          <w:i/>
          <w:lang w:eastAsia="en-US"/>
          <w:rPrChange w:id="620" w:author="McKinney, Kelly" w:date="2024-04-18T18:34:00Z">
            <w:rPr>
              <w:rFonts w:ascii="Arial" w:eastAsia="Arial" w:hAnsi="Arial" w:cs="Arial"/>
              <w:i/>
              <w:lang w:eastAsia="en-US"/>
            </w:rPr>
          </w:rPrChange>
        </w:rPr>
        <w:t>Business Continuity Plan</w:t>
      </w:r>
      <w:r w:rsidRPr="00165E04">
        <w:rPr>
          <w:rFonts w:ascii="Arial" w:eastAsia="Arial" w:hAnsi="Arial" w:cs="Arial"/>
          <w:lang w:eastAsia="en-US"/>
        </w:rPr>
        <w:t xml:space="preserve"> </w:t>
      </w:r>
    </w:p>
    <w:p w14:paraId="0BD2D65D" w14:textId="77777777" w:rsidR="00165E04" w:rsidRPr="00165E04" w:rsidRDefault="00165E04" w:rsidP="00165E04">
      <w:pPr>
        <w:widowControl w:val="0"/>
        <w:numPr>
          <w:ilvl w:val="0"/>
          <w:numId w:val="27"/>
        </w:numPr>
        <w:spacing w:line="276" w:lineRule="auto"/>
        <w:jc w:val="both"/>
        <w:rPr>
          <w:rFonts w:ascii="Arial" w:eastAsia="Cambria" w:hAnsi="Arial" w:cs="Arial"/>
          <w:lang w:eastAsia="en-US"/>
        </w:rPr>
      </w:pPr>
      <w:r w:rsidRPr="00165E04">
        <w:rPr>
          <w:rFonts w:ascii="Arial" w:eastAsia="Arial" w:hAnsi="Arial" w:cs="Arial"/>
          <w:lang w:eastAsia="en-US"/>
        </w:rPr>
        <w:t xml:space="preserve">Forum: Group Feedback - </w:t>
      </w:r>
      <w:r w:rsidRPr="00165E04">
        <w:rPr>
          <w:rFonts w:ascii="Arial" w:eastAsia="Arial" w:hAnsi="Arial" w:cs="Arial"/>
          <w:i/>
          <w:lang w:eastAsia="en-US"/>
        </w:rPr>
        <w:t>Business Continuity Plans</w:t>
      </w:r>
    </w:p>
    <w:p w14:paraId="327653A0" w14:textId="77777777" w:rsidR="00165E04" w:rsidRPr="0089227B" w:rsidRDefault="00165E04" w:rsidP="0089227B">
      <w:pPr>
        <w:widowControl w:val="0"/>
        <w:numPr>
          <w:ilvl w:val="0"/>
          <w:numId w:val="28"/>
        </w:numPr>
        <w:spacing w:before="120" w:after="120"/>
        <w:rPr>
          <w:rFonts w:ascii="Arial" w:eastAsia="Cambria" w:hAnsi="Arial" w:cs="Arial"/>
          <w:b/>
          <w:lang w:eastAsia="en-US"/>
          <w:rPrChange w:id="621" w:author="McKinney, Kelly" w:date="2024-04-18T18:34:00Z">
            <w:rPr>
              <w:rFonts w:ascii="Arial" w:eastAsia="Cambria" w:hAnsi="Arial" w:cs="Arial"/>
              <w:lang w:eastAsia="en-US"/>
            </w:rPr>
          </w:rPrChange>
        </w:rPr>
        <w:pPrChange w:id="622" w:author="McKinney, Kelly" w:date="2024-04-18T18:34:00Z">
          <w:pPr>
            <w:widowControl w:val="0"/>
            <w:numPr>
              <w:numId w:val="27"/>
            </w:numPr>
            <w:spacing w:line="276" w:lineRule="auto"/>
            <w:ind w:left="1440" w:hanging="360"/>
            <w:jc w:val="both"/>
          </w:pPr>
        </w:pPrChange>
      </w:pPr>
      <w:r w:rsidRPr="0089227B">
        <w:rPr>
          <w:rFonts w:ascii="Arial" w:eastAsia="Cambria" w:hAnsi="Arial" w:cs="Arial"/>
          <w:b/>
          <w:lang w:eastAsia="en-US"/>
          <w:rPrChange w:id="623" w:author="McKinney, Kelly" w:date="2024-04-18T18:34:00Z">
            <w:rPr>
              <w:rFonts w:ascii="Arial" w:eastAsia="Arial" w:hAnsi="Arial" w:cs="Arial"/>
              <w:lang w:eastAsia="en-US"/>
            </w:rPr>
          </w:rPrChange>
        </w:rPr>
        <w:t>Course Review</w:t>
      </w:r>
    </w:p>
    <w:permEnd w:id="1225137045"/>
    <w:p w14:paraId="5412A498" w14:textId="77777777" w:rsidR="00D40283" w:rsidRPr="00E10831" w:rsidRDefault="00D40283">
      <w:pPr>
        <w:ind w:left="-360" w:right="-360"/>
        <w:rPr>
          <w:rFonts w:ascii="Arial" w:eastAsia="Roboto" w:hAnsi="Arial" w:cs="Arial"/>
          <w:bCs/>
        </w:rPr>
      </w:pPr>
    </w:p>
    <w:p w14:paraId="40B32AE4" w14:textId="26EB6DED" w:rsidR="00D40283" w:rsidRPr="00BD21AE" w:rsidRDefault="002C4A99" w:rsidP="00BD21AE">
      <w:pPr>
        <w:ind w:left="-360" w:right="-360"/>
        <w:rPr>
          <w:rFonts w:ascii="Arial" w:eastAsia="Roboto" w:hAnsi="Arial" w:cs="Arial"/>
          <w:bCs/>
          <w:i/>
          <w:color w:val="8900E1"/>
        </w:rPr>
      </w:pPr>
      <w:r>
        <w:rPr>
          <w:rFonts w:ascii="Arial" w:eastAsia="Roboto" w:hAnsi="Arial" w:cs="Arial"/>
          <w:bCs/>
          <w:i/>
          <w:color w:val="8900E1"/>
        </w:rPr>
        <w:pict w14:anchorId="23EDEFC6">
          <v:rect id="_x0000_i1025" style="width:0;height:1.5pt"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624" w:name="bookmark=kix.9x46rbuknw0a" w:colFirst="0" w:colLast="0"/>
      <w:bookmarkEnd w:id="624"/>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26">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27">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625" w:name="bookmark=id.rxirdoyylwp5" w:colFirst="0" w:colLast="0"/>
      <w:bookmarkEnd w:id="625"/>
      <w:r w:rsidRPr="00E10831">
        <w:rPr>
          <w:rFonts w:ascii="Arial" w:eastAsia="Roboto" w:hAnsi="Arial" w:cs="Arial"/>
          <w:b/>
        </w:rPr>
        <w:lastRenderedPageBreak/>
        <w:t xml:space="preserve">New York University School of Professional Studies Policies </w:t>
      </w:r>
    </w:p>
    <w:p w14:paraId="00000083" w14:textId="77777777" w:rsidR="00362E5B" w:rsidRPr="00E10831" w:rsidRDefault="002D1E5A">
      <w:pPr>
        <w:widowControl w:val="0"/>
        <w:spacing w:before="240" w:after="240"/>
        <w:rPr>
          <w:rFonts w:ascii="Arial" w:eastAsia="Roboto Light" w:hAnsi="Arial" w:cs="Arial"/>
        </w:rPr>
      </w:pPr>
      <w:r w:rsidRPr="00E10831">
        <w:rPr>
          <w:rFonts w:ascii="Arial" w:eastAsia="Roboto Light" w:hAnsi="Arial" w:cs="Arial"/>
        </w:rPr>
        <w:t xml:space="preserve">1. </w:t>
      </w:r>
      <w:r w:rsidRPr="00E10831">
        <w:rPr>
          <w:rFonts w:ascii="Arial" w:eastAsia="Roboto Light" w:hAnsi="Arial" w:cs="Arial"/>
          <w:color w:val="212121"/>
          <w:u w:val="single"/>
        </w:rPr>
        <w:t>Policies</w:t>
      </w:r>
      <w:r w:rsidRPr="00E10831">
        <w:rPr>
          <w:rFonts w:ascii="Arial" w:eastAsia="Roboto Light" w:hAnsi="Arial" w:cs="Arial"/>
          <w:color w:val="212121"/>
        </w:rPr>
        <w:t xml:space="preserve"> - You are responsible for reading, understanding, and complying with </w:t>
      </w:r>
      <w:hyperlink r:id="rId28">
        <w:r w:rsidRPr="00E10831">
          <w:rPr>
            <w:rFonts w:ascii="Arial" w:eastAsia="Roboto Light" w:hAnsi="Arial" w:cs="Arial"/>
            <w:color w:val="1155CC"/>
          </w:rPr>
          <w:t>University Policies and Guidelines</w:t>
        </w:r>
      </w:hyperlink>
      <w:r w:rsidRPr="00E10831">
        <w:rPr>
          <w:rFonts w:ascii="Arial" w:eastAsia="Roboto Light" w:hAnsi="Arial" w:cs="Arial"/>
        </w:rPr>
        <w:t xml:space="preserve">, </w:t>
      </w:r>
      <w:hyperlink r:id="rId29">
        <w:r w:rsidRPr="00E10831">
          <w:rPr>
            <w:rFonts w:ascii="Arial" w:eastAsia="Roboto Light" w:hAnsi="Arial" w:cs="Arial"/>
            <w:color w:val="1155CC"/>
          </w:rPr>
          <w:t>NYU SPS Policies and Procedures</w:t>
        </w:r>
      </w:hyperlink>
      <w:r w:rsidRPr="00E10831">
        <w:rPr>
          <w:rFonts w:ascii="Arial" w:eastAsia="Roboto Light" w:hAnsi="Arial" w:cs="Arial"/>
        </w:rPr>
        <w:t xml:space="preserve">, </w:t>
      </w:r>
      <w:r w:rsidRPr="00E10831">
        <w:rPr>
          <w:rFonts w:ascii="Arial" w:eastAsia="Roboto Light" w:hAnsi="Arial" w:cs="Arial"/>
          <w:color w:val="666666"/>
        </w:rPr>
        <w:t>and</w:t>
      </w:r>
      <w:r w:rsidRPr="00E10831">
        <w:rPr>
          <w:rFonts w:ascii="Arial" w:eastAsia="Roboto Light" w:hAnsi="Arial" w:cs="Arial"/>
        </w:rPr>
        <w:t xml:space="preserve"> </w:t>
      </w:r>
      <w:hyperlink r:id="rId30">
        <w:r w:rsidRPr="00E10831">
          <w:rPr>
            <w:rFonts w:ascii="Arial" w:eastAsia="Roboto Light" w:hAnsi="Arial" w:cs="Arial"/>
            <w:color w:val="1155CC"/>
          </w:rPr>
          <w:t>Student Affairs and Reporting</w:t>
        </w:r>
      </w:hyperlink>
      <w:r w:rsidRPr="00E10831">
        <w:rPr>
          <w:rFonts w:ascii="Arial" w:eastAsia="Roboto Light" w:hAnsi="Arial" w:cs="Arial"/>
        </w:rPr>
        <w:t xml:space="preserve">. </w:t>
      </w:r>
    </w:p>
    <w:p w14:paraId="00000084" w14:textId="77777777" w:rsidR="00362E5B" w:rsidRPr="00E10831" w:rsidRDefault="002D1E5A">
      <w:pPr>
        <w:widowControl w:val="0"/>
        <w:spacing w:before="240" w:after="240"/>
        <w:rPr>
          <w:rFonts w:ascii="Arial" w:eastAsia="Roboto Light" w:hAnsi="Arial" w:cs="Arial"/>
        </w:rPr>
      </w:pPr>
      <w:r w:rsidRPr="00E10831">
        <w:rPr>
          <w:rFonts w:ascii="Arial" w:eastAsia="Roboto Light" w:hAnsi="Arial" w:cs="Arial"/>
          <w:color w:val="212121"/>
        </w:rPr>
        <w:t xml:space="preserve">2. </w:t>
      </w:r>
      <w:r w:rsidRPr="00E10831">
        <w:rPr>
          <w:rFonts w:ascii="Arial" w:eastAsia="Roboto Light" w:hAnsi="Arial" w:cs="Arial"/>
          <w:color w:val="212121"/>
          <w:u w:val="single"/>
        </w:rPr>
        <w:t>Learning/Academic Accommodations</w:t>
      </w:r>
      <w:r w:rsidRPr="00E10831">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31">
        <w:r w:rsidRPr="00E10831">
          <w:rPr>
            <w:rFonts w:ascii="Arial" w:eastAsia="Roboto Light" w:hAnsi="Arial" w:cs="Arial"/>
            <w:color w:val="1155CC"/>
          </w:rPr>
          <w:t>Moses Center for Student Accessibility</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are interested in applying for academic accommodations, contact the </w:t>
      </w:r>
      <w:hyperlink r:id="rId32">
        <w:r w:rsidRPr="00E10831">
          <w:rPr>
            <w:rFonts w:ascii="Arial" w:eastAsia="Roboto Light" w:hAnsi="Arial" w:cs="Arial"/>
            <w:color w:val="1155CC"/>
          </w:rPr>
          <w:t>Moses Center</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33">
        <w:r w:rsidRPr="00E10831">
          <w:rPr>
            <w:rFonts w:ascii="Arial" w:eastAsia="Roboto Light" w:hAnsi="Arial" w:cs="Arial"/>
            <w:color w:val="212121"/>
          </w:rPr>
          <w:t>Moses Center Portal</w:t>
        </w:r>
      </w:hyperlink>
      <w:r w:rsidRPr="00E10831">
        <w:rPr>
          <w:rFonts w:ascii="Arial" w:eastAsia="Roboto Light" w:hAnsi="Arial" w:cs="Arial"/>
          <w:color w:val="212121"/>
        </w:rPr>
        <w:t xml:space="preserve"> as soon as possible</w:t>
      </w:r>
      <w:r w:rsidRPr="00E10831">
        <w:rPr>
          <w:rFonts w:ascii="Arial" w:eastAsia="Roboto Light" w:hAnsi="Arial" w:cs="Arial"/>
          <w:color w:val="666666"/>
        </w:rPr>
        <w:t xml:space="preserve"> (</w:t>
      </w:r>
      <w:hyperlink r:id="rId34">
        <w:r w:rsidRPr="00E10831">
          <w:rPr>
            <w:rFonts w:ascii="Arial" w:eastAsia="Roboto Light" w:hAnsi="Arial" w:cs="Arial"/>
            <w:color w:val="1155CC"/>
          </w:rPr>
          <w:t>mosescsa@nyu.edu</w:t>
        </w:r>
      </w:hyperlink>
      <w:r w:rsidRPr="00E10831">
        <w:rPr>
          <w:rFonts w:ascii="Arial" w:eastAsia="Roboto Light" w:hAnsi="Arial" w:cs="Arial"/>
          <w:color w:val="1155CC"/>
        </w:rPr>
        <w:t xml:space="preserve"> | </w:t>
      </w:r>
      <w:r w:rsidRPr="00E10831">
        <w:rPr>
          <w:rFonts w:ascii="Arial" w:eastAsia="Roboto Light" w:hAnsi="Arial" w:cs="Arial"/>
        </w:rPr>
        <w:t>212-998-4980).</w:t>
      </w:r>
    </w:p>
    <w:p w14:paraId="00000085" w14:textId="77777777" w:rsidR="00362E5B" w:rsidRPr="00E10831" w:rsidRDefault="002D1E5A">
      <w:pPr>
        <w:rPr>
          <w:rFonts w:ascii="Arial" w:eastAsia="Roboto Light" w:hAnsi="Arial" w:cs="Arial"/>
        </w:rPr>
      </w:pPr>
      <w:r w:rsidRPr="00E10831">
        <w:rPr>
          <w:rFonts w:ascii="Arial" w:eastAsia="Roboto Light" w:hAnsi="Arial" w:cs="Arial"/>
        </w:rPr>
        <w:t xml:space="preserve">3. </w:t>
      </w:r>
      <w:r w:rsidRPr="00E10831">
        <w:rPr>
          <w:rFonts w:ascii="Arial" w:eastAsia="Roboto Light" w:hAnsi="Arial" w:cs="Arial"/>
          <w:u w:val="single"/>
        </w:rPr>
        <w:t>Health and Wellness</w:t>
      </w:r>
      <w:r w:rsidRPr="00E10831">
        <w:rPr>
          <w:rFonts w:ascii="Arial" w:eastAsia="Roboto Light" w:hAnsi="Arial" w:cs="Arial"/>
        </w:rPr>
        <w:t xml:space="preserve"> - </w:t>
      </w:r>
      <w:r w:rsidRPr="00E10831">
        <w:rPr>
          <w:rFonts w:ascii="Arial" w:eastAsia="Roboto Light" w:hAnsi="Arial" w:cs="Arial"/>
          <w:color w:val="212121"/>
        </w:rPr>
        <w:t>To access the University's extensive health and mental health resources, contact the</w:t>
      </w:r>
      <w:r w:rsidRPr="00E10831">
        <w:rPr>
          <w:rFonts w:ascii="Arial" w:eastAsia="Roboto Light" w:hAnsi="Arial" w:cs="Arial"/>
          <w:color w:val="666666"/>
        </w:rPr>
        <w:t xml:space="preserve"> </w:t>
      </w:r>
      <w:hyperlink r:id="rId35">
        <w:r w:rsidRPr="00E10831">
          <w:rPr>
            <w:rFonts w:ascii="Arial" w:eastAsia="Roboto Light" w:hAnsi="Arial" w:cs="Arial"/>
            <w:color w:val="1155CC"/>
          </w:rPr>
          <w:t>NYU Wellness Exchange</w:t>
        </w:r>
      </w:hyperlink>
      <w:r w:rsidRPr="00E10831">
        <w:rPr>
          <w:rFonts w:ascii="Arial" w:eastAsia="Roboto Light" w:hAnsi="Arial" w:cs="Arial"/>
          <w:color w:val="666666"/>
        </w:rPr>
        <w:t xml:space="preserve">. </w:t>
      </w:r>
      <w:r w:rsidRPr="00E10831">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10831" w:rsidRDefault="00362E5B">
      <w:pPr>
        <w:rPr>
          <w:rFonts w:ascii="Arial" w:eastAsia="Roboto Light" w:hAnsi="Arial" w:cs="Arial"/>
          <w:color w:val="666666"/>
        </w:rPr>
      </w:pPr>
    </w:p>
    <w:p w14:paraId="00000087" w14:textId="77777777" w:rsidR="00362E5B" w:rsidRPr="00E10831" w:rsidRDefault="002D1E5A">
      <w:pPr>
        <w:widowControl w:val="0"/>
        <w:rPr>
          <w:rFonts w:ascii="Arial" w:eastAsia="Roboto Light" w:hAnsi="Arial" w:cs="Arial"/>
        </w:rPr>
      </w:pPr>
      <w:r w:rsidRPr="00E10831">
        <w:rPr>
          <w:rFonts w:ascii="Arial" w:eastAsia="Roboto Light" w:hAnsi="Arial" w:cs="Arial"/>
        </w:rPr>
        <w:t xml:space="preserve">4. </w:t>
      </w:r>
      <w:r w:rsidRPr="00E10831">
        <w:rPr>
          <w:rFonts w:ascii="Arial" w:eastAsia="Roboto Light" w:hAnsi="Arial" w:cs="Arial"/>
          <w:u w:val="single"/>
        </w:rPr>
        <w:t>Student Support Resources</w:t>
      </w:r>
      <w:r w:rsidRPr="00E10831">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E10831">
        <w:rPr>
          <w:rFonts w:ascii="Arial" w:eastAsia="Roboto Light" w:hAnsi="Arial" w:cs="Arial"/>
          <w:color w:val="666666"/>
        </w:rPr>
        <w:t xml:space="preserve"> </w:t>
      </w:r>
      <w:hyperlink r:id="rId36">
        <w:r w:rsidRPr="00E10831">
          <w:rPr>
            <w:rFonts w:ascii="Arial" w:eastAsia="Roboto Light" w:hAnsi="Arial" w:cs="Arial"/>
            <w:color w:val="1155CC"/>
          </w:rPr>
          <w:t>NYU SPS Office of Student Affairs site</w:t>
        </w:r>
      </w:hyperlink>
      <w:r w:rsidRPr="00E10831">
        <w:rPr>
          <w:rFonts w:ascii="Arial" w:eastAsia="Roboto Light" w:hAnsi="Arial" w:cs="Arial"/>
        </w:rPr>
        <w:t xml:space="preserve">. </w:t>
      </w:r>
    </w:p>
    <w:p w14:paraId="00000088" w14:textId="77777777" w:rsidR="00362E5B" w:rsidRPr="00E10831" w:rsidRDefault="002D1E5A">
      <w:pPr>
        <w:widowControl w:val="0"/>
        <w:rPr>
          <w:rFonts w:ascii="Arial" w:eastAsia="Roboto Light" w:hAnsi="Arial" w:cs="Arial"/>
          <w:color w:val="212121"/>
        </w:rPr>
      </w:pPr>
      <w:r w:rsidRPr="00E10831">
        <w:rPr>
          <w:rFonts w:ascii="Arial" w:eastAsia="Roboto Light" w:hAnsi="Arial" w:cs="Arial"/>
          <w:color w:val="666666"/>
        </w:rPr>
        <w:br/>
      </w:r>
      <w:r w:rsidRPr="00E10831">
        <w:rPr>
          <w:rFonts w:ascii="Arial" w:eastAsia="Roboto Light" w:hAnsi="Arial" w:cs="Arial"/>
        </w:rPr>
        <w:t xml:space="preserve">5. </w:t>
      </w:r>
      <w:r w:rsidRPr="00E10831">
        <w:rPr>
          <w:rFonts w:ascii="Arial" w:eastAsia="Roboto Light" w:hAnsi="Arial" w:cs="Arial"/>
          <w:u w:val="single"/>
        </w:rPr>
        <w:t>Religious Observance</w:t>
      </w:r>
      <w:r w:rsidRPr="00E10831">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E10831">
        <w:rPr>
          <w:rFonts w:ascii="Arial" w:eastAsia="Roboto Light" w:hAnsi="Arial" w:cs="Arial"/>
          <w:color w:val="666666"/>
        </w:rPr>
        <w:t xml:space="preserve"> </w:t>
      </w:r>
      <w:hyperlink r:id="rId37">
        <w:r w:rsidRPr="00E10831">
          <w:rPr>
            <w:rFonts w:ascii="Arial" w:eastAsia="Roboto Light" w:hAnsi="Arial" w:cs="Arial"/>
            <w:color w:val="1155CC"/>
          </w:rPr>
          <w:t>University Calendar Policy on Religious Holidays</w:t>
        </w:r>
      </w:hyperlink>
      <w:r w:rsidRPr="00E10831">
        <w:rPr>
          <w:rFonts w:ascii="Arial" w:eastAsia="Roboto Light" w:hAnsi="Arial" w:cs="Arial"/>
          <w:color w:val="212121"/>
        </w:rPr>
        <w:t xml:space="preserve"> for the complete policy. </w:t>
      </w:r>
    </w:p>
    <w:p w14:paraId="00000089" w14:textId="77777777" w:rsidR="00362E5B" w:rsidRPr="00E10831" w:rsidRDefault="00362E5B">
      <w:pPr>
        <w:widowControl w:val="0"/>
        <w:rPr>
          <w:rFonts w:ascii="Arial" w:eastAsia="Roboto Light" w:hAnsi="Arial" w:cs="Arial"/>
          <w:color w:val="337AB7"/>
        </w:rPr>
      </w:pPr>
    </w:p>
    <w:p w14:paraId="0000008A" w14:textId="77777777" w:rsidR="00362E5B" w:rsidRPr="00E10831" w:rsidRDefault="002D1E5A">
      <w:pPr>
        <w:rPr>
          <w:rFonts w:ascii="Arial" w:eastAsia="Roboto Light" w:hAnsi="Arial" w:cs="Arial"/>
        </w:rPr>
      </w:pPr>
      <w:r w:rsidRPr="00E10831">
        <w:rPr>
          <w:rFonts w:ascii="Arial" w:eastAsia="Roboto Light" w:hAnsi="Arial" w:cs="Arial"/>
        </w:rPr>
        <w:t xml:space="preserve">6. </w:t>
      </w:r>
      <w:r w:rsidRPr="00E10831">
        <w:rPr>
          <w:rFonts w:ascii="Arial" w:eastAsia="Roboto Light" w:hAnsi="Arial" w:cs="Arial"/>
          <w:u w:val="single"/>
        </w:rPr>
        <w:t>Academic Integrity and Plagiarism</w:t>
      </w:r>
      <w:r w:rsidRPr="00E10831">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10831" w:rsidRDefault="00362E5B">
      <w:pPr>
        <w:rPr>
          <w:rFonts w:ascii="Arial" w:eastAsia="Roboto Light" w:hAnsi="Arial" w:cs="Arial"/>
        </w:rPr>
      </w:pPr>
    </w:p>
    <w:p w14:paraId="0000008C" w14:textId="77777777" w:rsidR="00362E5B" w:rsidRPr="00E10831" w:rsidRDefault="002D1E5A">
      <w:pPr>
        <w:rPr>
          <w:rFonts w:ascii="Arial" w:eastAsia="Roboto Light" w:hAnsi="Arial" w:cs="Arial"/>
        </w:rPr>
      </w:pPr>
      <w:r w:rsidRPr="00E10831">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10831" w:rsidRDefault="00362E5B">
      <w:pPr>
        <w:rPr>
          <w:rFonts w:ascii="Arial" w:eastAsia="Roboto Light" w:hAnsi="Arial" w:cs="Arial"/>
          <w:color w:val="666666"/>
        </w:rPr>
      </w:pPr>
    </w:p>
    <w:p w14:paraId="0000008E" w14:textId="77777777" w:rsidR="00362E5B" w:rsidRPr="00E10831" w:rsidRDefault="002C4A99">
      <w:pPr>
        <w:rPr>
          <w:rFonts w:ascii="Arial" w:eastAsia="Roboto Light" w:hAnsi="Arial" w:cs="Arial"/>
        </w:rPr>
      </w:pPr>
      <w:hyperlink r:id="rId38">
        <w:r w:rsidR="002D1E5A" w:rsidRPr="00E10831">
          <w:rPr>
            <w:rFonts w:ascii="Arial" w:eastAsia="Roboto Light" w:hAnsi="Arial" w:cs="Arial"/>
            <w:color w:val="1155CC"/>
          </w:rPr>
          <w:t>Turnitin</w:t>
        </w:r>
      </w:hyperlink>
      <w:r w:rsidR="002D1E5A" w:rsidRPr="00E10831">
        <w:rPr>
          <w:rFonts w:ascii="Arial" w:eastAsia="Roboto Light" w:hAnsi="Arial" w:cs="Arial"/>
          <w:color w:val="666666"/>
        </w:rPr>
        <w:t xml:space="preserve">, </w:t>
      </w:r>
      <w:r w:rsidR="002D1E5A" w:rsidRPr="00E10831">
        <w:rPr>
          <w:rFonts w:ascii="Arial" w:eastAsia="Roboto Light" w:hAnsi="Arial" w:cs="Arial"/>
        </w:rPr>
        <w:t xml:space="preserve">an originality detection service in NYU Brightspace, may be used in this course to check your work for plagiarism. </w:t>
      </w:r>
    </w:p>
    <w:p w14:paraId="0000008F" w14:textId="77777777" w:rsidR="00362E5B" w:rsidRPr="00E10831" w:rsidRDefault="00362E5B">
      <w:pPr>
        <w:rPr>
          <w:rFonts w:ascii="Arial" w:eastAsia="Roboto Light" w:hAnsi="Arial" w:cs="Arial"/>
          <w:color w:val="666666"/>
        </w:rPr>
      </w:pPr>
    </w:p>
    <w:p w14:paraId="00000090" w14:textId="77777777" w:rsidR="00362E5B" w:rsidRPr="00E10831" w:rsidRDefault="002D1E5A">
      <w:pPr>
        <w:rPr>
          <w:rFonts w:ascii="Arial" w:eastAsia="Roboto Light" w:hAnsi="Arial" w:cs="Arial"/>
          <w:color w:val="212121"/>
        </w:rPr>
      </w:pPr>
      <w:r w:rsidRPr="00E10831">
        <w:rPr>
          <w:rFonts w:ascii="Arial" w:eastAsia="Roboto Light" w:hAnsi="Arial" w:cs="Arial"/>
        </w:rPr>
        <w:t xml:space="preserve">Read more about academic integrity policies at the NYU School of Professional Studies on the </w:t>
      </w:r>
      <w:hyperlink r:id="rId39">
        <w:r w:rsidRPr="00E10831">
          <w:rPr>
            <w:rFonts w:ascii="Arial" w:eastAsia="Roboto Light" w:hAnsi="Arial" w:cs="Arial"/>
            <w:color w:val="1155CC"/>
          </w:rPr>
          <w:t>Academic Policies for NYU SPS Students</w:t>
        </w:r>
      </w:hyperlink>
      <w:r w:rsidRPr="00E10831">
        <w:rPr>
          <w:rFonts w:ascii="Arial" w:eastAsia="Roboto Light" w:hAnsi="Arial" w:cs="Arial"/>
          <w:color w:val="666666"/>
        </w:rPr>
        <w:t xml:space="preserve"> </w:t>
      </w:r>
      <w:r w:rsidRPr="00E10831">
        <w:rPr>
          <w:rFonts w:ascii="Arial" w:eastAsia="Roboto Light" w:hAnsi="Arial" w:cs="Arial"/>
          <w:color w:val="212121"/>
        </w:rPr>
        <w:t>page.</w:t>
      </w:r>
    </w:p>
    <w:p w14:paraId="00000091" w14:textId="77777777" w:rsidR="00362E5B" w:rsidRPr="00E10831" w:rsidRDefault="00362E5B">
      <w:pPr>
        <w:rPr>
          <w:rFonts w:ascii="Arial" w:eastAsia="Roboto Light" w:hAnsi="Arial" w:cs="Arial"/>
          <w:color w:val="666666"/>
        </w:rPr>
      </w:pPr>
    </w:p>
    <w:p w14:paraId="00000092" w14:textId="77777777" w:rsidR="00362E5B" w:rsidRPr="00E10831" w:rsidRDefault="002D1E5A">
      <w:pPr>
        <w:rPr>
          <w:rFonts w:ascii="Arial" w:eastAsia="Roboto Light" w:hAnsi="Arial" w:cs="Arial"/>
          <w:color w:val="212121"/>
        </w:rPr>
      </w:pPr>
      <w:r w:rsidRPr="00E10831">
        <w:rPr>
          <w:rFonts w:ascii="Arial" w:eastAsia="Roboto Light" w:hAnsi="Arial" w:cs="Arial"/>
        </w:rPr>
        <w:lastRenderedPageBreak/>
        <w:t xml:space="preserve">7. </w:t>
      </w:r>
      <w:r w:rsidRPr="00E10831">
        <w:rPr>
          <w:rFonts w:ascii="Arial" w:eastAsia="Roboto Light" w:hAnsi="Arial" w:cs="Arial"/>
          <w:u w:val="single"/>
        </w:rPr>
        <w:t>Use of Third-Party Tools</w:t>
      </w:r>
      <w:r w:rsidRPr="00E10831">
        <w:rPr>
          <w:rFonts w:ascii="Arial" w:eastAsia="Roboto Light" w:hAnsi="Arial" w:cs="Arial"/>
        </w:rPr>
        <w:t xml:space="preserve"> </w:t>
      </w:r>
      <w:r w:rsidRPr="00E10831">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10831" w:rsidRDefault="00362E5B">
      <w:pPr>
        <w:rPr>
          <w:rFonts w:ascii="Arial" w:eastAsia="Roboto Light" w:hAnsi="Arial" w:cs="Arial"/>
          <w:color w:val="212121"/>
        </w:rPr>
      </w:pPr>
    </w:p>
    <w:p w14:paraId="00000094" w14:textId="77777777" w:rsidR="00362E5B" w:rsidRPr="00E10831" w:rsidRDefault="002D1E5A">
      <w:pPr>
        <w:rPr>
          <w:rFonts w:ascii="Arial" w:eastAsia="Roboto Light" w:hAnsi="Arial" w:cs="Arial"/>
          <w:color w:val="212121"/>
        </w:rPr>
      </w:pPr>
      <w:r w:rsidRPr="00E10831">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10831" w:rsidRDefault="00362E5B">
      <w:pPr>
        <w:rPr>
          <w:rFonts w:ascii="Arial" w:eastAsia="Roboto Light" w:hAnsi="Arial" w:cs="Arial"/>
          <w:color w:val="212121"/>
        </w:rPr>
      </w:pPr>
    </w:p>
    <w:p w14:paraId="00000096" w14:textId="77777777" w:rsidR="00362E5B" w:rsidRPr="00E10831" w:rsidRDefault="002D1E5A">
      <w:pPr>
        <w:rPr>
          <w:rFonts w:ascii="Arial" w:eastAsia="Roboto Light" w:hAnsi="Arial" w:cs="Arial"/>
          <w:color w:val="212121"/>
        </w:rPr>
      </w:pPr>
      <w:r w:rsidRPr="00E10831">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deha Ali" w:date="2024-02-29T23:04:00Z" w:initials="MA">
    <w:p w14:paraId="3BB974EE" w14:textId="2AFFD176" w:rsidR="002C4A99" w:rsidRDefault="002C4A99">
      <w:pPr>
        <w:pStyle w:val="CommentText"/>
      </w:pPr>
      <w:r>
        <w:rPr>
          <w:rStyle w:val="CommentReference"/>
        </w:rPr>
        <w:annotationRef/>
      </w:r>
      <w:r w:rsidRPr="00E77986">
        <w:t>Dear Instructor, we tried our best to comment where a date change needs to be updated to Summer 2024. If we didn’t catch everything, please make sure to review all dates within your syllabus (including changing due dates to Summer 2024).</w:t>
      </w:r>
    </w:p>
  </w:comment>
  <w:comment w:id="375" w:author="Madeha Ali" w:date="2024-02-29T23:13:00Z" w:initials="MA">
    <w:p w14:paraId="1972B77D" w14:textId="3EE9F3B0" w:rsidR="002C4A99" w:rsidRDefault="002C4A99">
      <w:pPr>
        <w:pStyle w:val="CommentText"/>
      </w:pPr>
      <w:r>
        <w:rPr>
          <w:rStyle w:val="CommentReference"/>
        </w:rPr>
        <w:annotationRef/>
      </w:r>
      <w:r w:rsidRPr="00734868">
        <w:t>Please update deadline date(s) to reflect Summer 2024 semester.</w:t>
      </w:r>
    </w:p>
  </w:comment>
  <w:comment w:id="449" w:author="Madeha Ali" w:date="2024-02-29T23:12:00Z" w:initials="MA">
    <w:p w14:paraId="0B3CA9E8" w14:textId="1F54F61F" w:rsidR="002C4A99" w:rsidRDefault="002C4A99">
      <w:pPr>
        <w:pStyle w:val="CommentText"/>
      </w:pPr>
      <w:r>
        <w:rPr>
          <w:rStyle w:val="CommentReference"/>
        </w:rPr>
        <w:annotationRef/>
      </w:r>
      <w:r w:rsidRPr="00734868">
        <w:t>Please update your course outline dates and due dates to reflect Summer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974EE" w15:done="1"/>
  <w15:commentEx w15:paraId="1972B77D" w15:done="0"/>
  <w15:commentEx w15:paraId="0B3CA9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807E" w16cex:dateUtc="2022-10-25T19:34:00Z"/>
  <w16cex:commentExtensible w16cex:durableId="26035BD4" w16cex:dateUtc="2022-04-04T14:53:00Z"/>
  <w16cex:commentExtensible w16cex:durableId="270272EA" w16cex:dateUtc="2022-10-25T18:36:00Z"/>
  <w16cex:commentExtensible w16cex:durableId="27028473" w16cex:dateUtc="2022-10-2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974EE" w16cid:durableId="298B8BF4"/>
  <w16cid:commentId w16cid:paraId="1972B77D" w16cid:durableId="298B8E31"/>
  <w16cid:commentId w16cid:paraId="0B3CA9E8" w16cid:durableId="298B8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F8603" w14:textId="77777777" w:rsidR="002C4A99" w:rsidRDefault="002C4A99">
      <w:r>
        <w:separator/>
      </w:r>
    </w:p>
  </w:endnote>
  <w:endnote w:type="continuationSeparator" w:id="0">
    <w:p w14:paraId="5A26CD9D" w14:textId="77777777" w:rsidR="002C4A99" w:rsidRDefault="002C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C4A99" w:rsidRDefault="002C4A9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C4A99" w:rsidRDefault="002C4A99">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2C4A99" w:rsidRDefault="002C4A99">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2C4A99" w:rsidRDefault="002C4A99">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C4A99" w:rsidRDefault="002C4A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B133" w14:textId="77777777" w:rsidR="002C4A99" w:rsidRDefault="002C4A99">
      <w:r>
        <w:separator/>
      </w:r>
    </w:p>
  </w:footnote>
  <w:footnote w:type="continuationSeparator" w:id="0">
    <w:p w14:paraId="329EE1FB" w14:textId="77777777" w:rsidR="002C4A99" w:rsidRDefault="002C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C4A99" w:rsidRDefault="002C4A9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C4A99" w:rsidRDefault="002C4A99">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C4A99" w:rsidRDefault="002C4A9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340"/>
    <w:multiLevelType w:val="hybridMultilevel"/>
    <w:tmpl w:val="F7062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E37A2"/>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B4833"/>
    <w:multiLevelType w:val="hybridMultilevel"/>
    <w:tmpl w:val="FBAEF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95DEA"/>
    <w:multiLevelType w:val="multilevel"/>
    <w:tmpl w:val="05EC878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1171E"/>
    <w:multiLevelType w:val="hybridMultilevel"/>
    <w:tmpl w:val="ADC62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5512E2"/>
    <w:multiLevelType w:val="hybridMultilevel"/>
    <w:tmpl w:val="4B2C5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F35729"/>
    <w:multiLevelType w:val="hybridMultilevel"/>
    <w:tmpl w:val="0492C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EA0074"/>
    <w:multiLevelType w:val="multilevel"/>
    <w:tmpl w:val="81B45098"/>
    <w:lvl w:ilvl="0">
      <w:start w:val="1"/>
      <w:numFmt w:val="bullet"/>
      <w:lvlText w:val=""/>
      <w:lvlJc w:val="left"/>
      <w:pPr>
        <w:ind w:left="360" w:hanging="360"/>
      </w:pPr>
      <w:rPr>
        <w:rFonts w:ascii="Symbol" w:hAnsi="Symbol" w:hint="default"/>
      </w:rPr>
    </w:lvl>
    <w:lvl w:ilvl="1">
      <w:start w:val="1"/>
      <w:numFmt w:val="lowerRoman"/>
      <w:lvlText w:val="%2."/>
      <w:lvlJc w:val="righ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0" w15:restartNumberingAfterBreak="0">
    <w:nsid w:val="35B47602"/>
    <w:multiLevelType w:val="hybridMultilevel"/>
    <w:tmpl w:val="198E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6A75875"/>
    <w:multiLevelType w:val="hybridMultilevel"/>
    <w:tmpl w:val="89B0C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F30A9A"/>
    <w:multiLevelType w:val="hybridMultilevel"/>
    <w:tmpl w:val="7888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D2A13"/>
    <w:multiLevelType w:val="hybridMultilevel"/>
    <w:tmpl w:val="ADC62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421EA8"/>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4E0FE0"/>
    <w:multiLevelType w:val="hybridMultilevel"/>
    <w:tmpl w:val="8BC6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E82216"/>
    <w:multiLevelType w:val="hybridMultilevel"/>
    <w:tmpl w:val="9FD2B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3B13C2"/>
    <w:multiLevelType w:val="hybridMultilevel"/>
    <w:tmpl w:val="376A4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AE5179"/>
    <w:multiLevelType w:val="multilevel"/>
    <w:tmpl w:val="CF50DA1E"/>
    <w:lvl w:ilvl="0">
      <w:start w:val="1"/>
      <w:numFmt w:val="bullet"/>
      <w:lvlText w:val="o"/>
      <w:lvlJc w:val="left"/>
      <w:pPr>
        <w:ind w:left="720" w:hanging="360"/>
      </w:pPr>
      <w:rPr>
        <w:rFonts w:ascii="Courier New" w:hAnsi="Courier New" w:cs="Courier New"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890D77"/>
    <w:multiLevelType w:val="hybridMultilevel"/>
    <w:tmpl w:val="73D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71906486"/>
    <w:multiLevelType w:val="multilevel"/>
    <w:tmpl w:val="16CA9822"/>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6" w15:restartNumberingAfterBreak="0">
    <w:nsid w:val="76531F84"/>
    <w:multiLevelType w:val="multilevel"/>
    <w:tmpl w:val="998285D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7" w15:restartNumberingAfterBreak="0">
    <w:nsid w:val="7BC46D35"/>
    <w:multiLevelType w:val="multilevel"/>
    <w:tmpl w:val="98CAE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D226319"/>
    <w:multiLevelType w:val="multilevel"/>
    <w:tmpl w:val="4B64B386"/>
    <w:lvl w:ilvl="0">
      <w:start w:val="1"/>
      <w:numFmt w:val="bullet"/>
      <w:lvlText w:val=""/>
      <w:lvlJc w:val="left"/>
      <w:pPr>
        <w:ind w:left="1440" w:hanging="360"/>
      </w:pPr>
      <w:rPr>
        <w:rFonts w:ascii="Symbol" w:hAnsi="Symbol" w:hint="default"/>
        <w:sz w:val="22"/>
        <w:szCs w:val="22"/>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num w:numId="1">
    <w:abstractNumId w:val="11"/>
  </w:num>
  <w:num w:numId="2">
    <w:abstractNumId w:val="5"/>
  </w:num>
  <w:num w:numId="3">
    <w:abstractNumId w:val="22"/>
  </w:num>
  <w:num w:numId="4">
    <w:abstractNumId w:val="19"/>
  </w:num>
  <w:num w:numId="5">
    <w:abstractNumId w:val="2"/>
  </w:num>
  <w:num w:numId="6">
    <w:abstractNumId w:val="20"/>
  </w:num>
  <w:num w:numId="7">
    <w:abstractNumId w:val="4"/>
  </w:num>
  <w:num w:numId="8">
    <w:abstractNumId w:val="17"/>
  </w:num>
  <w:num w:numId="9">
    <w:abstractNumId w:val="16"/>
  </w:num>
  <w:num w:numId="10">
    <w:abstractNumId w:val="24"/>
  </w:num>
  <w:num w:numId="11">
    <w:abstractNumId w:val="18"/>
  </w:num>
  <w:num w:numId="12">
    <w:abstractNumId w:val="12"/>
  </w:num>
  <w:num w:numId="13">
    <w:abstractNumId w:val="9"/>
  </w:num>
  <w:num w:numId="14">
    <w:abstractNumId w:val="13"/>
  </w:num>
  <w:num w:numId="15">
    <w:abstractNumId w:val="7"/>
  </w:num>
  <w:num w:numId="16">
    <w:abstractNumId w:val="8"/>
  </w:num>
  <w:num w:numId="17">
    <w:abstractNumId w:val="26"/>
  </w:num>
  <w:num w:numId="18">
    <w:abstractNumId w:val="3"/>
  </w:num>
  <w:num w:numId="19">
    <w:abstractNumId w:val="21"/>
  </w:num>
  <w:num w:numId="20">
    <w:abstractNumId w:val="1"/>
  </w:num>
  <w:num w:numId="21">
    <w:abstractNumId w:val="15"/>
  </w:num>
  <w:num w:numId="22">
    <w:abstractNumId w:val="6"/>
  </w:num>
  <w:num w:numId="23">
    <w:abstractNumId w:val="10"/>
  </w:num>
  <w:num w:numId="24">
    <w:abstractNumId w:val="0"/>
  </w:num>
  <w:num w:numId="25">
    <w:abstractNumId w:val="23"/>
  </w:num>
  <w:num w:numId="26">
    <w:abstractNumId w:val="14"/>
  </w:num>
  <w:num w:numId="27">
    <w:abstractNumId w:val="28"/>
  </w:num>
  <w:num w:numId="28">
    <w:abstractNumId w:val="25"/>
  </w:num>
  <w:num w:numId="2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rson w15:author="McKinney, Kelly">
    <w15:presenceInfo w15:providerId="AD" w15:userId="S-1-5-21-117609710-1958367476-725345543-270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revisionView w:markup="0"/>
  <w:trackRevisions/>
  <w:documentProtection w:edit="comments" w:enforcement="1" w:cryptProviderType="rsaAES" w:cryptAlgorithmClass="hash" w:cryptAlgorithmType="typeAny" w:cryptAlgorithmSid="14" w:cryptSpinCount="100000" w:hash="XR8ED8GRnzHMY/NvMVb9SOYAWtKkPDhZQYCy8Jm0+0KMPMtriDp4Eut4mHP2gwACuRXj5FeEz7I5QplY3SOi0A==" w:salt="kbUpeqa33NqQ66ylW9QVr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389D"/>
    <w:rsid w:val="00153210"/>
    <w:rsid w:val="00165E04"/>
    <w:rsid w:val="001A0A00"/>
    <w:rsid w:val="001F1C82"/>
    <w:rsid w:val="00235324"/>
    <w:rsid w:val="002C259C"/>
    <w:rsid w:val="002C4A99"/>
    <w:rsid w:val="002D1E5A"/>
    <w:rsid w:val="00342003"/>
    <w:rsid w:val="00362E5B"/>
    <w:rsid w:val="004E661E"/>
    <w:rsid w:val="00506B1A"/>
    <w:rsid w:val="00510491"/>
    <w:rsid w:val="00520459"/>
    <w:rsid w:val="00587350"/>
    <w:rsid w:val="005E0345"/>
    <w:rsid w:val="00634D5D"/>
    <w:rsid w:val="00661536"/>
    <w:rsid w:val="00665BAD"/>
    <w:rsid w:val="006C7C20"/>
    <w:rsid w:val="0070564B"/>
    <w:rsid w:val="00707D77"/>
    <w:rsid w:val="00734868"/>
    <w:rsid w:val="00764C36"/>
    <w:rsid w:val="007774A3"/>
    <w:rsid w:val="008730BC"/>
    <w:rsid w:val="0089227B"/>
    <w:rsid w:val="00892FB9"/>
    <w:rsid w:val="008B02D1"/>
    <w:rsid w:val="008C63F7"/>
    <w:rsid w:val="00945C14"/>
    <w:rsid w:val="00976857"/>
    <w:rsid w:val="009D479A"/>
    <w:rsid w:val="009F375C"/>
    <w:rsid w:val="00A05763"/>
    <w:rsid w:val="00AA387F"/>
    <w:rsid w:val="00AD2F1F"/>
    <w:rsid w:val="00AE10DD"/>
    <w:rsid w:val="00AE13C4"/>
    <w:rsid w:val="00B800EA"/>
    <w:rsid w:val="00BA3E55"/>
    <w:rsid w:val="00BD21AE"/>
    <w:rsid w:val="00BD6B1C"/>
    <w:rsid w:val="00C6681A"/>
    <w:rsid w:val="00C82CA5"/>
    <w:rsid w:val="00D07F12"/>
    <w:rsid w:val="00D40283"/>
    <w:rsid w:val="00D46CA0"/>
    <w:rsid w:val="00DE5F76"/>
    <w:rsid w:val="00E10831"/>
    <w:rsid w:val="00E52C1A"/>
    <w:rsid w:val="00E77986"/>
    <w:rsid w:val="00EE1615"/>
    <w:rsid w:val="00EF3670"/>
    <w:rsid w:val="00F0392E"/>
    <w:rsid w:val="00F90088"/>
    <w:rsid w:val="00F9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1A0A00"/>
    <w:pPr>
      <w:ind w:left="720"/>
      <w:contextualSpacing/>
    </w:pPr>
  </w:style>
  <w:style w:type="character" w:styleId="Hyperlink">
    <w:name w:val="Hyperlink"/>
    <w:basedOn w:val="DefaultParagraphFont"/>
    <w:uiPriority w:val="99"/>
    <w:unhideWhenUsed/>
    <w:rsid w:val="001A0A00"/>
    <w:rPr>
      <w:color w:val="0000FF" w:themeColor="hyperlink"/>
      <w:u w:val="single"/>
    </w:rPr>
  </w:style>
  <w:style w:type="character" w:styleId="UnresolvedMention">
    <w:name w:val="Unresolved Mention"/>
    <w:basedOn w:val="DefaultParagraphFont"/>
    <w:uiPriority w:val="99"/>
    <w:semiHidden/>
    <w:unhideWhenUsed/>
    <w:rsid w:val="001A0A00"/>
    <w:rPr>
      <w:color w:val="605E5C"/>
      <w:shd w:val="clear" w:color="auto" w:fill="E1DFDD"/>
    </w:rPr>
  </w:style>
  <w:style w:type="paragraph" w:styleId="Revision">
    <w:name w:val="Revision"/>
    <w:hidden/>
    <w:uiPriority w:val="99"/>
    <w:semiHidden/>
    <w:rsid w:val="00C6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86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u.edu/servicelink/KB0018507" TargetMode="External"/><Relationship Id="rId18" Type="http://schemas.openxmlformats.org/officeDocument/2006/relationships/hyperlink" Target="https://www.hsaj.org/articles/93" TargetMode="External"/><Relationship Id="rId26" Type="http://schemas.openxmlformats.org/officeDocument/2006/relationships/hyperlink" Target="https://www.sps.nyu.edu/homepage/about-us/idbea/about-idbea.html" TargetMode="External"/><Relationship Id="rId39" Type="http://schemas.openxmlformats.org/officeDocument/2006/relationships/hyperlink" Target="https://www.sps.nyu.edu/homepage/student-experience/policies-and-procedures.html" TargetMode="External"/><Relationship Id="rId21" Type="http://schemas.openxmlformats.org/officeDocument/2006/relationships/hyperlink" Target="https://youtu.be/qhurBdMXraM" TargetMode="External"/><Relationship Id="rId34" Type="http://schemas.openxmlformats.org/officeDocument/2006/relationships/hyperlink" Target="mailto:mosescsa@nyu.edu" TargetMode="External"/><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training.fema.gov/IS/crslist.aspx" TargetMode="External"/><Relationship Id="rId29" Type="http://schemas.openxmlformats.org/officeDocument/2006/relationships/hyperlink" Target="http://sps.nyu.edu/academics/academic-policies-and-procedures.html" TargetMode="External"/><Relationship Id="rId11" Type="http://schemas.microsoft.com/office/2016/09/relationships/commentsIds" Target="commentsIds.xml"/><Relationship Id="rId24" Type="http://schemas.openxmlformats.org/officeDocument/2006/relationships/hyperlink" Target="https://mcsolutions.com/wp-content/uploads/2012/08/CatastrophicIncidentFrameworkPaper-MCS-110411.pdf" TargetMode="External"/><Relationship Id="rId32" Type="http://schemas.openxmlformats.org/officeDocument/2006/relationships/hyperlink" Target="https://www.nyu.edu/students/communities-and-groups/student-accessibility/academic.html" TargetMode="External"/><Relationship Id="rId37" Type="http://schemas.openxmlformats.org/officeDocument/2006/relationships/hyperlink" Target="https://www.nyu.edu/about/policies-guidelines-compliance/policies-and-guidelines/university-calendar-policy-on-religious-holidays.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ewyorker.com/magazine/2015/07/20/the-really-big-one" TargetMode="External"/><Relationship Id="rId28" Type="http://schemas.openxmlformats.org/officeDocument/2006/relationships/hyperlink" Target="http://www.nyu.edu/about/policies-guidelines-compliance.html" TargetMode="External"/><Relationship Id="rId36" Type="http://schemas.openxmlformats.org/officeDocument/2006/relationships/hyperlink" Target="https://www.sps.nyu.edu/homepage/student-experience/resources-and-services.html" TargetMode="External"/><Relationship Id="rId49" Type="http://schemas.openxmlformats.org/officeDocument/2006/relationships/theme" Target="theme/theme1.xml"/><Relationship Id="rId57"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yperlink" Target="https://www.fema.gov/sites/default/files/2020-04/NRF_FINALApproved_2011028.pdf"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brightspace.nyu.edu/" TargetMode="External"/><Relationship Id="rId22" Type="http://schemas.openxmlformats.org/officeDocument/2006/relationships/hyperlink" Target="https://youtu.be/s5rL0OFnrH0" TargetMode="External"/><Relationship Id="rId27" Type="http://schemas.openxmlformats.org/officeDocument/2006/relationships/hyperlink" Target="https://www.sps.nyu.edu/homepage/about-us/idbea/about-idbea.html" TargetMode="External"/><Relationship Id="rId30" Type="http://schemas.openxmlformats.org/officeDocument/2006/relationships/hyperlink" Target="https://www.nyu.edu/about/policies-guidelines-compliance/policies-and-guidelines/student-services.html" TargetMode="External"/><Relationship Id="rId35" Type="http://schemas.openxmlformats.org/officeDocument/2006/relationships/hyperlink" Target="https://www.nyu.edu/students/health-and-wellness/wellness-exchange.html" TargetMode="External"/><Relationship Id="rId43" Type="http://schemas.openxmlformats.org/officeDocument/2006/relationships/footer" Target="footer2.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hbr.org/2013/07/leadership-lessons-from-the-chilean-mine-rescue"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nyu.edu/servicelink/KB0018471" TargetMode="External"/><Relationship Id="rId46" Type="http://schemas.openxmlformats.org/officeDocument/2006/relationships/fontTable" Target="fontTable.xml"/><Relationship Id="rId20" Type="http://schemas.openxmlformats.org/officeDocument/2006/relationships/hyperlink" Target="https://youtu.be/3jXlhPGs0T8"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DC9AF896A4BB182F93234FC126160"/>
        <w:category>
          <w:name w:val="General"/>
          <w:gallery w:val="placeholder"/>
        </w:category>
        <w:types>
          <w:type w:val="bbPlcHdr"/>
        </w:types>
        <w:behaviors>
          <w:behavior w:val="content"/>
        </w:behaviors>
        <w:guid w:val="{925F8241-C9A4-42AC-A2C4-B506AB9C9FC5}"/>
      </w:docPartPr>
      <w:docPartBody>
        <w:p w:rsidR="00B00E36" w:rsidRDefault="00B00E36" w:rsidP="00B00E36">
          <w:pPr>
            <w:pStyle w:val="547DC9AF896A4BB182F93234FC126160"/>
          </w:pPr>
          <w:r w:rsidRPr="00C768AB">
            <w:rPr>
              <w:rStyle w:val="PlaceholderText"/>
              <w:rFonts w:cs="Arial"/>
            </w:rPr>
            <w:t>Choose a Modality</w:t>
          </w:r>
          <w:r>
            <w:rPr>
              <w:rStyle w:val="PlaceholderText"/>
              <w:rFonts w:cs="Arial"/>
            </w:rPr>
            <w:t xml:space="preserve"> (dropdown)</w:t>
          </w:r>
          <w:r w:rsidRPr="00C768AB">
            <w:rPr>
              <w:rStyle w:val="PlaceholderText"/>
              <w:rFonts w:cs="Arial"/>
            </w:rPr>
            <w:t>.</w:t>
          </w:r>
        </w:p>
      </w:docPartBody>
    </w:docPart>
    <w:docPart>
      <w:docPartPr>
        <w:name w:val="F489327AD1FC4AA7A051D764DC1DE7BE"/>
        <w:category>
          <w:name w:val="General"/>
          <w:gallery w:val="placeholder"/>
        </w:category>
        <w:types>
          <w:type w:val="bbPlcHdr"/>
        </w:types>
        <w:behaviors>
          <w:behavior w:val="content"/>
        </w:behaviors>
        <w:guid w:val="{35E9E277-2B0B-4D02-B35C-D714C1FFD97D}"/>
      </w:docPartPr>
      <w:docPartBody>
        <w:p w:rsidR="00B00E36" w:rsidRDefault="00B00E36" w:rsidP="00B00E36">
          <w:pPr>
            <w:pStyle w:val="F489327AD1FC4AA7A051D764DC1DE7B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419850FF744CB1B57D98635A65FDFD"/>
        <w:category>
          <w:name w:val="General"/>
          <w:gallery w:val="placeholder"/>
        </w:category>
        <w:types>
          <w:type w:val="bbPlcHdr"/>
        </w:types>
        <w:behaviors>
          <w:behavior w:val="content"/>
        </w:behaviors>
        <w:guid w:val="{D069B6F1-63E0-406F-AF1F-0090BEAEFC32}"/>
      </w:docPartPr>
      <w:docPartBody>
        <w:p w:rsidR="00B00E36" w:rsidRDefault="00B00E36" w:rsidP="00B00E36">
          <w:pPr>
            <w:pStyle w:val="27419850FF744CB1B57D98635A65FDFD"/>
          </w:pPr>
          <w:r>
            <w:rPr>
              <w:rStyle w:val="PlaceholderText"/>
            </w:rPr>
            <w:t>En</w:t>
          </w:r>
          <w:r w:rsidRPr="004C1CEF">
            <w:rPr>
              <w:rStyle w:val="PlaceholderText"/>
            </w:rPr>
            <w:t xml:space="preserve">ter </w:t>
          </w:r>
          <w:r>
            <w:rPr>
              <w:rStyle w:val="PlaceholderText"/>
            </w:rPr>
            <w:t>your title.</w:t>
          </w:r>
        </w:p>
      </w:docPartBody>
    </w:docPart>
    <w:docPart>
      <w:docPartPr>
        <w:name w:val="D95C85589C4040E4AAB341B138CAFCD8"/>
        <w:category>
          <w:name w:val="General"/>
          <w:gallery w:val="placeholder"/>
        </w:category>
        <w:types>
          <w:type w:val="bbPlcHdr"/>
        </w:types>
        <w:behaviors>
          <w:behavior w:val="content"/>
        </w:behaviors>
        <w:guid w:val="{047B369B-930C-41E4-9C73-EEB80DCF462E}"/>
      </w:docPartPr>
      <w:docPartBody>
        <w:p w:rsidR="00B00E36" w:rsidRDefault="00B00E36" w:rsidP="00B00E36">
          <w:pPr>
            <w:pStyle w:val="D95C85589C4040E4AAB341B138CAFCD8"/>
          </w:pPr>
          <w:r w:rsidRPr="004C1CEF">
            <w:rPr>
              <w:rStyle w:val="PlaceholderText"/>
            </w:rPr>
            <w:t>Choose an item.</w:t>
          </w:r>
        </w:p>
      </w:docPartBody>
    </w:docPart>
    <w:docPart>
      <w:docPartPr>
        <w:name w:val="207DE821204C4132BDB4C9981B26DC4E"/>
        <w:category>
          <w:name w:val="General"/>
          <w:gallery w:val="placeholder"/>
        </w:category>
        <w:types>
          <w:type w:val="bbPlcHdr"/>
        </w:types>
        <w:behaviors>
          <w:behavior w:val="content"/>
        </w:behaviors>
        <w:guid w:val="{A57E477F-B441-4BE9-BBC2-858AFE6C7E10}"/>
      </w:docPartPr>
      <w:docPartBody>
        <w:p w:rsidR="00B00E36" w:rsidRDefault="00B00E36" w:rsidP="00B00E36">
          <w:pPr>
            <w:pStyle w:val="207DE821204C4132BDB4C9981B26DC4E"/>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67C352638C144C98B3524A9421AFA426"/>
        <w:category>
          <w:name w:val="General"/>
          <w:gallery w:val="placeholder"/>
        </w:category>
        <w:types>
          <w:type w:val="bbPlcHdr"/>
        </w:types>
        <w:behaviors>
          <w:behavior w:val="content"/>
        </w:behaviors>
        <w:guid w:val="{6A56BA67-20A3-42CA-A8FA-2304D1D47DF9}"/>
      </w:docPartPr>
      <w:docPartBody>
        <w:p w:rsidR="00B00E36" w:rsidRDefault="00B00E36" w:rsidP="00B00E36">
          <w:pPr>
            <w:pStyle w:val="67C352638C144C98B3524A9421AFA426"/>
          </w:pPr>
          <w:r w:rsidRPr="004C1CEF">
            <w:rPr>
              <w:rStyle w:val="PlaceholderText"/>
            </w:rPr>
            <w:t>Click or tap here to enter text.</w:t>
          </w:r>
        </w:p>
      </w:docPartBody>
    </w:docPart>
    <w:docPart>
      <w:docPartPr>
        <w:name w:val="D0FCA706819F4F3385D6681D969266B5"/>
        <w:category>
          <w:name w:val="General"/>
          <w:gallery w:val="placeholder"/>
        </w:category>
        <w:types>
          <w:type w:val="bbPlcHdr"/>
        </w:types>
        <w:behaviors>
          <w:behavior w:val="content"/>
        </w:behaviors>
        <w:guid w:val="{EA3C1760-BD87-4517-AEC1-0489AF9D951D}"/>
      </w:docPartPr>
      <w:docPartBody>
        <w:p w:rsidR="00B00E36" w:rsidRDefault="00B00E36" w:rsidP="00B00E36">
          <w:pPr>
            <w:pStyle w:val="D0FCA706819F4F3385D6681D969266B5"/>
          </w:pPr>
          <w:r w:rsidRPr="009D7E8A">
            <w:rPr>
              <w:rStyle w:val="PlaceholderText"/>
            </w:rPr>
            <w:t>Choose an item.</w:t>
          </w:r>
        </w:p>
      </w:docPartBody>
    </w:docPart>
    <w:docPart>
      <w:docPartPr>
        <w:name w:val="5F2C6189286846A2A35681713E9CB70A"/>
        <w:category>
          <w:name w:val="General"/>
          <w:gallery w:val="placeholder"/>
        </w:category>
        <w:types>
          <w:type w:val="bbPlcHdr"/>
        </w:types>
        <w:behaviors>
          <w:behavior w:val="content"/>
        </w:behaviors>
        <w:guid w:val="{4395804B-C5F1-44BE-8503-CA98C688B075}"/>
      </w:docPartPr>
      <w:docPartBody>
        <w:p w:rsidR="00B00E36" w:rsidRDefault="00B00E36" w:rsidP="00B00E36">
          <w:pPr>
            <w:pStyle w:val="5F2C6189286846A2A35681713E9CB70A"/>
          </w:pPr>
          <w:r w:rsidRPr="00347E91">
            <w:rPr>
              <w:rStyle w:val="PlaceholderText"/>
            </w:rPr>
            <w:t>Choose a</w:t>
          </w:r>
          <w:r>
            <w:rPr>
              <w:rStyle w:val="PlaceholderText"/>
            </w:rPr>
            <w:t xml:space="preserve"> Modality</w:t>
          </w:r>
        </w:p>
      </w:docPartBody>
    </w:docPart>
    <w:docPart>
      <w:docPartPr>
        <w:name w:val="2A8FC15E544E4C6BAF8D941B8208F5B7"/>
        <w:category>
          <w:name w:val="General"/>
          <w:gallery w:val="placeholder"/>
        </w:category>
        <w:types>
          <w:type w:val="bbPlcHdr"/>
        </w:types>
        <w:behaviors>
          <w:behavior w:val="content"/>
        </w:behaviors>
        <w:guid w:val="{4FDCCF8D-87F2-489D-A50C-AB0CB1FC33BA}"/>
      </w:docPartPr>
      <w:docPartBody>
        <w:p w:rsidR="00B00E36" w:rsidRDefault="00B00E36" w:rsidP="00B00E36">
          <w:pPr>
            <w:pStyle w:val="2A8FC15E544E4C6BAF8D941B8208F5B7"/>
          </w:pPr>
          <w:r w:rsidRPr="00530717">
            <w:rPr>
              <w:rStyle w:val="PlaceholderText"/>
            </w:rPr>
            <w:t xml:space="preserve">Choose </w:t>
          </w:r>
          <w:r>
            <w:rPr>
              <w:rStyle w:val="PlaceholderText"/>
            </w:rPr>
            <w:t>a frequency</w:t>
          </w:r>
        </w:p>
      </w:docPartBody>
    </w:docPart>
    <w:docPart>
      <w:docPartPr>
        <w:name w:val="5A5F578D528442CCB211C1B4D702D8EF"/>
        <w:category>
          <w:name w:val="General"/>
          <w:gallery w:val="placeholder"/>
        </w:category>
        <w:types>
          <w:type w:val="bbPlcHdr"/>
        </w:types>
        <w:behaviors>
          <w:behavior w:val="content"/>
        </w:behaviors>
        <w:guid w:val="{7216AC4A-2C64-419A-8385-0C9CC92741C8}"/>
      </w:docPartPr>
      <w:docPartBody>
        <w:p w:rsidR="00D94426" w:rsidRDefault="00B00E36" w:rsidP="00B00E36">
          <w:pPr>
            <w:pStyle w:val="5A5F578D528442CCB211C1B4D702D8EF"/>
          </w:pPr>
          <w:r w:rsidRPr="00B01C73">
            <w:rPr>
              <w:rStyle w:val="PlaceholderText"/>
            </w:rPr>
            <w:t>Click or tap to enter a date.</w:t>
          </w:r>
        </w:p>
      </w:docPartBody>
    </w:docPart>
    <w:docPart>
      <w:docPartPr>
        <w:name w:val="5B9AC4B7CDBC43FA8002C32F749C8B51"/>
        <w:category>
          <w:name w:val="General"/>
          <w:gallery w:val="placeholder"/>
        </w:category>
        <w:types>
          <w:type w:val="bbPlcHdr"/>
        </w:types>
        <w:behaviors>
          <w:behavior w:val="content"/>
        </w:behaviors>
        <w:guid w:val="{756BBC58-4B0E-4B6C-B6C6-99689BEAED82}"/>
      </w:docPartPr>
      <w:docPartBody>
        <w:p w:rsidR="00D94426" w:rsidRDefault="00B00E36" w:rsidP="00B00E36">
          <w:pPr>
            <w:pStyle w:val="5B9AC4B7CDBC43FA8002C32F749C8B51"/>
          </w:pPr>
          <w:r w:rsidRPr="00B01C73">
            <w:rPr>
              <w:rStyle w:val="PlaceholderText"/>
            </w:rPr>
            <w:t>Click or tap to enter a date.</w:t>
          </w:r>
        </w:p>
      </w:docPartBody>
    </w:docPart>
    <w:docPart>
      <w:docPartPr>
        <w:name w:val="E14763A1986C42F48417784C9A45EC12"/>
        <w:category>
          <w:name w:val="General"/>
          <w:gallery w:val="placeholder"/>
        </w:category>
        <w:types>
          <w:type w:val="bbPlcHdr"/>
        </w:types>
        <w:behaviors>
          <w:behavior w:val="content"/>
        </w:behaviors>
        <w:guid w:val="{07A2AB13-063E-4916-A079-640BE30AD97E}"/>
      </w:docPartPr>
      <w:docPartBody>
        <w:p w:rsidR="00D94426" w:rsidRDefault="00B00E36" w:rsidP="00B00E36">
          <w:pPr>
            <w:pStyle w:val="E14763A1986C42F48417784C9A45EC12"/>
          </w:pPr>
          <w:r w:rsidRPr="00B01C73">
            <w:rPr>
              <w:rStyle w:val="PlaceholderText"/>
            </w:rPr>
            <w:t>Click or tap to enter a date.</w:t>
          </w:r>
        </w:p>
      </w:docPartBody>
    </w:docPart>
    <w:docPart>
      <w:docPartPr>
        <w:name w:val="76450807F4534531BA203F608D1B5A6C"/>
        <w:category>
          <w:name w:val="General"/>
          <w:gallery w:val="placeholder"/>
        </w:category>
        <w:types>
          <w:type w:val="bbPlcHdr"/>
        </w:types>
        <w:behaviors>
          <w:behavior w:val="content"/>
        </w:behaviors>
        <w:guid w:val="{2CA4482B-6B58-4386-89AA-D9BD00BA6B04}"/>
      </w:docPartPr>
      <w:docPartBody>
        <w:p w:rsidR="00D94426" w:rsidRDefault="00B00E36" w:rsidP="00B00E36">
          <w:pPr>
            <w:pStyle w:val="76450807F4534531BA203F608D1B5A6C"/>
          </w:pPr>
          <w:r w:rsidRPr="00B01C73">
            <w:rPr>
              <w:rStyle w:val="PlaceholderText"/>
            </w:rPr>
            <w:t>Click or tap to enter a date.</w:t>
          </w:r>
        </w:p>
      </w:docPartBody>
    </w:docPart>
    <w:docPart>
      <w:docPartPr>
        <w:name w:val="D02175433FDE481F9F012F71B7561435"/>
        <w:category>
          <w:name w:val="General"/>
          <w:gallery w:val="placeholder"/>
        </w:category>
        <w:types>
          <w:type w:val="bbPlcHdr"/>
        </w:types>
        <w:behaviors>
          <w:behavior w:val="content"/>
        </w:behaviors>
        <w:guid w:val="{0DAF50E1-56E4-4E30-86FA-EB78D3D3975F}"/>
      </w:docPartPr>
      <w:docPartBody>
        <w:p w:rsidR="00D94426" w:rsidRDefault="00B00E36" w:rsidP="00B00E36">
          <w:pPr>
            <w:pStyle w:val="D02175433FDE481F9F012F71B7561435"/>
          </w:pPr>
          <w:r w:rsidRPr="00B01C73">
            <w:rPr>
              <w:rStyle w:val="PlaceholderText"/>
            </w:rPr>
            <w:t>Click or tap to enter a date.</w:t>
          </w:r>
        </w:p>
      </w:docPartBody>
    </w:docPart>
    <w:docPart>
      <w:docPartPr>
        <w:name w:val="73EBA6B932EA4CAC88C87463F6653CF2"/>
        <w:category>
          <w:name w:val="General"/>
          <w:gallery w:val="placeholder"/>
        </w:category>
        <w:types>
          <w:type w:val="bbPlcHdr"/>
        </w:types>
        <w:behaviors>
          <w:behavior w:val="content"/>
        </w:behaviors>
        <w:guid w:val="{6B9EF846-28BF-4F13-8246-14FFF28F6597}"/>
      </w:docPartPr>
      <w:docPartBody>
        <w:p w:rsidR="00D94426" w:rsidRDefault="00B00E36" w:rsidP="00B00E36">
          <w:pPr>
            <w:pStyle w:val="73EBA6B932EA4CAC88C87463F6653CF2"/>
          </w:pPr>
          <w:r w:rsidRPr="00B01C73">
            <w:rPr>
              <w:rStyle w:val="PlaceholderText"/>
            </w:rPr>
            <w:t>Click or tap to enter a date.</w:t>
          </w:r>
        </w:p>
      </w:docPartBody>
    </w:docPart>
    <w:docPart>
      <w:docPartPr>
        <w:name w:val="66FB37BDBF3E4FD295A38DCC43939D99"/>
        <w:category>
          <w:name w:val="General"/>
          <w:gallery w:val="placeholder"/>
        </w:category>
        <w:types>
          <w:type w:val="bbPlcHdr"/>
        </w:types>
        <w:behaviors>
          <w:behavior w:val="content"/>
        </w:behaviors>
        <w:guid w:val="{BAB45454-D958-41FC-904E-50F7360944F1}"/>
      </w:docPartPr>
      <w:docPartBody>
        <w:p w:rsidR="00D94426" w:rsidRDefault="00B00E36" w:rsidP="00B00E36">
          <w:pPr>
            <w:pStyle w:val="66FB37BDBF3E4FD295A38DCC43939D99"/>
          </w:pPr>
          <w:r w:rsidRPr="00B01C73">
            <w:rPr>
              <w:rStyle w:val="PlaceholderText"/>
            </w:rPr>
            <w:t>Click or tap to enter a date.</w:t>
          </w:r>
        </w:p>
      </w:docPartBody>
    </w:docPart>
    <w:docPart>
      <w:docPartPr>
        <w:name w:val="9FEDD3C8E02646A891C25FBD04A6A5F9"/>
        <w:category>
          <w:name w:val="General"/>
          <w:gallery w:val="placeholder"/>
        </w:category>
        <w:types>
          <w:type w:val="bbPlcHdr"/>
        </w:types>
        <w:behaviors>
          <w:behavior w:val="content"/>
        </w:behaviors>
        <w:guid w:val="{1E98442E-810A-4D3C-91E6-46D1E02ADD63}"/>
      </w:docPartPr>
      <w:docPartBody>
        <w:p w:rsidR="00D94426" w:rsidRDefault="00B00E36" w:rsidP="00B00E36">
          <w:pPr>
            <w:pStyle w:val="9FEDD3C8E02646A891C25FBD04A6A5F9"/>
          </w:pPr>
          <w:r w:rsidRPr="00B01C73">
            <w:rPr>
              <w:rStyle w:val="PlaceholderText"/>
            </w:rPr>
            <w:t>Click or tap to enter a date.</w:t>
          </w:r>
        </w:p>
      </w:docPartBody>
    </w:docPart>
    <w:docPart>
      <w:docPartPr>
        <w:name w:val="32387D383C5B41459C3F6DE2B0B7EF89"/>
        <w:category>
          <w:name w:val="General"/>
          <w:gallery w:val="placeholder"/>
        </w:category>
        <w:types>
          <w:type w:val="bbPlcHdr"/>
        </w:types>
        <w:behaviors>
          <w:behavior w:val="content"/>
        </w:behaviors>
        <w:guid w:val="{2A1514F6-7824-4CAB-9F25-9D8CA08F3152}"/>
      </w:docPartPr>
      <w:docPartBody>
        <w:p w:rsidR="00D94426" w:rsidRDefault="00B00E36" w:rsidP="00B00E36">
          <w:pPr>
            <w:pStyle w:val="32387D383C5B41459C3F6DE2B0B7EF89"/>
          </w:pPr>
          <w:r w:rsidRPr="00B01C73">
            <w:rPr>
              <w:rStyle w:val="PlaceholderText"/>
            </w:rPr>
            <w:t>Click or tap to enter a date.</w:t>
          </w:r>
        </w:p>
      </w:docPartBody>
    </w:docPart>
    <w:docPart>
      <w:docPartPr>
        <w:name w:val="96DBE5D7BBDC4B4FB6F805AAF23C30A3"/>
        <w:category>
          <w:name w:val="General"/>
          <w:gallery w:val="placeholder"/>
        </w:category>
        <w:types>
          <w:type w:val="bbPlcHdr"/>
        </w:types>
        <w:behaviors>
          <w:behavior w:val="content"/>
        </w:behaviors>
        <w:guid w:val="{4F50B689-D1B0-4F66-824B-B8D570AF1F68}"/>
      </w:docPartPr>
      <w:docPartBody>
        <w:p w:rsidR="00D94426" w:rsidRDefault="00B00E36" w:rsidP="00B00E36">
          <w:pPr>
            <w:pStyle w:val="96DBE5D7BBDC4B4FB6F805AAF23C30A3"/>
          </w:pPr>
          <w:r w:rsidRPr="00B01C73">
            <w:rPr>
              <w:rStyle w:val="PlaceholderText"/>
            </w:rPr>
            <w:t>Click or tap to enter a date.</w:t>
          </w:r>
        </w:p>
      </w:docPartBody>
    </w:docPart>
    <w:docPart>
      <w:docPartPr>
        <w:name w:val="321071DC7C1E437898A3B39F95070E04"/>
        <w:category>
          <w:name w:val="General"/>
          <w:gallery w:val="placeholder"/>
        </w:category>
        <w:types>
          <w:type w:val="bbPlcHdr"/>
        </w:types>
        <w:behaviors>
          <w:behavior w:val="content"/>
        </w:behaviors>
        <w:guid w:val="{3CE1B16D-666B-483B-BDB1-5E6285913D1F}"/>
      </w:docPartPr>
      <w:docPartBody>
        <w:p w:rsidR="00D94426" w:rsidRDefault="00B00E36" w:rsidP="00B00E36">
          <w:pPr>
            <w:pStyle w:val="321071DC7C1E437898A3B39F95070E04"/>
          </w:pPr>
          <w:r w:rsidRPr="00B01C73">
            <w:rPr>
              <w:rStyle w:val="PlaceholderText"/>
            </w:rPr>
            <w:t>Click or tap to enter a date.</w:t>
          </w:r>
        </w:p>
      </w:docPartBody>
    </w:docPart>
    <w:docPart>
      <w:docPartPr>
        <w:name w:val="D16A2DBE75914B428638A79530B1499E"/>
        <w:category>
          <w:name w:val="General"/>
          <w:gallery w:val="placeholder"/>
        </w:category>
        <w:types>
          <w:type w:val="bbPlcHdr"/>
        </w:types>
        <w:behaviors>
          <w:behavior w:val="content"/>
        </w:behaviors>
        <w:guid w:val="{1CE3D047-0E32-4496-AD16-1B643FE49437}"/>
      </w:docPartPr>
      <w:docPartBody>
        <w:p w:rsidR="00D94426" w:rsidRDefault="00B00E36" w:rsidP="00B00E36">
          <w:pPr>
            <w:pStyle w:val="D16A2DBE75914B428638A79530B1499E"/>
          </w:pPr>
          <w:r w:rsidRPr="00B01C73">
            <w:rPr>
              <w:rStyle w:val="PlaceholderText"/>
            </w:rPr>
            <w:t>Click or tap to enter a date.</w:t>
          </w:r>
        </w:p>
      </w:docPartBody>
    </w:docPart>
    <w:docPart>
      <w:docPartPr>
        <w:name w:val="7990D673046243F7AF02B0AA51BB72B7"/>
        <w:category>
          <w:name w:val="General"/>
          <w:gallery w:val="placeholder"/>
        </w:category>
        <w:types>
          <w:type w:val="bbPlcHdr"/>
        </w:types>
        <w:behaviors>
          <w:behavior w:val="content"/>
        </w:behaviors>
        <w:guid w:val="{68C03567-36E6-4C5E-8A70-9D1211C22E19}"/>
      </w:docPartPr>
      <w:docPartBody>
        <w:p w:rsidR="00000000" w:rsidRDefault="001F6C43" w:rsidP="001F6C43">
          <w:pPr>
            <w:pStyle w:val="7990D673046243F7AF02B0AA51BB72B7"/>
          </w:pPr>
          <w:r w:rsidRPr="00347E91">
            <w:rPr>
              <w:rStyle w:val="PlaceholderText"/>
            </w:rPr>
            <w:t>Choose a</w:t>
          </w:r>
          <w:r>
            <w:rPr>
              <w:rStyle w:val="PlaceholderText"/>
            </w:rPr>
            <w:t xml:space="preserve"> Modality</w:t>
          </w:r>
        </w:p>
      </w:docPartBody>
    </w:docPart>
    <w:docPart>
      <w:docPartPr>
        <w:name w:val="017DA7C53A404E3BBD4038FE3B1D3779"/>
        <w:category>
          <w:name w:val="General"/>
          <w:gallery w:val="placeholder"/>
        </w:category>
        <w:types>
          <w:type w:val="bbPlcHdr"/>
        </w:types>
        <w:behaviors>
          <w:behavior w:val="content"/>
        </w:behaviors>
        <w:guid w:val="{0B923517-5378-4AB7-A241-12BF309B0BDA}"/>
      </w:docPartPr>
      <w:docPartBody>
        <w:p w:rsidR="00000000" w:rsidRDefault="001F6C43" w:rsidP="001F6C43">
          <w:pPr>
            <w:pStyle w:val="017DA7C53A404E3BBD4038FE3B1D3779"/>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D63FC"/>
    <w:rsid w:val="0016421A"/>
    <w:rsid w:val="001F6C43"/>
    <w:rsid w:val="00367DF8"/>
    <w:rsid w:val="007458D3"/>
    <w:rsid w:val="007A21D9"/>
    <w:rsid w:val="007B6056"/>
    <w:rsid w:val="007E7452"/>
    <w:rsid w:val="009437D1"/>
    <w:rsid w:val="00AA66B1"/>
    <w:rsid w:val="00B00E36"/>
    <w:rsid w:val="00C33B4B"/>
    <w:rsid w:val="00D94426"/>
    <w:rsid w:val="00FD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C4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0F656E556D4943B0BAC9521DAF41D426">
    <w:name w:val="0F656E556D4943B0BAC9521DAF41D426"/>
    <w:rsid w:val="00B00E36"/>
    <w:pPr>
      <w:spacing w:after="160" w:line="259" w:lineRule="auto"/>
    </w:pPr>
    <w:rPr>
      <w:sz w:val="22"/>
      <w:szCs w:val="22"/>
    </w:rPr>
  </w:style>
  <w:style w:type="paragraph" w:customStyle="1" w:styleId="547DC9AF896A4BB182F93234FC126160">
    <w:name w:val="547DC9AF896A4BB182F93234FC126160"/>
    <w:rsid w:val="00B00E36"/>
    <w:pPr>
      <w:spacing w:after="160" w:line="259" w:lineRule="auto"/>
    </w:pPr>
    <w:rPr>
      <w:sz w:val="22"/>
      <w:szCs w:val="22"/>
    </w:rPr>
  </w:style>
  <w:style w:type="paragraph" w:customStyle="1" w:styleId="8E5E40027DEB454F86D336AF7195B43F">
    <w:name w:val="8E5E40027DEB454F86D336AF7195B43F"/>
    <w:rsid w:val="00B00E36"/>
    <w:pPr>
      <w:spacing w:after="160" w:line="259" w:lineRule="auto"/>
    </w:pPr>
    <w:rPr>
      <w:sz w:val="22"/>
      <w:szCs w:val="22"/>
    </w:rPr>
  </w:style>
  <w:style w:type="paragraph" w:customStyle="1" w:styleId="3F03237301974103A782705C91C04850">
    <w:name w:val="3F03237301974103A782705C91C04850"/>
    <w:rsid w:val="00B00E36"/>
    <w:pPr>
      <w:spacing w:after="160" w:line="259" w:lineRule="auto"/>
    </w:pPr>
    <w:rPr>
      <w:sz w:val="22"/>
      <w:szCs w:val="22"/>
    </w:rPr>
  </w:style>
  <w:style w:type="paragraph" w:customStyle="1" w:styleId="7069CCD398564B0DAABB8F11CA5B69D7">
    <w:name w:val="7069CCD398564B0DAABB8F11CA5B69D7"/>
    <w:rsid w:val="00B00E36"/>
    <w:pPr>
      <w:spacing w:after="160" w:line="259" w:lineRule="auto"/>
    </w:pPr>
    <w:rPr>
      <w:sz w:val="22"/>
      <w:szCs w:val="22"/>
    </w:rPr>
  </w:style>
  <w:style w:type="paragraph" w:customStyle="1" w:styleId="F489327AD1FC4AA7A051D764DC1DE7BE">
    <w:name w:val="F489327AD1FC4AA7A051D764DC1DE7BE"/>
    <w:rsid w:val="00B00E36"/>
    <w:pPr>
      <w:spacing w:after="160" w:line="259" w:lineRule="auto"/>
    </w:pPr>
    <w:rPr>
      <w:sz w:val="22"/>
      <w:szCs w:val="22"/>
    </w:rPr>
  </w:style>
  <w:style w:type="paragraph" w:customStyle="1" w:styleId="27419850FF744CB1B57D98635A65FDFD">
    <w:name w:val="27419850FF744CB1B57D98635A65FDFD"/>
    <w:rsid w:val="00B00E36"/>
    <w:pPr>
      <w:spacing w:after="160" w:line="259" w:lineRule="auto"/>
    </w:pPr>
    <w:rPr>
      <w:sz w:val="22"/>
      <w:szCs w:val="22"/>
    </w:rPr>
  </w:style>
  <w:style w:type="paragraph" w:customStyle="1" w:styleId="D95C85589C4040E4AAB341B138CAFCD8">
    <w:name w:val="D95C85589C4040E4AAB341B138CAFCD8"/>
    <w:rsid w:val="00B00E36"/>
    <w:pPr>
      <w:spacing w:after="160" w:line="259" w:lineRule="auto"/>
    </w:pPr>
    <w:rPr>
      <w:sz w:val="22"/>
      <w:szCs w:val="22"/>
    </w:rPr>
  </w:style>
  <w:style w:type="paragraph" w:customStyle="1" w:styleId="C5254B26B4CB47A8A7EB9570862A2A86">
    <w:name w:val="C5254B26B4CB47A8A7EB9570862A2A86"/>
    <w:rsid w:val="00B00E36"/>
    <w:pPr>
      <w:spacing w:after="160" w:line="259" w:lineRule="auto"/>
    </w:pPr>
    <w:rPr>
      <w:sz w:val="22"/>
      <w:szCs w:val="22"/>
    </w:rPr>
  </w:style>
  <w:style w:type="paragraph" w:customStyle="1" w:styleId="207DE821204C4132BDB4C9981B26DC4E">
    <w:name w:val="207DE821204C4132BDB4C9981B26DC4E"/>
    <w:rsid w:val="00B00E36"/>
    <w:pPr>
      <w:spacing w:after="160" w:line="259" w:lineRule="auto"/>
    </w:pPr>
    <w:rPr>
      <w:sz w:val="22"/>
      <w:szCs w:val="22"/>
    </w:rPr>
  </w:style>
  <w:style w:type="paragraph" w:customStyle="1" w:styleId="F114F67599F8462B8232F34BE8A12A1B">
    <w:name w:val="F114F67599F8462B8232F34BE8A12A1B"/>
    <w:rsid w:val="00B00E36"/>
    <w:pPr>
      <w:spacing w:after="160" w:line="259" w:lineRule="auto"/>
    </w:pPr>
    <w:rPr>
      <w:sz w:val="22"/>
      <w:szCs w:val="22"/>
    </w:rPr>
  </w:style>
  <w:style w:type="paragraph" w:customStyle="1" w:styleId="41AB8D12AE1A4E158418A98DE56BCEE6">
    <w:name w:val="41AB8D12AE1A4E158418A98DE56BCEE6"/>
    <w:rsid w:val="00B00E36"/>
    <w:pPr>
      <w:spacing w:after="160" w:line="259" w:lineRule="auto"/>
    </w:pPr>
    <w:rPr>
      <w:sz w:val="22"/>
      <w:szCs w:val="22"/>
    </w:rPr>
  </w:style>
  <w:style w:type="paragraph" w:customStyle="1" w:styleId="67C352638C144C98B3524A9421AFA426">
    <w:name w:val="67C352638C144C98B3524A9421AFA426"/>
    <w:rsid w:val="00B00E36"/>
    <w:pPr>
      <w:spacing w:after="160" w:line="259" w:lineRule="auto"/>
    </w:pPr>
    <w:rPr>
      <w:sz w:val="22"/>
      <w:szCs w:val="22"/>
    </w:rPr>
  </w:style>
  <w:style w:type="paragraph" w:customStyle="1" w:styleId="D0FCA706819F4F3385D6681D969266B5">
    <w:name w:val="D0FCA706819F4F3385D6681D969266B5"/>
    <w:rsid w:val="00B00E36"/>
    <w:pPr>
      <w:spacing w:after="160" w:line="259" w:lineRule="auto"/>
    </w:pPr>
    <w:rPr>
      <w:sz w:val="22"/>
      <w:szCs w:val="22"/>
    </w:rPr>
  </w:style>
  <w:style w:type="paragraph" w:customStyle="1" w:styleId="CAE675B65B754DD3962F8E38D5D98408">
    <w:name w:val="CAE675B65B754DD3962F8E38D5D98408"/>
    <w:rsid w:val="00B00E36"/>
    <w:pPr>
      <w:spacing w:after="160" w:line="259" w:lineRule="auto"/>
    </w:pPr>
    <w:rPr>
      <w:sz w:val="22"/>
      <w:szCs w:val="22"/>
    </w:rPr>
  </w:style>
  <w:style w:type="paragraph" w:customStyle="1" w:styleId="C09C1ECA53394444B9B3622810B17908">
    <w:name w:val="C09C1ECA53394444B9B3622810B17908"/>
    <w:rsid w:val="00B00E36"/>
    <w:pPr>
      <w:spacing w:after="160" w:line="259" w:lineRule="auto"/>
    </w:pPr>
    <w:rPr>
      <w:sz w:val="22"/>
      <w:szCs w:val="22"/>
    </w:rPr>
  </w:style>
  <w:style w:type="paragraph" w:customStyle="1" w:styleId="5F2C6189286846A2A35681713E9CB70A">
    <w:name w:val="5F2C6189286846A2A35681713E9CB70A"/>
    <w:rsid w:val="00B00E36"/>
    <w:pPr>
      <w:spacing w:after="160" w:line="259" w:lineRule="auto"/>
    </w:pPr>
    <w:rPr>
      <w:sz w:val="22"/>
      <w:szCs w:val="22"/>
    </w:rPr>
  </w:style>
  <w:style w:type="paragraph" w:customStyle="1" w:styleId="2A8FC15E544E4C6BAF8D941B8208F5B7">
    <w:name w:val="2A8FC15E544E4C6BAF8D941B8208F5B7"/>
    <w:rsid w:val="00B00E36"/>
    <w:pPr>
      <w:spacing w:after="160" w:line="259" w:lineRule="auto"/>
    </w:pPr>
    <w:rPr>
      <w:sz w:val="22"/>
      <w:szCs w:val="22"/>
    </w:rPr>
  </w:style>
  <w:style w:type="paragraph" w:customStyle="1" w:styleId="CD0FF1B05C98459EB35E2622C68F52D2">
    <w:name w:val="CD0FF1B05C98459EB35E2622C68F52D2"/>
    <w:rsid w:val="00B00E36"/>
    <w:pPr>
      <w:spacing w:after="160" w:line="259" w:lineRule="auto"/>
    </w:pPr>
    <w:rPr>
      <w:sz w:val="22"/>
      <w:szCs w:val="22"/>
    </w:rPr>
  </w:style>
  <w:style w:type="paragraph" w:customStyle="1" w:styleId="746C7E821D2941FCBC7201857AA37B1A">
    <w:name w:val="746C7E821D2941FCBC7201857AA37B1A"/>
    <w:rsid w:val="00B00E36"/>
    <w:pPr>
      <w:spacing w:after="160" w:line="259" w:lineRule="auto"/>
    </w:pPr>
    <w:rPr>
      <w:sz w:val="22"/>
      <w:szCs w:val="22"/>
    </w:rPr>
  </w:style>
  <w:style w:type="paragraph" w:customStyle="1" w:styleId="848CCD8FBCDF4F528AE18367DB06189F">
    <w:name w:val="848CCD8FBCDF4F528AE18367DB06189F"/>
    <w:rsid w:val="00B00E36"/>
    <w:pPr>
      <w:spacing w:after="160" w:line="259" w:lineRule="auto"/>
    </w:pPr>
    <w:rPr>
      <w:sz w:val="22"/>
      <w:szCs w:val="22"/>
    </w:rPr>
  </w:style>
  <w:style w:type="paragraph" w:customStyle="1" w:styleId="D0D8461827F14232AA1ECCE772C39E0B">
    <w:name w:val="D0D8461827F14232AA1ECCE772C39E0B"/>
    <w:rsid w:val="00B00E36"/>
    <w:pPr>
      <w:spacing w:after="160" w:line="259" w:lineRule="auto"/>
    </w:pPr>
    <w:rPr>
      <w:sz w:val="22"/>
      <w:szCs w:val="22"/>
    </w:rPr>
  </w:style>
  <w:style w:type="paragraph" w:customStyle="1" w:styleId="715550942A064DE5B1CA2789D00706C6">
    <w:name w:val="715550942A064DE5B1CA2789D00706C6"/>
    <w:rsid w:val="00B00E36"/>
    <w:pPr>
      <w:spacing w:after="160" w:line="259" w:lineRule="auto"/>
    </w:pPr>
    <w:rPr>
      <w:sz w:val="22"/>
      <w:szCs w:val="22"/>
    </w:rPr>
  </w:style>
  <w:style w:type="paragraph" w:customStyle="1" w:styleId="0596410BA34F4B608F2C9658A1CEB2E6">
    <w:name w:val="0596410BA34F4B608F2C9658A1CEB2E6"/>
    <w:rsid w:val="00B00E36"/>
    <w:pPr>
      <w:spacing w:after="160" w:line="259" w:lineRule="auto"/>
    </w:pPr>
    <w:rPr>
      <w:sz w:val="22"/>
      <w:szCs w:val="22"/>
    </w:rPr>
  </w:style>
  <w:style w:type="paragraph" w:customStyle="1" w:styleId="C7AEAECD6740408C8F02074D3C8626F4">
    <w:name w:val="C7AEAECD6740408C8F02074D3C8626F4"/>
    <w:rsid w:val="00B00E36"/>
    <w:pPr>
      <w:spacing w:after="160" w:line="259" w:lineRule="auto"/>
    </w:pPr>
    <w:rPr>
      <w:sz w:val="22"/>
      <w:szCs w:val="22"/>
    </w:rPr>
  </w:style>
  <w:style w:type="paragraph" w:customStyle="1" w:styleId="69BDE4A2B82B4A45A3497FED79DDAC04">
    <w:name w:val="69BDE4A2B82B4A45A3497FED79DDAC04"/>
    <w:rsid w:val="00B00E36"/>
    <w:pPr>
      <w:spacing w:after="160" w:line="259" w:lineRule="auto"/>
    </w:pPr>
    <w:rPr>
      <w:sz w:val="22"/>
      <w:szCs w:val="22"/>
    </w:rPr>
  </w:style>
  <w:style w:type="paragraph" w:customStyle="1" w:styleId="9AA3FE17BA22419DBFCB47FD184B44F6">
    <w:name w:val="9AA3FE17BA22419DBFCB47FD184B44F6"/>
    <w:rsid w:val="00B00E36"/>
    <w:pPr>
      <w:spacing w:after="160" w:line="259" w:lineRule="auto"/>
    </w:pPr>
    <w:rPr>
      <w:sz w:val="22"/>
      <w:szCs w:val="22"/>
    </w:rPr>
  </w:style>
  <w:style w:type="paragraph" w:customStyle="1" w:styleId="2684C06D2116471AB5BC1EEA11F29E1E">
    <w:name w:val="2684C06D2116471AB5BC1EEA11F29E1E"/>
    <w:rsid w:val="00B00E36"/>
    <w:pPr>
      <w:spacing w:after="160" w:line="259" w:lineRule="auto"/>
    </w:pPr>
    <w:rPr>
      <w:sz w:val="22"/>
      <w:szCs w:val="22"/>
    </w:rPr>
  </w:style>
  <w:style w:type="paragraph" w:customStyle="1" w:styleId="EA93F82860F74BCFB6D4A0FC9D2F16A8">
    <w:name w:val="EA93F82860F74BCFB6D4A0FC9D2F16A8"/>
    <w:rsid w:val="00B00E36"/>
    <w:pPr>
      <w:spacing w:after="160" w:line="259" w:lineRule="auto"/>
    </w:pPr>
    <w:rPr>
      <w:sz w:val="22"/>
      <w:szCs w:val="22"/>
    </w:rPr>
  </w:style>
  <w:style w:type="paragraph" w:customStyle="1" w:styleId="E1C2A6E658464FB98DE571B7B27DE905">
    <w:name w:val="E1C2A6E658464FB98DE571B7B27DE905"/>
    <w:rsid w:val="00B00E36"/>
    <w:pPr>
      <w:spacing w:after="160" w:line="259" w:lineRule="auto"/>
    </w:pPr>
    <w:rPr>
      <w:sz w:val="22"/>
      <w:szCs w:val="22"/>
    </w:rPr>
  </w:style>
  <w:style w:type="paragraph" w:customStyle="1" w:styleId="BF92E92BEDD1433E840CA6FE388F00EE">
    <w:name w:val="BF92E92BEDD1433E840CA6FE388F00EE"/>
    <w:rsid w:val="00B00E36"/>
    <w:pPr>
      <w:spacing w:after="160" w:line="259" w:lineRule="auto"/>
    </w:pPr>
    <w:rPr>
      <w:sz w:val="22"/>
      <w:szCs w:val="22"/>
    </w:rPr>
  </w:style>
  <w:style w:type="paragraph" w:customStyle="1" w:styleId="CEC4B4668BA14746BDB232460D955820">
    <w:name w:val="CEC4B4668BA14746BDB232460D955820"/>
    <w:rsid w:val="00B00E36"/>
    <w:pPr>
      <w:spacing w:after="160" w:line="259" w:lineRule="auto"/>
    </w:pPr>
    <w:rPr>
      <w:sz w:val="22"/>
      <w:szCs w:val="22"/>
    </w:rPr>
  </w:style>
  <w:style w:type="paragraph" w:customStyle="1" w:styleId="7AFE860916A1489CBAD5119EC1077520">
    <w:name w:val="7AFE860916A1489CBAD5119EC1077520"/>
    <w:rsid w:val="00B00E36"/>
    <w:pPr>
      <w:spacing w:after="160" w:line="259" w:lineRule="auto"/>
    </w:pPr>
    <w:rPr>
      <w:sz w:val="22"/>
      <w:szCs w:val="22"/>
    </w:rPr>
  </w:style>
  <w:style w:type="paragraph" w:customStyle="1" w:styleId="5D99A51133924220838AB7283299BFC8">
    <w:name w:val="5D99A51133924220838AB7283299BFC8"/>
    <w:rsid w:val="00B00E36"/>
    <w:pPr>
      <w:spacing w:after="160" w:line="259" w:lineRule="auto"/>
    </w:pPr>
    <w:rPr>
      <w:sz w:val="22"/>
      <w:szCs w:val="22"/>
    </w:rPr>
  </w:style>
  <w:style w:type="paragraph" w:customStyle="1" w:styleId="10E26ADD880F493BBA356637C7D35F08">
    <w:name w:val="10E26ADD880F493BBA356637C7D35F08"/>
    <w:rsid w:val="00B00E36"/>
    <w:pPr>
      <w:spacing w:after="160" w:line="259" w:lineRule="auto"/>
    </w:pPr>
    <w:rPr>
      <w:sz w:val="22"/>
      <w:szCs w:val="22"/>
    </w:rPr>
  </w:style>
  <w:style w:type="paragraph" w:customStyle="1" w:styleId="C832255E466E41F9BDF34440395E215A">
    <w:name w:val="C832255E466E41F9BDF34440395E215A"/>
    <w:rsid w:val="00B00E36"/>
    <w:pPr>
      <w:spacing w:after="160" w:line="259" w:lineRule="auto"/>
    </w:pPr>
    <w:rPr>
      <w:sz w:val="22"/>
      <w:szCs w:val="22"/>
    </w:rPr>
  </w:style>
  <w:style w:type="paragraph" w:customStyle="1" w:styleId="8B4BE9F1F43C46A0A04018C67D453C14">
    <w:name w:val="8B4BE9F1F43C46A0A04018C67D453C14"/>
    <w:rsid w:val="00B00E36"/>
    <w:pPr>
      <w:spacing w:after="160" w:line="259" w:lineRule="auto"/>
    </w:pPr>
    <w:rPr>
      <w:sz w:val="22"/>
      <w:szCs w:val="22"/>
    </w:rPr>
  </w:style>
  <w:style w:type="paragraph" w:customStyle="1" w:styleId="411DD8A6C695461DA0A83A6693B0E6B1">
    <w:name w:val="411DD8A6C695461DA0A83A6693B0E6B1"/>
    <w:rsid w:val="00B00E36"/>
    <w:pPr>
      <w:spacing w:after="160" w:line="259" w:lineRule="auto"/>
    </w:pPr>
    <w:rPr>
      <w:sz w:val="22"/>
      <w:szCs w:val="22"/>
    </w:rPr>
  </w:style>
  <w:style w:type="paragraph" w:customStyle="1" w:styleId="FD32ACC37A8543B0B538F552CC720B7C">
    <w:name w:val="FD32ACC37A8543B0B538F552CC720B7C"/>
    <w:rsid w:val="00B00E36"/>
    <w:pPr>
      <w:spacing w:after="160" w:line="259" w:lineRule="auto"/>
    </w:pPr>
    <w:rPr>
      <w:sz w:val="22"/>
      <w:szCs w:val="22"/>
    </w:rPr>
  </w:style>
  <w:style w:type="paragraph" w:customStyle="1" w:styleId="CAC14B742CB84AFEBD0EF32779EEB93D">
    <w:name w:val="CAC14B742CB84AFEBD0EF32779EEB93D"/>
    <w:rsid w:val="00B00E36"/>
    <w:pPr>
      <w:spacing w:after="160" w:line="259" w:lineRule="auto"/>
    </w:pPr>
    <w:rPr>
      <w:sz w:val="22"/>
      <w:szCs w:val="22"/>
    </w:rPr>
  </w:style>
  <w:style w:type="paragraph" w:customStyle="1" w:styleId="B5F9E4A479074E098546236852411105">
    <w:name w:val="B5F9E4A479074E098546236852411105"/>
    <w:rsid w:val="00B00E36"/>
    <w:pPr>
      <w:spacing w:after="160" w:line="259" w:lineRule="auto"/>
    </w:pPr>
    <w:rPr>
      <w:sz w:val="22"/>
      <w:szCs w:val="22"/>
    </w:rPr>
  </w:style>
  <w:style w:type="paragraph" w:customStyle="1" w:styleId="CCFC4940DBF04C4E81A0301769A29B76">
    <w:name w:val="CCFC4940DBF04C4E81A0301769A29B76"/>
    <w:rsid w:val="00B00E36"/>
    <w:pPr>
      <w:spacing w:after="160" w:line="259" w:lineRule="auto"/>
    </w:pPr>
    <w:rPr>
      <w:sz w:val="22"/>
      <w:szCs w:val="22"/>
    </w:rPr>
  </w:style>
  <w:style w:type="paragraph" w:customStyle="1" w:styleId="BD252483255B4240B6ED6A99208D3E6E">
    <w:name w:val="BD252483255B4240B6ED6A99208D3E6E"/>
    <w:rsid w:val="00B00E36"/>
    <w:pPr>
      <w:spacing w:after="160" w:line="259" w:lineRule="auto"/>
    </w:pPr>
    <w:rPr>
      <w:sz w:val="22"/>
      <w:szCs w:val="22"/>
    </w:rPr>
  </w:style>
  <w:style w:type="paragraph" w:customStyle="1" w:styleId="F2970021A32E47AA8317F24EDA198735">
    <w:name w:val="F2970021A32E47AA8317F24EDA198735"/>
    <w:rsid w:val="00B00E36"/>
    <w:pPr>
      <w:spacing w:after="160" w:line="259" w:lineRule="auto"/>
    </w:pPr>
    <w:rPr>
      <w:sz w:val="22"/>
      <w:szCs w:val="22"/>
    </w:rPr>
  </w:style>
  <w:style w:type="paragraph" w:customStyle="1" w:styleId="1BC802C04F824A9BBDBA2B2D4BCED840">
    <w:name w:val="1BC802C04F824A9BBDBA2B2D4BCED840"/>
    <w:rsid w:val="00B00E36"/>
    <w:pPr>
      <w:spacing w:after="160" w:line="259" w:lineRule="auto"/>
    </w:pPr>
    <w:rPr>
      <w:sz w:val="22"/>
      <w:szCs w:val="22"/>
    </w:rPr>
  </w:style>
  <w:style w:type="paragraph" w:customStyle="1" w:styleId="FE9F01BFE5A6400B813577959E9C3D06">
    <w:name w:val="FE9F01BFE5A6400B813577959E9C3D06"/>
    <w:rsid w:val="00B00E36"/>
    <w:pPr>
      <w:spacing w:after="160" w:line="259" w:lineRule="auto"/>
    </w:pPr>
    <w:rPr>
      <w:sz w:val="22"/>
      <w:szCs w:val="22"/>
    </w:rPr>
  </w:style>
  <w:style w:type="paragraph" w:customStyle="1" w:styleId="3BA398FA175D491C93A1D2A97D051B12">
    <w:name w:val="3BA398FA175D491C93A1D2A97D051B12"/>
    <w:rsid w:val="00B00E36"/>
    <w:pPr>
      <w:spacing w:after="160" w:line="259" w:lineRule="auto"/>
    </w:pPr>
    <w:rPr>
      <w:sz w:val="22"/>
      <w:szCs w:val="22"/>
    </w:rPr>
  </w:style>
  <w:style w:type="paragraph" w:customStyle="1" w:styleId="44FFCFD55B8344009F208B6F61B41225">
    <w:name w:val="44FFCFD55B8344009F208B6F61B41225"/>
    <w:rsid w:val="00B00E36"/>
    <w:pPr>
      <w:spacing w:after="160" w:line="259" w:lineRule="auto"/>
    </w:pPr>
    <w:rPr>
      <w:sz w:val="22"/>
      <w:szCs w:val="22"/>
    </w:rPr>
  </w:style>
  <w:style w:type="paragraph" w:customStyle="1" w:styleId="DB4F7C5B7EDC4EBB9457E1A32CA776CD">
    <w:name w:val="DB4F7C5B7EDC4EBB9457E1A32CA776CD"/>
    <w:rsid w:val="00B00E36"/>
    <w:pPr>
      <w:spacing w:after="160" w:line="259" w:lineRule="auto"/>
    </w:pPr>
    <w:rPr>
      <w:sz w:val="22"/>
      <w:szCs w:val="22"/>
    </w:rPr>
  </w:style>
  <w:style w:type="paragraph" w:customStyle="1" w:styleId="EBF24B022518455BB56A036FDB2D6BFC">
    <w:name w:val="EBF24B022518455BB56A036FDB2D6BFC"/>
    <w:rsid w:val="00B00E36"/>
    <w:pPr>
      <w:spacing w:after="160" w:line="259" w:lineRule="auto"/>
    </w:pPr>
    <w:rPr>
      <w:sz w:val="22"/>
      <w:szCs w:val="22"/>
    </w:rPr>
  </w:style>
  <w:style w:type="paragraph" w:customStyle="1" w:styleId="D4EFDC39CB9C4D0BB580039A49577148">
    <w:name w:val="D4EFDC39CB9C4D0BB580039A49577148"/>
    <w:rsid w:val="00B00E36"/>
    <w:pPr>
      <w:spacing w:after="160" w:line="259" w:lineRule="auto"/>
    </w:pPr>
    <w:rPr>
      <w:sz w:val="22"/>
      <w:szCs w:val="22"/>
    </w:rPr>
  </w:style>
  <w:style w:type="paragraph" w:customStyle="1" w:styleId="31D7CAD1605043868DDFF948A9E364CD">
    <w:name w:val="31D7CAD1605043868DDFF948A9E364CD"/>
    <w:rsid w:val="00B00E36"/>
    <w:pPr>
      <w:spacing w:after="160" w:line="259" w:lineRule="auto"/>
    </w:pPr>
    <w:rPr>
      <w:sz w:val="22"/>
      <w:szCs w:val="22"/>
    </w:rPr>
  </w:style>
  <w:style w:type="paragraph" w:customStyle="1" w:styleId="5A5F578D528442CCB211C1B4D702D8EF">
    <w:name w:val="5A5F578D528442CCB211C1B4D702D8EF"/>
    <w:rsid w:val="00B00E36"/>
    <w:pPr>
      <w:spacing w:after="160" w:line="259" w:lineRule="auto"/>
    </w:pPr>
    <w:rPr>
      <w:sz w:val="22"/>
      <w:szCs w:val="22"/>
    </w:rPr>
  </w:style>
  <w:style w:type="paragraph" w:customStyle="1" w:styleId="5B9AC4B7CDBC43FA8002C32F749C8B51">
    <w:name w:val="5B9AC4B7CDBC43FA8002C32F749C8B51"/>
    <w:rsid w:val="00B00E36"/>
    <w:pPr>
      <w:spacing w:after="160" w:line="259" w:lineRule="auto"/>
    </w:pPr>
    <w:rPr>
      <w:sz w:val="22"/>
      <w:szCs w:val="22"/>
    </w:rPr>
  </w:style>
  <w:style w:type="paragraph" w:customStyle="1" w:styleId="E14763A1986C42F48417784C9A45EC12">
    <w:name w:val="E14763A1986C42F48417784C9A45EC12"/>
    <w:rsid w:val="00B00E36"/>
    <w:pPr>
      <w:spacing w:after="160" w:line="259" w:lineRule="auto"/>
    </w:pPr>
    <w:rPr>
      <w:sz w:val="22"/>
      <w:szCs w:val="22"/>
    </w:rPr>
  </w:style>
  <w:style w:type="paragraph" w:customStyle="1" w:styleId="76450807F4534531BA203F608D1B5A6C">
    <w:name w:val="76450807F4534531BA203F608D1B5A6C"/>
    <w:rsid w:val="00B00E36"/>
    <w:pPr>
      <w:spacing w:after="160" w:line="259" w:lineRule="auto"/>
    </w:pPr>
    <w:rPr>
      <w:sz w:val="22"/>
      <w:szCs w:val="22"/>
    </w:rPr>
  </w:style>
  <w:style w:type="paragraph" w:customStyle="1" w:styleId="D02175433FDE481F9F012F71B7561435">
    <w:name w:val="D02175433FDE481F9F012F71B7561435"/>
    <w:rsid w:val="00B00E36"/>
    <w:pPr>
      <w:spacing w:after="160" w:line="259" w:lineRule="auto"/>
    </w:pPr>
    <w:rPr>
      <w:sz w:val="22"/>
      <w:szCs w:val="22"/>
    </w:rPr>
  </w:style>
  <w:style w:type="paragraph" w:customStyle="1" w:styleId="73EBA6B932EA4CAC88C87463F6653CF2">
    <w:name w:val="73EBA6B932EA4CAC88C87463F6653CF2"/>
    <w:rsid w:val="00B00E36"/>
    <w:pPr>
      <w:spacing w:after="160" w:line="259" w:lineRule="auto"/>
    </w:pPr>
    <w:rPr>
      <w:sz w:val="22"/>
      <w:szCs w:val="22"/>
    </w:rPr>
  </w:style>
  <w:style w:type="paragraph" w:customStyle="1" w:styleId="66FB37BDBF3E4FD295A38DCC43939D99">
    <w:name w:val="66FB37BDBF3E4FD295A38DCC43939D99"/>
    <w:rsid w:val="00B00E36"/>
    <w:pPr>
      <w:spacing w:after="160" w:line="259" w:lineRule="auto"/>
    </w:pPr>
    <w:rPr>
      <w:sz w:val="22"/>
      <w:szCs w:val="22"/>
    </w:rPr>
  </w:style>
  <w:style w:type="paragraph" w:customStyle="1" w:styleId="A4C61C2142D54CA3B9208848E8ECC93B">
    <w:name w:val="A4C61C2142D54CA3B9208848E8ECC93B"/>
    <w:rsid w:val="00B00E36"/>
    <w:pPr>
      <w:spacing w:after="160" w:line="259" w:lineRule="auto"/>
    </w:pPr>
    <w:rPr>
      <w:sz w:val="22"/>
      <w:szCs w:val="22"/>
    </w:rPr>
  </w:style>
  <w:style w:type="paragraph" w:customStyle="1" w:styleId="9FEDD3C8E02646A891C25FBD04A6A5F9">
    <w:name w:val="9FEDD3C8E02646A891C25FBD04A6A5F9"/>
    <w:rsid w:val="00B00E36"/>
    <w:pPr>
      <w:spacing w:after="160" w:line="259" w:lineRule="auto"/>
    </w:pPr>
    <w:rPr>
      <w:sz w:val="22"/>
      <w:szCs w:val="22"/>
    </w:rPr>
  </w:style>
  <w:style w:type="paragraph" w:customStyle="1" w:styleId="32387D383C5B41459C3F6DE2B0B7EF89">
    <w:name w:val="32387D383C5B41459C3F6DE2B0B7EF89"/>
    <w:rsid w:val="00B00E36"/>
    <w:pPr>
      <w:spacing w:after="160" w:line="259" w:lineRule="auto"/>
    </w:pPr>
    <w:rPr>
      <w:sz w:val="22"/>
      <w:szCs w:val="22"/>
    </w:rPr>
  </w:style>
  <w:style w:type="paragraph" w:customStyle="1" w:styleId="96DBE5D7BBDC4B4FB6F805AAF23C30A3">
    <w:name w:val="96DBE5D7BBDC4B4FB6F805AAF23C30A3"/>
    <w:rsid w:val="00B00E36"/>
    <w:pPr>
      <w:spacing w:after="160" w:line="259" w:lineRule="auto"/>
    </w:pPr>
    <w:rPr>
      <w:sz w:val="22"/>
      <w:szCs w:val="22"/>
    </w:rPr>
  </w:style>
  <w:style w:type="paragraph" w:customStyle="1" w:styleId="321071DC7C1E437898A3B39F95070E04">
    <w:name w:val="321071DC7C1E437898A3B39F95070E04"/>
    <w:rsid w:val="00B00E36"/>
    <w:pPr>
      <w:spacing w:after="160" w:line="259" w:lineRule="auto"/>
    </w:pPr>
    <w:rPr>
      <w:sz w:val="22"/>
      <w:szCs w:val="22"/>
    </w:rPr>
  </w:style>
  <w:style w:type="paragraph" w:customStyle="1" w:styleId="D16A2DBE75914B428638A79530B1499E">
    <w:name w:val="D16A2DBE75914B428638A79530B1499E"/>
    <w:rsid w:val="00B00E36"/>
    <w:pPr>
      <w:spacing w:after="160" w:line="259" w:lineRule="auto"/>
    </w:pPr>
    <w:rPr>
      <w:sz w:val="22"/>
      <w:szCs w:val="22"/>
    </w:rPr>
  </w:style>
  <w:style w:type="paragraph" w:customStyle="1" w:styleId="ABBB388527BF4FCF985E22EE6A486CFD">
    <w:name w:val="ABBB388527BF4FCF985E22EE6A486CFD"/>
    <w:rsid w:val="00B00E36"/>
    <w:pPr>
      <w:spacing w:after="160" w:line="259" w:lineRule="auto"/>
    </w:pPr>
    <w:rPr>
      <w:sz w:val="22"/>
      <w:szCs w:val="22"/>
    </w:rPr>
  </w:style>
  <w:style w:type="paragraph" w:customStyle="1" w:styleId="7990D673046243F7AF02B0AA51BB72B7">
    <w:name w:val="7990D673046243F7AF02B0AA51BB72B7"/>
    <w:rsid w:val="001F6C43"/>
    <w:pPr>
      <w:spacing w:after="160" w:line="259" w:lineRule="auto"/>
    </w:pPr>
    <w:rPr>
      <w:sz w:val="22"/>
      <w:szCs w:val="22"/>
    </w:rPr>
  </w:style>
  <w:style w:type="paragraph" w:customStyle="1" w:styleId="017DA7C53A404E3BBD4038FE3B1D3779">
    <w:name w:val="017DA7C53A404E3BBD4038FE3B1D3779"/>
    <w:rsid w:val="001F6C4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B2885A-CD82-4D82-BFA4-83AB7AC7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5158</Words>
  <Characters>28060</Characters>
  <Application>Microsoft Office Word</Application>
  <DocSecurity>8</DocSecurity>
  <Lines>1558</Lines>
  <Paragraphs>1581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McKinney, Kelly</cp:lastModifiedBy>
  <cp:revision>6</cp:revision>
  <dcterms:created xsi:type="dcterms:W3CDTF">2024-04-17T21:49:00Z</dcterms:created>
  <dcterms:modified xsi:type="dcterms:W3CDTF">2024-04-18T22:54:00Z</dcterms:modified>
</cp:coreProperties>
</file>