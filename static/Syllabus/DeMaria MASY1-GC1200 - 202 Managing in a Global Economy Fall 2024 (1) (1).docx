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41174" w14:textId="75444ADF" w:rsidR="00174C0E" w:rsidRDefault="00174C0E" w:rsidP="00174C0E">
      <w:pPr>
        <w:pStyle w:val="Body"/>
        <w:jc w:val="center"/>
        <w:rPr>
          <w:b/>
          <w:bCs/>
          <w:sz w:val="32"/>
          <w:szCs w:val="32"/>
        </w:rPr>
      </w:pPr>
    </w:p>
    <w:p w14:paraId="57F951B5" w14:textId="77777777" w:rsidR="003C149E" w:rsidDel="002B5D31" w:rsidRDefault="003C149E">
      <w:pPr>
        <w:pStyle w:val="Body"/>
        <w:jc w:val="center"/>
        <w:rPr>
          <w:del w:id="0" w:author="Madeha Ali" w:date="2023-06-30T16:47:00Z"/>
          <w:b/>
          <w:bCs/>
          <w:sz w:val="32"/>
          <w:szCs w:val="32"/>
        </w:rPr>
      </w:pPr>
    </w:p>
    <w:p w14:paraId="301E5C2B" w14:textId="77777777" w:rsidR="00174C0E" w:rsidRDefault="00174C0E" w:rsidP="00174C0E">
      <w:pPr>
        <w:pStyle w:val="Body"/>
        <w:jc w:val="center"/>
        <w:rPr>
          <w:b/>
          <w:bCs/>
          <w:sz w:val="32"/>
          <w:szCs w:val="32"/>
        </w:rPr>
      </w:pPr>
      <w:r>
        <w:rPr>
          <w:b/>
          <w:bCs/>
          <w:sz w:val="32"/>
          <w:szCs w:val="32"/>
        </w:rPr>
        <w:t>Managing in a Global Economy</w:t>
      </w:r>
    </w:p>
    <w:p w14:paraId="17C2B870" w14:textId="70D467BB" w:rsidR="00174C0E" w:rsidRPr="00DD4AB6" w:rsidRDefault="00174C0E" w:rsidP="00174C0E">
      <w:pPr>
        <w:pStyle w:val="Body"/>
        <w:widowControl w:val="0"/>
        <w:jc w:val="center"/>
        <w:rPr>
          <w:b/>
          <w:color w:val="212121"/>
          <w:u w:color="212121"/>
        </w:rPr>
      </w:pPr>
      <w:r w:rsidRPr="00DD4AB6">
        <w:rPr>
          <w:b/>
          <w:color w:val="212121"/>
          <w:u w:color="212121"/>
        </w:rPr>
        <w:t>MASY1-GC 1200</w:t>
      </w:r>
      <w:r w:rsidR="003808C4">
        <w:rPr>
          <w:b/>
          <w:color w:val="212121"/>
          <w:u w:color="212121"/>
        </w:rPr>
        <w:t xml:space="preserve"> </w:t>
      </w:r>
      <w:r w:rsidRPr="00DD4AB6">
        <w:rPr>
          <w:b/>
          <w:color w:val="212121"/>
          <w:u w:color="212121"/>
        </w:rPr>
        <w:t>| 20</w:t>
      </w:r>
      <w:r w:rsidR="00BB29C3">
        <w:rPr>
          <w:b/>
          <w:color w:val="212121"/>
          <w:u w:color="212121"/>
        </w:rPr>
        <w:t>3</w:t>
      </w:r>
      <w:r w:rsidR="003808C4">
        <w:rPr>
          <w:b/>
          <w:color w:val="212121"/>
          <w:u w:color="212121"/>
        </w:rPr>
        <w:t xml:space="preserve"> </w:t>
      </w:r>
      <w:r w:rsidRPr="00DD4AB6">
        <w:rPr>
          <w:b/>
          <w:color w:val="212121"/>
          <w:u w:color="212121"/>
        </w:rPr>
        <w:t>| Fall 202</w:t>
      </w:r>
      <w:r w:rsidR="003808C4">
        <w:rPr>
          <w:b/>
          <w:color w:val="212121"/>
          <w:u w:color="212121"/>
        </w:rPr>
        <w:t>4</w:t>
      </w:r>
      <w:r w:rsidRPr="00DD4AB6">
        <w:rPr>
          <w:b/>
          <w:color w:val="212121"/>
          <w:u w:color="212121"/>
        </w:rPr>
        <w:t xml:space="preserve"> | </w:t>
      </w:r>
      <w:r w:rsidRPr="00DD4AB6">
        <w:rPr>
          <w:b/>
          <w:u w:color="808080"/>
        </w:rPr>
        <w:t>9/0</w:t>
      </w:r>
      <w:r w:rsidR="00BB29C3">
        <w:rPr>
          <w:b/>
          <w:u w:color="808080"/>
        </w:rPr>
        <w:t>3</w:t>
      </w:r>
      <w:r w:rsidRPr="00DD4AB6">
        <w:rPr>
          <w:b/>
          <w:u w:color="808080"/>
        </w:rPr>
        <w:t>/202</w:t>
      </w:r>
      <w:r w:rsidR="003808C4">
        <w:rPr>
          <w:b/>
          <w:u w:color="808080"/>
        </w:rPr>
        <w:t>4</w:t>
      </w:r>
      <w:r w:rsidRPr="00DD4AB6">
        <w:rPr>
          <w:b/>
          <w:u w:color="808080"/>
        </w:rPr>
        <w:t xml:space="preserve"> - 12/1</w:t>
      </w:r>
      <w:r w:rsidR="00BB29C3">
        <w:rPr>
          <w:b/>
          <w:u w:color="808080"/>
        </w:rPr>
        <w:t>0</w:t>
      </w:r>
      <w:r w:rsidRPr="00DD4AB6">
        <w:rPr>
          <w:b/>
          <w:u w:color="808080"/>
        </w:rPr>
        <w:t>/202</w:t>
      </w:r>
      <w:r w:rsidR="003808C4">
        <w:rPr>
          <w:b/>
          <w:u w:color="808080"/>
        </w:rPr>
        <w:t>4</w:t>
      </w:r>
      <w:r w:rsidRPr="00DD4AB6">
        <w:rPr>
          <w:b/>
          <w:u w:color="808080"/>
        </w:rPr>
        <w:t xml:space="preserve"> </w:t>
      </w:r>
      <w:r w:rsidRPr="00DD4AB6">
        <w:rPr>
          <w:b/>
          <w:color w:val="212121"/>
          <w:u w:color="212121"/>
        </w:rPr>
        <w:t>| 3 Credits</w:t>
      </w:r>
    </w:p>
    <w:p w14:paraId="242A59DC" w14:textId="77777777" w:rsidR="00174C0E" w:rsidRPr="00DD4AB6" w:rsidRDefault="00174C0E" w:rsidP="00174C0E">
      <w:pPr>
        <w:pStyle w:val="Body"/>
        <w:widowControl w:val="0"/>
        <w:jc w:val="center"/>
        <w:rPr>
          <w:b/>
          <w:color w:val="212121"/>
          <w:u w:color="212121"/>
        </w:rPr>
      </w:pPr>
      <w:r w:rsidRPr="00DD4AB6">
        <w:rPr>
          <w:b/>
          <w:color w:val="212121"/>
          <w:u w:color="212121"/>
          <w:lang w:val="de-DE"/>
        </w:rPr>
        <w:t xml:space="preserve">Modality: Online </w:t>
      </w:r>
      <w:r w:rsidRPr="00DD4AB6">
        <w:rPr>
          <w:b/>
          <w:color w:val="212121"/>
          <w:u w:color="212121"/>
        </w:rPr>
        <w:t>(Sy)</w:t>
      </w:r>
    </w:p>
    <w:p w14:paraId="07C6171B" w14:textId="71C686B3" w:rsidR="00174C0E" w:rsidRDefault="00174C0E" w:rsidP="00174C0E">
      <w:pPr>
        <w:pStyle w:val="Body"/>
        <w:widowControl w:val="0"/>
        <w:jc w:val="center"/>
      </w:pPr>
      <w:r w:rsidRPr="00DD4AB6">
        <w:rPr>
          <w:b/>
        </w:rPr>
        <w:t>Course Site URL:</w:t>
      </w:r>
      <w:r>
        <w:t xml:space="preserve"> </w:t>
      </w:r>
      <w:hyperlink r:id="rId7" w:history="1">
        <w:r w:rsidRPr="003808C4">
          <w:rPr>
            <w:rStyle w:val="Hyperlink"/>
          </w:rPr>
          <w:t>https://brightspace.nyu.edu</w:t>
        </w:r>
      </w:hyperlink>
    </w:p>
    <w:p w14:paraId="5571138A" w14:textId="77777777" w:rsidR="00174C0E" w:rsidRDefault="00174C0E" w:rsidP="00174C0E">
      <w:pPr>
        <w:pStyle w:val="Body"/>
      </w:pPr>
      <w:bookmarkStart w:id="1" w:name="bookmarkid.a6wzg5ed4i34"/>
      <w:bookmarkEnd w:id="1"/>
    </w:p>
    <w:p w14:paraId="6E077FD4" w14:textId="77777777" w:rsidR="00174C0E" w:rsidRDefault="00174C0E" w:rsidP="00174C0E">
      <w:pPr>
        <w:pStyle w:val="Body"/>
        <w:rPr>
          <w:b/>
          <w:bCs/>
        </w:rPr>
      </w:pPr>
      <w:r>
        <w:rPr>
          <w:b/>
          <w:bCs/>
        </w:rPr>
        <w:t>General Course Information</w:t>
      </w:r>
    </w:p>
    <w:p w14:paraId="30BFDB08" w14:textId="77777777" w:rsidR="00174C0E" w:rsidRDefault="00174C0E" w:rsidP="00174C0E">
      <w:pPr>
        <w:pStyle w:val="Body"/>
      </w:pPr>
      <w:r>
        <w:rPr>
          <w:b/>
          <w:bCs/>
          <w:lang w:val="de-DE"/>
        </w:rPr>
        <w:t>Name/Title:</w:t>
      </w:r>
      <w:r>
        <w:t xml:space="preserve"> Roseanna DeMaria, Adjunct Professor, She/Her/Hers</w:t>
      </w:r>
    </w:p>
    <w:p w14:paraId="4B4294DA" w14:textId="61DAD1EB" w:rsidR="00174C0E" w:rsidRDefault="00174C0E" w:rsidP="00174C0E">
      <w:pPr>
        <w:pStyle w:val="Body"/>
      </w:pPr>
      <w:r>
        <w:rPr>
          <w:b/>
          <w:bCs/>
        </w:rPr>
        <w:t>NYU Email:</w:t>
      </w:r>
      <w:r>
        <w:t xml:space="preserve"> rd82@nyu.ed</w:t>
      </w:r>
      <w:r w:rsidR="00BB29C3">
        <w:t>U</w:t>
      </w:r>
    </w:p>
    <w:p w14:paraId="54554BF5" w14:textId="6D7ABE74" w:rsidR="00174C0E" w:rsidRDefault="00174C0E" w:rsidP="00174C0E">
      <w:pPr>
        <w:pStyle w:val="Body"/>
        <w:rPr>
          <w:color w:val="57068C"/>
          <w:u w:color="57068C"/>
        </w:rPr>
      </w:pPr>
      <w:r>
        <w:rPr>
          <w:b/>
          <w:bCs/>
          <w:color w:val="212121"/>
          <w:u w:color="212121"/>
        </w:rPr>
        <w:t>Class Meeting Schedule:</w:t>
      </w:r>
      <w:r>
        <w:rPr>
          <w:color w:val="212121"/>
          <w:u w:color="212121"/>
        </w:rPr>
        <w:t xml:space="preserve"> </w:t>
      </w:r>
      <w:r>
        <w:t>9/0</w:t>
      </w:r>
      <w:r w:rsidR="00BB29C3">
        <w:t>3</w:t>
      </w:r>
      <w:r>
        <w:t>/202</w:t>
      </w:r>
      <w:r w:rsidR="003808C4">
        <w:t>4</w:t>
      </w:r>
      <w:r>
        <w:t xml:space="preserve"> - 12/1</w:t>
      </w:r>
      <w:r w:rsidR="00BB29C3">
        <w:t>0/</w:t>
      </w:r>
      <w:r>
        <w:t>202</w:t>
      </w:r>
      <w:r w:rsidR="003808C4">
        <w:t>4</w:t>
      </w:r>
      <w:r>
        <w:t xml:space="preserve"> | T</w:t>
      </w:r>
      <w:r w:rsidR="00BB29C3">
        <w:t>uesday</w:t>
      </w:r>
      <w:r>
        <w:t xml:space="preserve">s </w:t>
      </w:r>
      <w:r>
        <w:rPr>
          <w:u w:color="808080"/>
        </w:rPr>
        <w:t xml:space="preserve">| </w:t>
      </w:r>
      <w:bookmarkStart w:id="2" w:name="_Hlk106027072"/>
      <w:r w:rsidR="003808C4">
        <w:rPr>
          <w:u w:color="FF0000"/>
        </w:rPr>
        <w:t>6</w:t>
      </w:r>
      <w:r>
        <w:rPr>
          <w:u w:color="FF0000"/>
        </w:rPr>
        <w:t>:</w:t>
      </w:r>
      <w:r w:rsidR="003808C4">
        <w:rPr>
          <w:u w:color="FF0000"/>
        </w:rPr>
        <w:t>2</w:t>
      </w:r>
      <w:r>
        <w:rPr>
          <w:u w:color="FF0000"/>
        </w:rPr>
        <w:t xml:space="preserve">0 pm - </w:t>
      </w:r>
      <w:r w:rsidR="003808C4">
        <w:rPr>
          <w:u w:color="FF0000"/>
        </w:rPr>
        <w:t>8</w:t>
      </w:r>
      <w:r>
        <w:rPr>
          <w:u w:color="FF0000"/>
        </w:rPr>
        <w:t>:</w:t>
      </w:r>
      <w:r w:rsidR="003808C4">
        <w:rPr>
          <w:u w:color="FF0000"/>
        </w:rPr>
        <w:t>5</w:t>
      </w:r>
      <w:r>
        <w:rPr>
          <w:u w:color="FF0000"/>
        </w:rPr>
        <w:t>5 pm</w:t>
      </w:r>
      <w:bookmarkEnd w:id="2"/>
    </w:p>
    <w:p w14:paraId="674FCAE5" w14:textId="77777777" w:rsidR="00174C0E" w:rsidRDefault="00174C0E" w:rsidP="00174C0E">
      <w:pPr>
        <w:pStyle w:val="Body"/>
        <w:rPr>
          <w:color w:val="57068C"/>
          <w:u w:color="57068C"/>
        </w:rPr>
      </w:pPr>
      <w:r>
        <w:rPr>
          <w:b/>
          <w:bCs/>
          <w:color w:val="212121"/>
          <w:u w:color="212121"/>
        </w:rPr>
        <w:t>Class Location:</w:t>
      </w:r>
      <w:r>
        <w:rPr>
          <w:color w:val="212121"/>
          <w:u w:color="212121"/>
        </w:rPr>
        <w:t xml:space="preserve"> </w:t>
      </w:r>
      <w:r>
        <w:rPr>
          <w:lang w:val="de-DE"/>
        </w:rPr>
        <w:t>Online</w:t>
      </w:r>
      <w:r>
        <w:t>(Sy)</w:t>
      </w:r>
    </w:p>
    <w:p w14:paraId="7B27ABAC" w14:textId="77777777" w:rsidR="00174C0E" w:rsidRDefault="00174C0E" w:rsidP="00174C0E">
      <w:pPr>
        <w:pStyle w:val="Body"/>
        <w:rPr>
          <w:color w:val="57068C"/>
          <w:u w:color="57068C"/>
          <w:shd w:val="clear" w:color="auto" w:fill="FFFFFF"/>
        </w:rPr>
      </w:pPr>
      <w:r>
        <w:rPr>
          <w:b/>
          <w:bCs/>
        </w:rPr>
        <w:t>Office Hours:</w:t>
      </w:r>
      <w:r>
        <w:t xml:space="preserve"> </w:t>
      </w:r>
      <w:permStart w:id="1996957364" w:edGrp="everyone"/>
      <w:r w:rsidRPr="00BC1714">
        <w:t>By Appointment. We will find a mutually convenient time on</w:t>
      </w:r>
      <w:r w:rsidRPr="00BC1714">
        <w:rPr>
          <w:rFonts w:ascii="Times New Roman" w:hAnsi="Times New Roman"/>
        </w:rPr>
        <w:t xml:space="preserve"> </w:t>
      </w:r>
      <w:r w:rsidRPr="00BC1714">
        <w:t>Monday through Friday between 6 am EDT/EST and 8 pm</w:t>
      </w:r>
      <w:r w:rsidRPr="00BC1714">
        <w:rPr>
          <w:rFonts w:ascii="Times New Roman" w:hAnsi="Times New Roman"/>
        </w:rPr>
        <w:t xml:space="preserve"> </w:t>
      </w:r>
      <w:r w:rsidRPr="00BC1714">
        <w:t>EDT/EST. We will meet in our ZOOM classroom. All times</w:t>
      </w:r>
      <w:r w:rsidRPr="00BC1714">
        <w:rPr>
          <w:rFonts w:ascii="Times New Roman" w:hAnsi="Times New Roman"/>
        </w:rPr>
        <w:t xml:space="preserve"> </w:t>
      </w:r>
      <w:r w:rsidRPr="00BC1714">
        <w:t>referenced in this syllabus are EDT/EST</w:t>
      </w:r>
      <w:permEnd w:id="1996957364"/>
    </w:p>
    <w:p w14:paraId="3BF1E8AF" w14:textId="77777777" w:rsidR="00174C0E" w:rsidRDefault="00174C0E" w:rsidP="00174C0E">
      <w:pPr>
        <w:pStyle w:val="Body"/>
      </w:pPr>
      <w:bookmarkStart w:id="3" w:name="bookmarkid.7mrk3kmd7hcg"/>
      <w:bookmarkEnd w:id="3"/>
    </w:p>
    <w:p w14:paraId="4A785D83" w14:textId="77777777" w:rsidR="00174C0E" w:rsidRDefault="00174C0E" w:rsidP="00174C0E">
      <w:pPr>
        <w:pStyle w:val="Body"/>
        <w:rPr>
          <w:b/>
          <w:bCs/>
          <w:i/>
          <w:iCs/>
        </w:rPr>
      </w:pPr>
      <w:r>
        <w:rPr>
          <w:b/>
          <w:bCs/>
          <w:lang w:val="fr-FR"/>
        </w:rPr>
        <w:t xml:space="preserve">Description </w:t>
      </w:r>
    </w:p>
    <w:p w14:paraId="06A83F90" w14:textId="77777777" w:rsidR="00174C0E" w:rsidRDefault="00174C0E" w:rsidP="00174C0E">
      <w:pPr>
        <w:pStyle w:val="Body"/>
      </w:pPr>
      <w:bookmarkStart w:id="4" w:name="bookmarkid.vf9ofadcoe16"/>
      <w:bookmarkEnd w:id="4"/>
      <w: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7F9B2A09" w14:textId="77777777" w:rsidR="00174C0E" w:rsidRDefault="00174C0E" w:rsidP="00174C0E">
      <w:pPr>
        <w:pStyle w:val="Body"/>
      </w:pPr>
    </w:p>
    <w:p w14:paraId="7EA89A58" w14:textId="77777777" w:rsidR="00174C0E" w:rsidRDefault="00174C0E" w:rsidP="00174C0E">
      <w:pPr>
        <w:pStyle w:val="Body"/>
        <w:rPr>
          <w:b/>
          <w:bCs/>
        </w:rPr>
      </w:pPr>
      <w:r>
        <w:rPr>
          <w:b/>
          <w:bCs/>
        </w:rPr>
        <w:t>Prerequisites</w:t>
      </w:r>
    </w:p>
    <w:p w14:paraId="25362492" w14:textId="77777777" w:rsidR="00174C0E" w:rsidRDefault="00174C0E" w:rsidP="00174C0E">
      <w:pPr>
        <w:pStyle w:val="Body"/>
      </w:pPr>
      <w:bookmarkStart w:id="5" w:name="bookmarkid.40qyr265vs3a"/>
      <w:bookmarkEnd w:id="5"/>
      <w:r>
        <w:t>N/A</w:t>
      </w:r>
    </w:p>
    <w:p w14:paraId="2925BF98" w14:textId="77777777" w:rsidR="00174C0E" w:rsidRDefault="00174C0E" w:rsidP="00174C0E">
      <w:pPr>
        <w:pStyle w:val="Body"/>
      </w:pPr>
    </w:p>
    <w:p w14:paraId="2833F9CB" w14:textId="77777777" w:rsidR="00174C0E" w:rsidRDefault="00174C0E" w:rsidP="00174C0E">
      <w:pPr>
        <w:pStyle w:val="Body"/>
        <w:rPr>
          <w:b/>
          <w:bCs/>
          <w:color w:val="57068C"/>
          <w:u w:color="57068C"/>
        </w:rPr>
      </w:pPr>
      <w:r>
        <w:rPr>
          <w:b/>
          <w:bCs/>
        </w:rPr>
        <w:t>Learning Outcomes</w:t>
      </w:r>
    </w:p>
    <w:p w14:paraId="6D02B6D6" w14:textId="77777777" w:rsidR="00174C0E" w:rsidRDefault="00174C0E" w:rsidP="00174C0E">
      <w:pPr>
        <w:pStyle w:val="Body"/>
      </w:pPr>
      <w:bookmarkStart w:id="6" w:name="bookmarkid.84qj06uu00g6"/>
      <w:bookmarkEnd w:id="6"/>
      <w:r>
        <w:t xml:space="preserve">At the conclusion of this course, students will be able to: </w:t>
      </w:r>
    </w:p>
    <w:p w14:paraId="1C2D24A2" w14:textId="77777777" w:rsidR="00174C0E" w:rsidRDefault="00174C0E" w:rsidP="00174C0E">
      <w:pPr>
        <w:pStyle w:val="ListParagraph"/>
        <w:numPr>
          <w:ilvl w:val="0"/>
          <w:numId w:val="2"/>
        </w:numPr>
      </w:pPr>
      <w:r>
        <w:t>Evaluate stakeholders across different global markets to understand markets, supply chain, and products</w:t>
      </w:r>
    </w:p>
    <w:p w14:paraId="0AE31C1E" w14:textId="77777777" w:rsidR="00174C0E" w:rsidRDefault="00174C0E" w:rsidP="00174C0E">
      <w:pPr>
        <w:pStyle w:val="ListParagraph"/>
        <w:numPr>
          <w:ilvl w:val="0"/>
          <w:numId w:val="2"/>
        </w:numPr>
      </w:pPr>
      <w:r>
        <w:t>Assess the internal economic drivers that compel organizations to operate and compete globally</w:t>
      </w:r>
    </w:p>
    <w:p w14:paraId="45BA6664" w14:textId="77777777" w:rsidR="00174C0E" w:rsidRDefault="00174C0E" w:rsidP="00174C0E">
      <w:pPr>
        <w:pStyle w:val="ListParagraph"/>
        <w:numPr>
          <w:ilvl w:val="0"/>
          <w:numId w:val="2"/>
        </w:numPr>
      </w:pPr>
      <w:r>
        <w:t>Analyze the impact of cultural differences in implementing a business strategy</w:t>
      </w:r>
    </w:p>
    <w:p w14:paraId="1AF6ECB6" w14:textId="77777777" w:rsidR="00174C0E" w:rsidRDefault="00174C0E" w:rsidP="00174C0E">
      <w:pPr>
        <w:pStyle w:val="ListParagraph"/>
        <w:numPr>
          <w:ilvl w:val="0"/>
          <w:numId w:val="2"/>
        </w:numPr>
      </w:pPr>
      <w:r>
        <w:t>Analyze an enterprise strategy based on managerial roles and responsibilities</w:t>
      </w:r>
    </w:p>
    <w:p w14:paraId="0DE3C88E" w14:textId="77777777" w:rsidR="00174C0E" w:rsidRDefault="00174C0E" w:rsidP="00174C0E">
      <w:pPr>
        <w:pStyle w:val="ListParagraph"/>
        <w:numPr>
          <w:ilvl w:val="0"/>
          <w:numId w:val="2"/>
        </w:numPr>
      </w:pPr>
      <w:r>
        <w:t>Assess organizational challenges to manage across corporate and national boundaries in order to identify strategic opportunities</w:t>
      </w:r>
    </w:p>
    <w:p w14:paraId="7691992B" w14:textId="77777777" w:rsidR="00174C0E" w:rsidRDefault="00174C0E" w:rsidP="00174C0E">
      <w:pPr>
        <w:pStyle w:val="Body"/>
      </w:pPr>
    </w:p>
    <w:p w14:paraId="4AADFF8E" w14:textId="77777777" w:rsidR="00174C0E" w:rsidRDefault="00174C0E" w:rsidP="00174C0E">
      <w:pPr>
        <w:pStyle w:val="Body"/>
        <w:rPr>
          <w:b/>
          <w:bCs/>
          <w:color w:val="8900E1"/>
          <w:u w:color="8900E1"/>
        </w:rPr>
      </w:pPr>
      <w:r>
        <w:rPr>
          <w:b/>
          <w:bCs/>
        </w:rPr>
        <w:t>Communication Methods</w:t>
      </w:r>
    </w:p>
    <w:p w14:paraId="1031CB06" w14:textId="77777777" w:rsidR="00174C0E" w:rsidRDefault="00174C0E" w:rsidP="00174C0E">
      <w:pPr>
        <w:pStyle w:val="Body"/>
        <w:rPr>
          <w:rStyle w:val="None"/>
          <w:color w:val="212121"/>
          <w:u w:color="212121"/>
        </w:rPr>
      </w:pPr>
      <w:permStart w:id="1957040561" w:edGrp="everyone"/>
      <w:r>
        <w:t xml:space="preserve">Be sure to turn on your </w:t>
      </w:r>
      <w:hyperlink r:id="rId8" w:history="1">
        <w:r>
          <w:rPr>
            <w:rStyle w:val="Hyperlink0"/>
          </w:rPr>
          <w:t>NYU Brightspace notifications</w:t>
        </w:r>
      </w:hyperlink>
      <w:r>
        <w:rPr>
          <w:rStyle w:val="None"/>
          <w:color w:val="666666"/>
          <w:u w:color="666666"/>
        </w:rPr>
        <w:t xml:space="preserve"> </w:t>
      </w:r>
      <w:r>
        <w:rPr>
          <w:rStyle w:val="None"/>
        </w:rPr>
        <w:t xml:space="preserve">and frequently check the </w:t>
      </w:r>
      <w:r>
        <w:rPr>
          <w:rStyle w:val="None"/>
          <w:rtl/>
          <w:lang w:val="ar-SA"/>
        </w:rPr>
        <w:t>“</w:t>
      </w:r>
      <w:r>
        <w:rPr>
          <w:rStyle w:val="None"/>
        </w:rPr>
        <w:t xml:space="preserve">Announcements” section of the course site. This will be the primary method I use to communicate information critical to your success in the course. </w:t>
      </w:r>
    </w:p>
    <w:p w14:paraId="61464FE3" w14:textId="77777777" w:rsidR="00174C0E" w:rsidRDefault="00174C0E" w:rsidP="00174C0E">
      <w:pPr>
        <w:pStyle w:val="Body"/>
        <w:rPr>
          <w:rStyle w:val="None"/>
        </w:rPr>
      </w:pPr>
    </w:p>
    <w:p w14:paraId="6173A5D5" w14:textId="7D234A52" w:rsidR="00174C0E" w:rsidRDefault="00174C0E" w:rsidP="00174C0E">
      <w:pPr>
        <w:pStyle w:val="Body"/>
        <w:rPr>
          <w:rStyle w:val="None"/>
          <w:sz w:val="22"/>
          <w:szCs w:val="22"/>
        </w:rPr>
      </w:pPr>
      <w:r>
        <w:rPr>
          <w:rStyle w:val="None"/>
          <w:b/>
          <w:bCs/>
          <w:sz w:val="22"/>
          <w:szCs w:val="22"/>
          <w:lang w:val="de-DE"/>
        </w:rPr>
        <w:t xml:space="preserve">EMAIL: </w:t>
      </w:r>
      <w:r>
        <w:rPr>
          <w:rStyle w:val="None"/>
          <w:sz w:val="22"/>
          <w:szCs w:val="22"/>
        </w:rPr>
        <w:t xml:space="preserve">I will respond to email messages within 24 to 48 business hours. Email is my preferred mode of communication. Credit students must use the email in Brightspace to communicate </w:t>
      </w:r>
      <w:r>
        <w:rPr>
          <w:rStyle w:val="None"/>
          <w:sz w:val="22"/>
          <w:szCs w:val="22"/>
        </w:rPr>
        <w:lastRenderedPageBreak/>
        <w:t xml:space="preserve">with me and each other about the course. Brightspace email supports student privacy and FERPA guidelines. You </w:t>
      </w:r>
      <w:r>
        <w:rPr>
          <w:rStyle w:val="None"/>
          <w:b/>
          <w:bCs/>
          <w:sz w:val="22"/>
          <w:szCs w:val="22"/>
        </w:rPr>
        <w:t xml:space="preserve">MUST </w:t>
      </w:r>
      <w:r>
        <w:rPr>
          <w:rStyle w:val="None"/>
          <w:sz w:val="22"/>
          <w:szCs w:val="22"/>
        </w:rPr>
        <w:t xml:space="preserve">use the email in our course for </w:t>
      </w:r>
      <w:r>
        <w:rPr>
          <w:rStyle w:val="None"/>
          <w:b/>
          <w:bCs/>
          <w:sz w:val="22"/>
          <w:szCs w:val="22"/>
          <w:u w:val="single"/>
        </w:rPr>
        <w:t xml:space="preserve">all </w:t>
      </w:r>
      <w:r>
        <w:rPr>
          <w:rStyle w:val="None"/>
          <w:sz w:val="22"/>
          <w:szCs w:val="22"/>
        </w:rPr>
        <w:t>email communications with me.</w:t>
      </w:r>
    </w:p>
    <w:permEnd w:id="1957040561"/>
    <w:p w14:paraId="2CADCB93" w14:textId="77777777" w:rsidR="00174C0E" w:rsidRDefault="00174C0E" w:rsidP="00174C0E">
      <w:pPr>
        <w:pStyle w:val="Body"/>
      </w:pPr>
    </w:p>
    <w:p w14:paraId="22678F29" w14:textId="77777777" w:rsidR="00174C0E" w:rsidRDefault="00174C0E" w:rsidP="00174C0E">
      <w:pPr>
        <w:pStyle w:val="Body"/>
        <w:rPr>
          <w:rStyle w:val="None"/>
          <w:sz w:val="22"/>
          <w:szCs w:val="22"/>
        </w:rPr>
      </w:pPr>
      <w:permStart w:id="712841631" w:edGrp="everyone"/>
      <w:r>
        <w:rPr>
          <w:rStyle w:val="None"/>
          <w:b/>
          <w:bCs/>
          <w:sz w:val="22"/>
          <w:szCs w:val="22"/>
          <w:lang w:val="de-DE"/>
        </w:rPr>
        <w:t>PHONE</w:t>
      </w:r>
      <w:r>
        <w:rPr>
          <w:rStyle w:val="None"/>
          <w:sz w:val="22"/>
          <w:szCs w:val="22"/>
        </w:rPr>
        <w:t xml:space="preserve">: (201) 960-0100 I check my voicemail regularly at this number. Absent an unusual circumstance you will hear back from me within 24 to 48 business hours. </w:t>
      </w:r>
    </w:p>
    <w:permEnd w:id="712841631"/>
    <w:p w14:paraId="79EBD9AE" w14:textId="77777777" w:rsidR="00174C0E" w:rsidRDefault="00174C0E" w:rsidP="00174C0E">
      <w:pPr>
        <w:pStyle w:val="NormalWeb"/>
        <w:rPr>
          <w:rStyle w:val="None"/>
          <w:rFonts w:ascii="Arial" w:eastAsia="Arial" w:hAnsi="Arial" w:cs="Arial"/>
          <w:color w:val="0000FF"/>
          <w:sz w:val="22"/>
          <w:szCs w:val="22"/>
          <w:u w:color="0000FF"/>
        </w:rPr>
      </w:pPr>
    </w:p>
    <w:p w14:paraId="680AD47B" w14:textId="77777777" w:rsidR="00174C0E" w:rsidRDefault="00174C0E" w:rsidP="00174C0E">
      <w:pPr>
        <w:pStyle w:val="Body"/>
        <w:rPr>
          <w:rStyle w:val="None"/>
          <w:b/>
          <w:bCs/>
        </w:rPr>
      </w:pPr>
      <w:bookmarkStart w:id="7" w:name="bookmarkid.1sl192fputdu"/>
      <w:bookmarkEnd w:id="7"/>
      <w:r>
        <w:rPr>
          <w:rStyle w:val="None"/>
          <w:b/>
          <w:bCs/>
        </w:rPr>
        <w:t>Structure | Method | Modality</w:t>
      </w:r>
    </w:p>
    <w:p w14:paraId="02865EA9" w14:textId="33B24476" w:rsidR="00174C0E" w:rsidRDefault="00174C0E" w:rsidP="00174C0E">
      <w:pPr>
        <w:pStyle w:val="Body"/>
        <w:rPr>
          <w:rStyle w:val="None"/>
          <w:rFonts w:ascii="Times New Roman" w:eastAsia="Times New Roman" w:hAnsi="Times New Roman" w:cs="Times New Roman"/>
        </w:rPr>
      </w:pPr>
      <w:bookmarkStart w:id="8" w:name="bookmarkid.e43u4q6mt2zt"/>
      <w:bookmarkEnd w:id="8"/>
      <w:permStart w:id="987717676" w:edGrp="everyone"/>
      <w:r>
        <w:rPr>
          <w:rStyle w:val="None"/>
        </w:rPr>
        <w:t>This course is Online (Sy) and will meet once a week on T</w:t>
      </w:r>
      <w:r w:rsidR="007B06CF">
        <w:rPr>
          <w:rStyle w:val="None"/>
        </w:rPr>
        <w:t>uesday</w:t>
      </w:r>
      <w:r>
        <w:rPr>
          <w:rStyle w:val="None"/>
        </w:rPr>
        <w:t xml:space="preserve">. Zoom is the online instruction platform used at NYU. Brightspace is the learning management system we will use for assignments, announcements, and emails. Be sure to familiarize yourself with our Brightspace course shell. It contains critical content to help you successfully learn our material. Our weekly ZOOM sessions will be highly interactive. You must prepare carefully for our discussions. In between our weekly sessions on ZOOM you will be participating in asynchronous discussion forums and blogs. This course will explore the critical issues surrounding managing in a global economy from a business case perspective. The team-based operating model requires you to experience managing in a global economy issues directly by confronting them in case study problems and by living them in the team-based, virtual operating model. These assignments and the action learning projects demand effective, subject-matter- based thinking for successful execution. Your performance, and therefore your grade, is dependent on developing relevant subject-matter-based thinking skills. You will not simply study management in a global economy in this course; you must live it to succeed. The course uses a case study approach that is highly interactive simulating real business experiences. Learning is optimized in this multidimensional approach to enable you to confront managing in a global economy challenges in your professional life with effective tools to drive solutions. </w:t>
      </w:r>
    </w:p>
    <w:permEnd w:id="987717676"/>
    <w:p w14:paraId="77EA230D" w14:textId="77777777" w:rsidR="00174C0E" w:rsidRDefault="00174C0E" w:rsidP="00174C0E">
      <w:pPr>
        <w:pStyle w:val="Body"/>
      </w:pPr>
    </w:p>
    <w:p w14:paraId="6C4FA9A0" w14:textId="77777777" w:rsidR="00174C0E" w:rsidRDefault="00174C0E" w:rsidP="00174C0E">
      <w:pPr>
        <w:pStyle w:val="Body"/>
        <w:rPr>
          <w:rStyle w:val="None"/>
          <w:b/>
          <w:bCs/>
        </w:rPr>
      </w:pPr>
      <w:r>
        <w:rPr>
          <w:rStyle w:val="None"/>
          <w:b/>
          <w:bCs/>
        </w:rPr>
        <w:t>Expectations</w:t>
      </w:r>
    </w:p>
    <w:p w14:paraId="472B524A" w14:textId="77777777" w:rsidR="00174C0E" w:rsidRDefault="00174C0E" w:rsidP="00174C0E">
      <w:pPr>
        <w:pStyle w:val="Body"/>
      </w:pPr>
    </w:p>
    <w:p w14:paraId="6400C1C3" w14:textId="77777777" w:rsidR="00174C0E" w:rsidRDefault="00174C0E" w:rsidP="00174C0E">
      <w:pPr>
        <w:pStyle w:val="Body"/>
        <w:rPr>
          <w:rStyle w:val="None"/>
          <w:u w:val="single"/>
        </w:rPr>
      </w:pPr>
      <w:r>
        <w:rPr>
          <w:rStyle w:val="None"/>
          <w:u w:val="single"/>
        </w:rPr>
        <w:t>Learning Environment</w:t>
      </w:r>
    </w:p>
    <w:p w14:paraId="0C1650BA" w14:textId="77777777" w:rsidR="00174C0E" w:rsidRDefault="00174C0E" w:rsidP="00174C0E">
      <w:pPr>
        <w:pStyle w:val="Body"/>
      </w:pPr>
      <w:permStart w:id="410806599" w:edGrp="everyone"/>
      <w:r>
        <w:rPr>
          <w:rStyle w:val="None"/>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10806599"/>
    <w:p w14:paraId="4F239ED9" w14:textId="77777777" w:rsidR="00174C0E" w:rsidRDefault="00174C0E" w:rsidP="00174C0E">
      <w:pPr>
        <w:pStyle w:val="Body"/>
      </w:pPr>
    </w:p>
    <w:p w14:paraId="2491DC47" w14:textId="77777777" w:rsidR="00174C0E" w:rsidRDefault="00174C0E" w:rsidP="00174C0E">
      <w:pPr>
        <w:pStyle w:val="Body"/>
        <w:rPr>
          <w:rStyle w:val="None"/>
          <w:u w:val="single"/>
        </w:rPr>
      </w:pPr>
      <w:r>
        <w:rPr>
          <w:rStyle w:val="None"/>
          <w:u w:val="single"/>
          <w:lang w:val="fr-FR"/>
        </w:rPr>
        <w:t>Participation</w:t>
      </w:r>
    </w:p>
    <w:p w14:paraId="0ABC436C" w14:textId="77777777" w:rsidR="00174C0E" w:rsidRDefault="00174C0E" w:rsidP="00174C0E">
      <w:pPr>
        <w:pStyle w:val="Body"/>
        <w:rPr>
          <w:rStyle w:val="None"/>
        </w:rPr>
      </w:pPr>
      <w:permStart w:id="190590068" w:edGrp="everyone"/>
      <w:r>
        <w:rPr>
          <w:rStyle w:val="None"/>
        </w:rPr>
        <w:t xml:space="preserve">You are integral to the learning experience in this class. Be prepared to actively contribute to class activities, group discussions, and work outside of class. The course material consists of case studies, videos, articles, and an asynchronous online course on business case development that you will complete before our first class. Prior to each class and after each class, the course requires significant online participation (e.g., discussion forums, learning journal blog) to enhance the classroom learning. The class sessions require intense interaction within teams and across teams through class participation in case scenarios, group discussions, and group presentations designed to allow you to demonstrate your mastery in applying the course content to real-life situations. </w:t>
      </w:r>
    </w:p>
    <w:permEnd w:id="190590068"/>
    <w:p w14:paraId="73733F7A" w14:textId="77777777" w:rsidR="00174C0E" w:rsidRDefault="00174C0E" w:rsidP="00174C0E">
      <w:pPr>
        <w:pStyle w:val="Body"/>
      </w:pPr>
    </w:p>
    <w:p w14:paraId="275722D5" w14:textId="77777777" w:rsidR="00174C0E" w:rsidRDefault="00174C0E" w:rsidP="00174C0E">
      <w:pPr>
        <w:pStyle w:val="Body"/>
        <w:rPr>
          <w:rStyle w:val="None"/>
          <w:b/>
          <w:bCs/>
        </w:rPr>
      </w:pPr>
      <w:r>
        <w:rPr>
          <w:rStyle w:val="None"/>
          <w:b/>
          <w:bCs/>
        </w:rPr>
        <w:t>Assignments and Deadlines</w:t>
      </w:r>
    </w:p>
    <w:p w14:paraId="54E0146D" w14:textId="77777777" w:rsidR="00174C0E" w:rsidRDefault="00174C0E" w:rsidP="00174C0E">
      <w:pPr>
        <w:pStyle w:val="Body"/>
      </w:pPr>
      <w:permStart w:id="693048525" w:edGrp="everyone"/>
      <w:r>
        <w:rPr>
          <w:rStyle w:val="None"/>
          <w:sz w:val="22"/>
          <w:szCs w:val="22"/>
        </w:rPr>
        <w:t xml:space="preserve">The required assignments will include: </w:t>
      </w:r>
    </w:p>
    <w:p w14:paraId="337C8BA4" w14:textId="64E8DEDE" w:rsidR="00174C0E" w:rsidRDefault="00174C0E" w:rsidP="00174C0E">
      <w:pPr>
        <w:pStyle w:val="Body"/>
        <w:rPr>
          <w:rStyle w:val="None"/>
          <w:b/>
          <w:bCs/>
          <w:color w:val="006DBF"/>
          <w:u w:color="006DBF"/>
        </w:rPr>
      </w:pPr>
      <w:r>
        <w:rPr>
          <w:rStyle w:val="None"/>
        </w:rPr>
        <w:t xml:space="preserve">1) </w:t>
      </w:r>
      <w:r>
        <w:rPr>
          <w:rStyle w:val="None"/>
          <w:b/>
          <w:bCs/>
        </w:rPr>
        <w:t xml:space="preserve">Action Learning Client Project </w:t>
      </w:r>
      <w:r>
        <w:rPr>
          <w:rStyle w:val="None"/>
          <w:i/>
          <w:iCs/>
          <w:lang w:val="de-DE"/>
        </w:rPr>
        <w:t xml:space="preserve">(Team Grade): </w:t>
      </w:r>
      <w:r>
        <w:rPr>
          <w:rStyle w:val="None"/>
        </w:rPr>
        <w:t>Your Action Learning Client Project assignment requires you to apply your lessons learned to a current managing in a global economy problem for an operating business. You will be given a MGEE client, and your team will compete for the client</w:t>
      </w:r>
      <w:r>
        <w:rPr>
          <w:rStyle w:val="None"/>
          <w:rtl/>
        </w:rPr>
        <w:t>’</w:t>
      </w:r>
      <w:r>
        <w:rPr>
          <w:rStyle w:val="None"/>
        </w:rPr>
        <w:t xml:space="preserve">s business. </w:t>
      </w:r>
      <w:r>
        <w:rPr>
          <w:rStyle w:val="None"/>
          <w:b/>
          <w:bCs/>
          <w:i/>
          <w:iCs/>
        </w:rPr>
        <w:t xml:space="preserve">DUE: FINAL PRESENTATION DECK DUE IN COURSE MAIL TO ME BY MIDNIGHT ON </w:t>
      </w:r>
      <w:r w:rsidR="007B06CF">
        <w:rPr>
          <w:rStyle w:val="None"/>
          <w:b/>
          <w:bCs/>
          <w:i/>
          <w:iCs/>
        </w:rPr>
        <w:t>SUN</w:t>
      </w:r>
      <w:r>
        <w:rPr>
          <w:rStyle w:val="None"/>
          <w:b/>
          <w:bCs/>
          <w:i/>
          <w:iCs/>
        </w:rPr>
        <w:t xml:space="preserve">DAY December </w:t>
      </w:r>
      <w:r w:rsidR="007B06CF">
        <w:rPr>
          <w:rStyle w:val="None"/>
          <w:b/>
          <w:bCs/>
          <w:i/>
          <w:iCs/>
        </w:rPr>
        <w:t>1st</w:t>
      </w:r>
      <w:r>
        <w:rPr>
          <w:rStyle w:val="None"/>
          <w:b/>
          <w:bCs/>
          <w:i/>
          <w:iCs/>
        </w:rPr>
        <w:t xml:space="preserve"> &amp; YOU MUST ALSO EMAIL A COPY TO THE CLIENT BY THAT DEADLINE. YOU WILL MAKE YOUR PRESENTATION TO THE CLIENT ON T</w:t>
      </w:r>
      <w:r w:rsidR="007B06CF">
        <w:rPr>
          <w:rStyle w:val="None"/>
          <w:b/>
          <w:bCs/>
          <w:i/>
          <w:iCs/>
        </w:rPr>
        <w:t>UES</w:t>
      </w:r>
      <w:r>
        <w:rPr>
          <w:rStyle w:val="None"/>
          <w:b/>
          <w:bCs/>
          <w:i/>
          <w:iCs/>
        </w:rPr>
        <w:t xml:space="preserve">DAY DECEMBER </w:t>
      </w:r>
      <w:r w:rsidR="007B06CF">
        <w:rPr>
          <w:rStyle w:val="None"/>
          <w:b/>
          <w:bCs/>
          <w:i/>
          <w:iCs/>
        </w:rPr>
        <w:t>1st</w:t>
      </w:r>
      <w:r>
        <w:rPr>
          <w:rStyle w:val="None"/>
          <w:b/>
          <w:bCs/>
          <w:i/>
          <w:iCs/>
        </w:rPr>
        <w:t xml:space="preserve">. </w:t>
      </w:r>
      <w:r>
        <w:rPr>
          <w:rStyle w:val="None"/>
          <w:b/>
          <w:bCs/>
          <w:color w:val="006DBF"/>
          <w:u w:color="006DBF"/>
        </w:rPr>
        <w:t xml:space="preserve">This assignment is worth 10% of your final grade. </w:t>
      </w:r>
    </w:p>
    <w:p w14:paraId="4C05D796" w14:textId="77777777" w:rsidR="00174C0E" w:rsidRDefault="00174C0E" w:rsidP="00174C0E">
      <w:pPr>
        <w:pStyle w:val="Body"/>
      </w:pPr>
    </w:p>
    <w:p w14:paraId="172C7A80" w14:textId="1A331BEB" w:rsidR="00174C0E" w:rsidRDefault="00174C0E" w:rsidP="00174C0E">
      <w:pPr>
        <w:pStyle w:val="Body"/>
      </w:pPr>
      <w:r>
        <w:rPr>
          <w:rStyle w:val="None"/>
        </w:rPr>
        <w:t>2)  </w:t>
      </w:r>
      <w:r>
        <w:rPr>
          <w:rStyle w:val="None"/>
          <w:b/>
          <w:bCs/>
        </w:rPr>
        <w:t xml:space="preserve">Learning Journal in the Form of Your Blog </w:t>
      </w:r>
      <w:r>
        <w:rPr>
          <w:rStyle w:val="None"/>
          <w:i/>
          <w:iCs/>
        </w:rPr>
        <w:t xml:space="preserve">(Individual Grade): </w:t>
      </w:r>
      <w:r>
        <w:rPr>
          <w:rStyle w:val="None"/>
        </w:rPr>
        <w:t>You will keep a weekly learning journal for the course in the form of your personal blog where you will apply our learnings to real life business situations. There will be 13 Learning Journals during this semester. (</w:t>
      </w:r>
      <w:r>
        <w:rPr>
          <w:rStyle w:val="None"/>
          <w:b/>
          <w:bCs/>
          <w:i/>
          <w:iCs/>
        </w:rPr>
        <w:t xml:space="preserve">DUE: Weekly - Every Friday By Midnight. The First Submission Is Due on </w:t>
      </w:r>
      <w:r w:rsidR="003E44D1">
        <w:rPr>
          <w:rStyle w:val="None"/>
          <w:b/>
          <w:bCs/>
          <w:i/>
          <w:iCs/>
        </w:rPr>
        <w:t>Friday</w:t>
      </w:r>
      <w:r>
        <w:rPr>
          <w:rStyle w:val="None"/>
          <w:b/>
          <w:bCs/>
          <w:i/>
          <w:iCs/>
        </w:rPr>
        <w:t xml:space="preserve"> September </w:t>
      </w:r>
      <w:r w:rsidR="007B06CF">
        <w:rPr>
          <w:rStyle w:val="None"/>
          <w:b/>
          <w:bCs/>
          <w:i/>
          <w:iCs/>
        </w:rPr>
        <w:t>6</w:t>
      </w:r>
      <w:r>
        <w:rPr>
          <w:rStyle w:val="None"/>
          <w:b/>
          <w:bCs/>
          <w:i/>
          <w:iCs/>
        </w:rPr>
        <w:t xml:space="preserve">th. Your Last Submission Is Due on </w:t>
      </w:r>
      <w:r w:rsidR="007B06CF">
        <w:rPr>
          <w:rStyle w:val="None"/>
          <w:b/>
          <w:bCs/>
          <w:i/>
          <w:iCs/>
        </w:rPr>
        <w:t>Fri</w:t>
      </w:r>
      <w:r>
        <w:rPr>
          <w:rStyle w:val="None"/>
          <w:b/>
          <w:bCs/>
          <w:i/>
          <w:iCs/>
        </w:rPr>
        <w:t xml:space="preserve">day December </w:t>
      </w:r>
      <w:r w:rsidR="007B06CF">
        <w:rPr>
          <w:rStyle w:val="None"/>
          <w:b/>
          <w:bCs/>
          <w:i/>
          <w:iCs/>
        </w:rPr>
        <w:t>6</w:t>
      </w:r>
      <w:r>
        <w:rPr>
          <w:rStyle w:val="None"/>
          <w:b/>
          <w:bCs/>
          <w:i/>
          <w:iCs/>
        </w:rPr>
        <w:t xml:space="preserve">th. </w:t>
      </w:r>
      <w:r>
        <w:rPr>
          <w:rStyle w:val="None"/>
          <w:b/>
          <w:bCs/>
          <w:color w:val="006DBF"/>
          <w:u w:color="006DBF"/>
        </w:rPr>
        <w:t xml:space="preserve">This assignment is worth 50% of your final grade. </w:t>
      </w:r>
    </w:p>
    <w:p w14:paraId="20642E49" w14:textId="77777777" w:rsidR="00174C0E" w:rsidRDefault="00174C0E" w:rsidP="00174C0E">
      <w:pPr>
        <w:pStyle w:val="Body"/>
      </w:pPr>
    </w:p>
    <w:p w14:paraId="3E505952" w14:textId="2A496F27" w:rsidR="00174C0E" w:rsidRDefault="00174C0E" w:rsidP="00174C0E">
      <w:pPr>
        <w:pStyle w:val="Body"/>
      </w:pPr>
      <w:r>
        <w:rPr>
          <w:rStyle w:val="None"/>
        </w:rPr>
        <w:t>3)  </w:t>
      </w:r>
      <w:r>
        <w:rPr>
          <w:rStyle w:val="None"/>
          <w:b/>
          <w:bCs/>
        </w:rPr>
        <w:t xml:space="preserve">Discussion Forum Participation </w:t>
      </w:r>
      <w:r>
        <w:rPr>
          <w:rStyle w:val="None"/>
          <w:i/>
          <w:iCs/>
        </w:rPr>
        <w:t xml:space="preserve">(Individual Grade): </w:t>
      </w:r>
      <w:r>
        <w:rPr>
          <w:rStyle w:val="None"/>
        </w:rPr>
        <w:t xml:space="preserve">Throughout the course discussion forums will be used to enhance the quality of our learning both collectively and individually. There will be 6 discussion forums this semester based on the cases assigned. </w:t>
      </w:r>
      <w:r>
        <w:rPr>
          <w:rStyle w:val="None"/>
          <w:b/>
          <w:bCs/>
          <w:i/>
          <w:iCs/>
        </w:rPr>
        <w:t xml:space="preserve">DUE: Each new discussion forum begins on </w:t>
      </w:r>
      <w:r w:rsidR="007B06CF">
        <w:rPr>
          <w:rStyle w:val="None"/>
          <w:b/>
          <w:bCs/>
          <w:i/>
          <w:iCs/>
        </w:rPr>
        <w:t>Tues</w:t>
      </w:r>
      <w:r>
        <w:rPr>
          <w:rStyle w:val="None"/>
          <w:b/>
          <w:bCs/>
          <w:i/>
          <w:iCs/>
        </w:rPr>
        <w:t xml:space="preserve">day and ends at midnight on the following </w:t>
      </w:r>
      <w:r w:rsidR="007B06CF">
        <w:rPr>
          <w:rStyle w:val="None"/>
          <w:b/>
          <w:bCs/>
          <w:i/>
          <w:iCs/>
        </w:rPr>
        <w:t>Sun</w:t>
      </w:r>
      <w:r>
        <w:rPr>
          <w:rStyle w:val="None"/>
          <w:b/>
          <w:bCs/>
          <w:i/>
          <w:iCs/>
        </w:rPr>
        <w:t xml:space="preserve">day prior to the case assignment - with the SOLE EXCEPTION of our FIRST Virtual Introduction Forum Which Concludes at NOON on </w:t>
      </w:r>
      <w:r w:rsidR="007B06CF">
        <w:rPr>
          <w:rStyle w:val="None"/>
          <w:b/>
          <w:bCs/>
          <w:i/>
          <w:iCs/>
        </w:rPr>
        <w:t>Mon</w:t>
      </w:r>
      <w:r>
        <w:rPr>
          <w:rStyle w:val="None"/>
          <w:b/>
          <w:bCs/>
          <w:i/>
          <w:iCs/>
        </w:rPr>
        <w:t>day 9/</w:t>
      </w:r>
      <w:r w:rsidR="007B06CF">
        <w:rPr>
          <w:rStyle w:val="None"/>
          <w:b/>
          <w:bCs/>
          <w:i/>
          <w:iCs/>
        </w:rPr>
        <w:t>2</w:t>
      </w:r>
      <w:r>
        <w:rPr>
          <w:rStyle w:val="None"/>
          <w:b/>
          <w:bCs/>
          <w:i/>
          <w:iCs/>
        </w:rPr>
        <w:t xml:space="preserve">.) </w:t>
      </w:r>
      <w:r>
        <w:rPr>
          <w:rStyle w:val="None"/>
          <w:b/>
          <w:bCs/>
          <w:color w:val="006DBF"/>
          <w:u w:color="006DBF"/>
        </w:rPr>
        <w:t xml:space="preserve">This assignment is worth 30% of your final grade. </w:t>
      </w:r>
    </w:p>
    <w:p w14:paraId="2B7F7E79" w14:textId="77777777" w:rsidR="00174C0E" w:rsidRDefault="00174C0E" w:rsidP="00174C0E">
      <w:pPr>
        <w:pStyle w:val="Body"/>
      </w:pPr>
    </w:p>
    <w:p w14:paraId="5523C012" w14:textId="77777777" w:rsidR="00174C0E" w:rsidRDefault="00174C0E" w:rsidP="00174C0E">
      <w:pPr>
        <w:pStyle w:val="Body"/>
      </w:pPr>
      <w:r>
        <w:rPr>
          <w:rStyle w:val="None"/>
        </w:rPr>
        <w:t>4)  </w:t>
      </w:r>
      <w:r>
        <w:rPr>
          <w:rStyle w:val="None"/>
          <w:b/>
          <w:bCs/>
        </w:rPr>
        <w:t xml:space="preserve">Daily Case Study Projects </w:t>
      </w:r>
      <w:r>
        <w:rPr>
          <w:rStyle w:val="None"/>
          <w:i/>
          <w:iCs/>
          <w:lang w:val="de-DE"/>
        </w:rPr>
        <w:t xml:space="preserve">(Team Grade): </w:t>
      </w:r>
      <w:r>
        <w:rPr>
          <w:rStyle w:val="None"/>
        </w:rPr>
        <w:t xml:space="preserve">Every class will include an in-class project based on the case study assigned for that session. There will be 13 Daily Case Study Projects this semester. </w:t>
      </w:r>
      <w:r>
        <w:rPr>
          <w:rStyle w:val="None"/>
          <w:b/>
          <w:bCs/>
          <w:i/>
          <w:iCs/>
          <w:lang w:val="it-IT"/>
        </w:rPr>
        <w:t xml:space="preserve">DUE: Daily Per Session </w:t>
      </w:r>
      <w:r>
        <w:rPr>
          <w:rStyle w:val="None"/>
          <w:b/>
          <w:bCs/>
          <w:color w:val="006DBF"/>
          <w:u w:color="006DBF"/>
        </w:rPr>
        <w:t xml:space="preserve">This assignment is worth 10% of your final grade. </w:t>
      </w:r>
    </w:p>
    <w:p w14:paraId="578C63C1" w14:textId="77777777" w:rsidR="00174C0E" w:rsidRDefault="00174C0E" w:rsidP="00174C0E">
      <w:pPr>
        <w:pStyle w:val="Body"/>
        <w:rPr>
          <w:rStyle w:val="None"/>
          <w:sz w:val="20"/>
          <w:szCs w:val="20"/>
        </w:rPr>
      </w:pPr>
    </w:p>
    <w:p w14:paraId="3FDBCE90" w14:textId="389E74E6" w:rsidR="00174C0E" w:rsidDel="002B5D31" w:rsidRDefault="00174C0E" w:rsidP="00174C0E">
      <w:pPr>
        <w:pStyle w:val="Body"/>
        <w:rPr>
          <w:del w:id="9" w:author="Madeha Ali" w:date="2023-06-30T16:50:00Z"/>
        </w:rPr>
      </w:pPr>
      <w:r>
        <w:rPr>
          <w:rStyle w:val="None"/>
          <w:sz w:val="20"/>
          <w:szCs w:val="20"/>
        </w:rPr>
        <w:t>5)  </w:t>
      </w:r>
      <w:r>
        <w:rPr>
          <w:rStyle w:val="None"/>
          <w:b/>
          <w:bCs/>
        </w:rPr>
        <w:t xml:space="preserve">Peer Review Sheets: </w:t>
      </w:r>
      <w:r>
        <w:rPr>
          <w:rStyle w:val="None"/>
        </w:rPr>
        <w:t>This is the vehicle where group members can rate and comment on the relative contribution of each group member. Peer reviews are common in any workplace where there are 360-degree performance reviews. It is critical that students learn how to provide constructive feedback around the performance of their peers. It should also be noted that the peer-review sheets will be reviewed by the professor to identify any common themes of team members not participating, not being an effective team member, etc. If the professor notices that there are potential issues with a team member</w:t>
      </w:r>
      <w:r>
        <w:rPr>
          <w:rStyle w:val="None"/>
          <w:rtl/>
        </w:rPr>
        <w:t>’</w:t>
      </w:r>
      <w:r>
        <w:rPr>
          <w:rStyle w:val="None"/>
        </w:rPr>
        <w:t>s performance, the professor will contact that team member to discuss this feedback in the context of the student</w:t>
      </w:r>
      <w:r>
        <w:rPr>
          <w:rStyle w:val="None"/>
          <w:rtl/>
        </w:rPr>
        <w:t>’</w:t>
      </w:r>
      <w:r>
        <w:rPr>
          <w:rStyle w:val="None"/>
        </w:rPr>
        <w:t>s development and growth</w:t>
      </w:r>
      <w:r>
        <w:rPr>
          <w:rStyle w:val="None"/>
          <w:i/>
          <w:iCs/>
        </w:rPr>
        <w:t xml:space="preserve">. </w:t>
      </w:r>
      <w:r>
        <w:rPr>
          <w:rStyle w:val="None"/>
          <w:b/>
          <w:bCs/>
          <w:i/>
          <w:iCs/>
        </w:rPr>
        <w:t xml:space="preserve">DUE: Due in My Email Inbox by Midnight December </w:t>
      </w:r>
      <w:r w:rsidR="007B06CF">
        <w:rPr>
          <w:rStyle w:val="None"/>
          <w:b/>
          <w:bCs/>
          <w:i/>
          <w:iCs/>
        </w:rPr>
        <w:t>6</w:t>
      </w:r>
      <w:r>
        <w:rPr>
          <w:rStyle w:val="None"/>
          <w:b/>
          <w:bCs/>
          <w:i/>
          <w:iCs/>
        </w:rPr>
        <w:t xml:space="preserve">th </w:t>
      </w:r>
      <w:r>
        <w:br/>
      </w:r>
      <w:permEnd w:id="693048525"/>
    </w:p>
    <w:p w14:paraId="6E902FEB" w14:textId="77777777" w:rsidR="00174C0E" w:rsidRDefault="00174C0E" w:rsidP="00174C0E">
      <w:pPr>
        <w:pStyle w:val="Body"/>
      </w:pPr>
    </w:p>
    <w:p w14:paraId="2C8B40C2" w14:textId="77777777" w:rsidR="00174C0E" w:rsidRDefault="00174C0E" w:rsidP="00174C0E">
      <w:pPr>
        <w:pStyle w:val="Body"/>
        <w:rPr>
          <w:rStyle w:val="None"/>
          <w:u w:val="single"/>
        </w:rPr>
      </w:pPr>
      <w:r>
        <w:rPr>
          <w:rStyle w:val="None"/>
          <w:u w:val="single"/>
        </w:rPr>
        <w:t>Course Technology Use</w:t>
      </w:r>
    </w:p>
    <w:p w14:paraId="75402C03" w14:textId="77777777" w:rsidR="00174C0E" w:rsidRDefault="00174C0E" w:rsidP="00174C0E">
      <w:pPr>
        <w:pStyle w:val="Body"/>
      </w:pPr>
      <w:permStart w:id="1967095285" w:edGrp="everyone"/>
      <w:r>
        <w:rPr>
          <w:rStyle w:val="None"/>
        </w:rPr>
        <w:t xml:space="preserve">We will utilize multiple technologies to achieve the course goals. I expect you to use technology in ways that enhance the learning environment for all students. All class </w:t>
      </w:r>
      <w:r>
        <w:rPr>
          <w:rStyle w:val="None"/>
        </w:rPr>
        <w:lastRenderedPageBreak/>
        <w:t>sessions require use of Zoom.</w:t>
      </w:r>
      <w:r>
        <w:rPr>
          <w:rStyle w:val="None"/>
          <w:b/>
          <w:bCs/>
        </w:rPr>
        <w:t xml:space="preserve"> </w:t>
      </w:r>
      <w:r>
        <w:rPr>
          <w:rStyle w:val="None"/>
        </w:rPr>
        <w:t>All class sessions require use of technology (e.g., laptop, computer lab) for learning purposes.</w:t>
      </w:r>
    </w:p>
    <w:p w14:paraId="2A8CB6B2" w14:textId="77777777" w:rsidR="003C149E" w:rsidRDefault="003C149E" w:rsidP="003C149E">
      <w:pPr>
        <w:widowControl w:val="0"/>
        <w:pBdr>
          <w:top w:val="none" w:sz="0" w:space="0" w:color="auto"/>
          <w:left w:val="none" w:sz="0" w:space="0" w:color="auto"/>
          <w:bottom w:val="none" w:sz="0" w:space="0" w:color="auto"/>
          <w:right w:val="none" w:sz="0" w:space="0" w:color="auto"/>
          <w:between w:val="none" w:sz="0" w:space="0" w:color="auto"/>
          <w:bar w:val="none" w:sz="0" w:color="auto"/>
        </w:pBdr>
        <w:ind w:right="-360"/>
        <w:rPr>
          <w:rFonts w:ascii="Arial" w:eastAsia="Cambria" w:hAnsi="Arial" w:cs="Arial"/>
          <w:b/>
          <w:bCs/>
          <w:color w:val="212121"/>
          <w:sz w:val="22"/>
          <w:szCs w:val="22"/>
          <w:bdr w:val="none" w:sz="0" w:space="0" w:color="auto"/>
        </w:rPr>
      </w:pPr>
      <w:bookmarkStart w:id="10" w:name="_Hlk170142875"/>
      <w:permStart w:id="1253978149" w:edGrp="everyone"/>
      <w:permEnd w:id="1967095285"/>
      <w:r w:rsidRPr="003C149E">
        <w:rPr>
          <w:rFonts w:ascii="Arial" w:eastAsia="Cambria" w:hAnsi="Arial" w:cs="Arial"/>
          <w:b/>
          <w:bCs/>
          <w:color w:val="212121"/>
          <w:sz w:val="22"/>
          <w:szCs w:val="22"/>
          <w:bdr w:val="none" w:sz="0" w:space="0" w:color="auto"/>
        </w:rPr>
        <w:t>Generative AI Use</w:t>
      </w:r>
    </w:p>
    <w:p w14:paraId="28532904" w14:textId="77777777" w:rsidR="00D96F20" w:rsidRDefault="00D96F20" w:rsidP="003C149E">
      <w:pPr>
        <w:widowControl w:val="0"/>
        <w:pBdr>
          <w:top w:val="none" w:sz="0" w:space="0" w:color="auto"/>
          <w:left w:val="none" w:sz="0" w:space="0" w:color="auto"/>
          <w:bottom w:val="none" w:sz="0" w:space="0" w:color="auto"/>
          <w:right w:val="none" w:sz="0" w:space="0" w:color="auto"/>
          <w:between w:val="none" w:sz="0" w:space="0" w:color="auto"/>
          <w:bar w:val="none" w:sz="0" w:color="auto"/>
        </w:pBdr>
        <w:ind w:right="-360"/>
        <w:rPr>
          <w:rFonts w:ascii="Arial" w:eastAsia="Cambria" w:hAnsi="Arial" w:cs="Arial"/>
          <w:color w:val="212121"/>
          <w:sz w:val="22"/>
          <w:szCs w:val="22"/>
          <w:bdr w:val="none" w:sz="0" w:space="0" w:color="auto"/>
        </w:rPr>
      </w:pPr>
      <w:r w:rsidRPr="00D96F20">
        <w:rPr>
          <w:rFonts w:ascii="Arial" w:eastAsia="Cambria" w:hAnsi="Arial" w:cs="Arial"/>
          <w:color w:val="212121"/>
          <w:sz w:val="22"/>
          <w:szCs w:val="22"/>
          <w:bdr w:val="none" w:sz="0" w:space="0" w:color="auto"/>
        </w:rPr>
        <w:t xml:space="preserve">We will be using Chat GPT4 in this course. You will need a subscription to ChatGPT4 to access our MGEE custom bots. You will also be using the tool pursuant to my direction throughout our work together. The tool is NOT a substitute for your best thinking. It is to augment your thinking and enhance your results just as it does in the business world. </w:t>
      </w:r>
    </w:p>
    <w:p w14:paraId="472D0AB1" w14:textId="09414726" w:rsidR="00D96F20" w:rsidRPr="00D96F20" w:rsidRDefault="00D96F20" w:rsidP="003C149E">
      <w:pPr>
        <w:widowControl w:val="0"/>
        <w:pBdr>
          <w:top w:val="none" w:sz="0" w:space="0" w:color="auto"/>
          <w:left w:val="none" w:sz="0" w:space="0" w:color="auto"/>
          <w:bottom w:val="none" w:sz="0" w:space="0" w:color="auto"/>
          <w:right w:val="none" w:sz="0" w:space="0" w:color="auto"/>
          <w:between w:val="none" w:sz="0" w:space="0" w:color="auto"/>
          <w:bar w:val="none" w:sz="0" w:color="auto"/>
        </w:pBdr>
        <w:ind w:right="-360"/>
        <w:rPr>
          <w:rFonts w:ascii="Arial" w:eastAsia="Cambria" w:hAnsi="Arial" w:cs="Arial"/>
          <w:color w:val="212121"/>
          <w:sz w:val="22"/>
          <w:szCs w:val="22"/>
          <w:bdr w:val="none" w:sz="0" w:space="0" w:color="auto"/>
        </w:rPr>
      </w:pPr>
      <w:r>
        <w:rPr>
          <w:rFonts w:ascii="Arial" w:eastAsia="Cambria" w:hAnsi="Arial" w:cs="Arial"/>
          <w:color w:val="212121"/>
          <w:sz w:val="22"/>
          <w:szCs w:val="22"/>
          <w:bdr w:val="none" w:sz="0" w:space="0" w:color="auto"/>
        </w:rPr>
        <w:t xml:space="preserve">Finally, </w:t>
      </w:r>
      <w:proofErr w:type="gramStart"/>
      <w:r w:rsidRPr="003C149E">
        <w:rPr>
          <w:rFonts w:ascii="Arial" w:eastAsia="Times New Roman" w:hAnsi="Arial" w:cs="Arial"/>
          <w:color w:val="000000"/>
          <w:sz w:val="22"/>
          <w:szCs w:val="22"/>
          <w:bdr w:val="none" w:sz="0" w:space="0" w:color="auto"/>
        </w:rPr>
        <w:t>You</w:t>
      </w:r>
      <w:proofErr w:type="gramEnd"/>
      <w:r w:rsidRPr="003C149E">
        <w:rPr>
          <w:rFonts w:ascii="Arial" w:eastAsia="Times New Roman" w:hAnsi="Arial" w:cs="Arial"/>
          <w:color w:val="000000"/>
          <w:sz w:val="22"/>
          <w:szCs w:val="22"/>
          <w:bdr w:val="none" w:sz="0" w:space="0" w:color="auto"/>
        </w:rPr>
        <w:t xml:space="preserve"> are welcome/ expected to use generative AI tools (e.g. ChatGPT, Dall-e, etc.) in this class as doing so aligns with the course learning goal [insert course learning goal]. You are responsible for the information submitted based on an AI query (for instance, that it does not violate intellectual property laws, or contain misinformation or unethical content). Your use of AI tools must be properly documented and cited. For example, [insert citation style for your discipline. NYU libraries guidance can be found </w:t>
      </w:r>
      <w:hyperlink r:id="rId9" w:anchor="s-lg-box-30439868" w:history="1">
        <w:r w:rsidRPr="003C149E">
          <w:rPr>
            <w:rFonts w:ascii="Arial" w:eastAsia="Times New Roman" w:hAnsi="Arial" w:cs="Arial"/>
            <w:color w:val="57068C"/>
            <w:sz w:val="22"/>
            <w:szCs w:val="22"/>
            <w:u w:val="single"/>
            <w:bdr w:val="none" w:sz="0" w:space="0" w:color="auto"/>
          </w:rPr>
          <w:t>here</w:t>
        </w:r>
      </w:hyperlink>
      <w:r w:rsidRPr="003C149E">
        <w:rPr>
          <w:rFonts w:ascii="Arial" w:eastAsia="Times New Roman" w:hAnsi="Arial" w:cs="Arial"/>
          <w:color w:val="000000"/>
          <w:sz w:val="22"/>
          <w:szCs w:val="22"/>
          <w:bdr w:val="none" w:sz="0" w:space="0" w:color="auto"/>
        </w:rPr>
        <w:t>.]</w:t>
      </w:r>
    </w:p>
    <w:bookmarkEnd w:id="10"/>
    <w:permEnd w:id="1253978149"/>
    <w:p w14:paraId="39E5719E" w14:textId="77777777" w:rsidR="00174C0E" w:rsidRDefault="00174C0E" w:rsidP="003C149E">
      <w:pPr>
        <w:pStyle w:val="Body"/>
      </w:pPr>
    </w:p>
    <w:p w14:paraId="32447E0F" w14:textId="3EDCEBBB" w:rsidR="00174C0E" w:rsidRDefault="00174C0E" w:rsidP="00174C0E">
      <w:pPr>
        <w:pStyle w:val="Body"/>
        <w:rPr>
          <w:rStyle w:val="None"/>
          <w:u w:val="single"/>
        </w:rPr>
      </w:pPr>
      <w:r>
        <w:rPr>
          <w:rStyle w:val="None"/>
          <w:u w:val="single"/>
        </w:rPr>
        <w:t>Feedback and Viewing Grades</w:t>
      </w:r>
    </w:p>
    <w:p w14:paraId="08A4E01E" w14:textId="049EFD88" w:rsidR="00174C0E" w:rsidRDefault="00174C0E" w:rsidP="00174C0E">
      <w:pPr>
        <w:pStyle w:val="Body"/>
      </w:pPr>
      <w:permStart w:id="1705395143" w:edGrp="everyone"/>
      <w:r>
        <w:rPr>
          <w:rStyle w:val="None"/>
        </w:rPr>
        <w:t>I will provide timely</w:t>
      </w:r>
      <w:r w:rsidR="00D96F20">
        <w:rPr>
          <w:rStyle w:val="None"/>
        </w:rPr>
        <w:t>,</w:t>
      </w:r>
      <w:r>
        <w:rPr>
          <w:rStyle w:val="None"/>
        </w:rPr>
        <w:t xml:space="preserve"> meaningful feedback on all your work via our course site in NYU Brightspace and in our weekly sessions.</w:t>
      </w:r>
      <w:r w:rsidR="00D96F20">
        <w:rPr>
          <w:rStyle w:val="None"/>
        </w:rPr>
        <w:t xml:space="preserve"> My feedback is purpose-built to tell you what to do differently to improve your performance and to respect the value you deliver through that performance. </w:t>
      </w:r>
      <w:r>
        <w:rPr>
          <w:rStyle w:val="None"/>
        </w:rPr>
        <w:t xml:space="preserve"> I </w:t>
      </w:r>
      <w:r w:rsidR="00D96F20">
        <w:rPr>
          <w:rStyle w:val="None"/>
        </w:rPr>
        <w:t xml:space="preserve">strongly </w:t>
      </w:r>
      <w:r>
        <w:rPr>
          <w:rStyle w:val="None"/>
        </w:rPr>
        <w:t>encourage you to ask questions about</w:t>
      </w:r>
      <w:r w:rsidR="00D96F20">
        <w:rPr>
          <w:rStyle w:val="None"/>
        </w:rPr>
        <w:t xml:space="preserve"> any of</w:t>
      </w:r>
      <w:r>
        <w:rPr>
          <w:rStyle w:val="None"/>
        </w:rPr>
        <w:t xml:space="preserve"> the feedback that you do not completely understand. You can access your grades on the course site Gradebook.</w:t>
      </w:r>
    </w:p>
    <w:permEnd w:id="1705395143"/>
    <w:p w14:paraId="38368A22" w14:textId="77777777" w:rsidR="00174C0E" w:rsidRDefault="00174C0E" w:rsidP="00174C0E">
      <w:pPr>
        <w:pStyle w:val="Body"/>
      </w:pPr>
    </w:p>
    <w:p w14:paraId="1F5E0CC6" w14:textId="77777777" w:rsidR="00174C0E" w:rsidRDefault="00174C0E" w:rsidP="00174C0E">
      <w:pPr>
        <w:pStyle w:val="Body"/>
        <w:rPr>
          <w:rStyle w:val="None"/>
          <w:u w:val="single"/>
        </w:rPr>
      </w:pPr>
      <w:r>
        <w:rPr>
          <w:rStyle w:val="None"/>
          <w:u w:val="single"/>
          <w:lang w:val="fr-FR"/>
        </w:rPr>
        <w:t>Attendance</w:t>
      </w:r>
    </w:p>
    <w:p w14:paraId="761CDA46" w14:textId="77777777" w:rsidR="00174C0E" w:rsidRDefault="00174C0E" w:rsidP="00174C0E">
      <w:pPr>
        <w:pStyle w:val="Body"/>
        <w:rPr>
          <w:rStyle w:val="None"/>
        </w:rPr>
      </w:pPr>
      <w:permStart w:id="1390497175" w:edGrp="everyone"/>
      <w:r>
        <w:rPr>
          <w:rStyle w:val="None"/>
        </w:rPr>
        <w:t xml:space="preserve">Students are expected to attend all classes. Excused absences are granted in cases of documented serious illness, family emergency, religious observance, or civic obligation. In the case of religious observance or civic obligation, this should be reported no later than the first week of class. Recruiting activities, job interviews and incompatible travel plans, for example, are considered </w:t>
      </w:r>
      <w:r>
        <w:rPr>
          <w:rStyle w:val="None"/>
          <w:b/>
          <w:bCs/>
        </w:rPr>
        <w:t xml:space="preserve">unexcused </w:t>
      </w:r>
      <w:r>
        <w:rPr>
          <w:rStyle w:val="None"/>
        </w:rPr>
        <w:t xml:space="preserve">absences even if notification is given in advance. Unexcused absences from sessions will have a negative impact on your final grade. Students are responsible for assignments given during any absence. Each unexcused absence will result in a failing grade for the missed session’s Team Project. A student who has three unexcused absences may earn a Fail grade for the course. </w:t>
      </w:r>
    </w:p>
    <w:p w14:paraId="4BEEA12C" w14:textId="77777777" w:rsidR="00174C0E" w:rsidRDefault="00174C0E" w:rsidP="00174C0E">
      <w:pPr>
        <w:pStyle w:val="Body"/>
        <w:rPr>
          <w:rStyle w:val="None"/>
          <w:rFonts w:ascii="Times New Roman" w:eastAsia="Times New Roman" w:hAnsi="Times New Roman" w:cs="Times New Roman"/>
        </w:rPr>
      </w:pPr>
    </w:p>
    <w:p w14:paraId="1CA9E4A3" w14:textId="77777777" w:rsidR="00174C0E" w:rsidRDefault="00174C0E" w:rsidP="00174C0E">
      <w:pPr>
        <w:pStyle w:val="Body"/>
        <w:rPr>
          <w:rStyle w:val="None"/>
        </w:rPr>
      </w:pPr>
      <w:r>
        <w:rPr>
          <w:rStyle w:val="None"/>
        </w:rPr>
        <w:t xml:space="preserve">Students will receive credit for attendance only when they arrive to class on time and stay to the end of the class period. Students may enter class late or leave class early only if given permission by the instructor and if it can be done without disrupting the class. </w:t>
      </w:r>
    </w:p>
    <w:p w14:paraId="3CB4F7EA" w14:textId="77777777" w:rsidR="00174C0E" w:rsidRDefault="00174C0E" w:rsidP="00174C0E">
      <w:pPr>
        <w:pStyle w:val="Body"/>
        <w:rPr>
          <w:rStyle w:val="None"/>
          <w:rFonts w:ascii="Times New Roman" w:eastAsia="Times New Roman" w:hAnsi="Times New Roman" w:cs="Times New Roman"/>
        </w:rPr>
      </w:pPr>
    </w:p>
    <w:p w14:paraId="0597966A" w14:textId="77777777" w:rsidR="00174C0E" w:rsidRDefault="00174C0E" w:rsidP="00174C0E">
      <w:pPr>
        <w:pStyle w:val="Body"/>
        <w:rPr>
          <w:rStyle w:val="None"/>
          <w:rFonts w:ascii="Times New Roman" w:eastAsia="Times New Roman" w:hAnsi="Times New Roman" w:cs="Times New Roman"/>
        </w:rPr>
      </w:pPr>
      <w:r>
        <w:rPr>
          <w:rStyle w:val="None"/>
        </w:rPr>
        <w:t xml:space="preserve">Attendance is required for ALL class sessions. Our learning model is an intense, interactive, action-learning model that requires complete engagement in every session. Each class session is a ‘living the learning’ experience that cannot be made up. Inclusion happens IN the team learning experience. You must live it to learn it. Hence, watching an archived session is woefully inadequate to achieve our learning goals. In the rare case of an excused absence that you proactively discuss with me, I will create a make-up assignment for you. However, since the learning will be very limited absent the interactive class experience the highest possible grade you can receive for the make-up assignment is a B-. </w:t>
      </w:r>
    </w:p>
    <w:p w14:paraId="23722226" w14:textId="77777777" w:rsidR="00174C0E" w:rsidRDefault="00174C0E" w:rsidP="00174C0E">
      <w:pPr>
        <w:pStyle w:val="Body"/>
        <w:spacing w:before="120" w:after="120"/>
        <w:rPr>
          <w:rStyle w:val="None"/>
          <w:color w:val="222222"/>
          <w:u w:color="222222"/>
          <w:shd w:val="clear" w:color="auto" w:fill="FFFFFF"/>
        </w:rPr>
      </w:pPr>
      <w:bookmarkStart w:id="11" w:name="_Hlk56463172"/>
      <w:r>
        <w:rPr>
          <w:rStyle w:val="None"/>
          <w:color w:val="222222"/>
          <w:u w:color="222222"/>
          <w:shd w:val="clear" w:color="auto" w:fill="FFFFFF"/>
        </w:rPr>
        <w:lastRenderedPageBreak/>
        <w:t>Students who join the course during add/drop are responsible for ensuring that they identify what assignments and preparatory work they have missed and complete and submit those per the syllabus.</w:t>
      </w:r>
      <w:bookmarkEnd w:id="11"/>
    </w:p>
    <w:permEnd w:id="1390497175"/>
    <w:p w14:paraId="6C94C3C6" w14:textId="77777777" w:rsidR="00174C0E" w:rsidRDefault="00174C0E" w:rsidP="00174C0E">
      <w:pPr>
        <w:pStyle w:val="Body"/>
        <w:spacing w:before="120" w:after="120"/>
      </w:pPr>
      <w:r>
        <w:rPr>
          <w:rStyle w:val="None"/>
        </w:rPr>
        <w:t xml:space="preserve">Refer to the </w:t>
      </w:r>
      <w:hyperlink r:id="rId10" w:history="1">
        <w:r>
          <w:rPr>
            <w:rStyle w:val="Hyperlink0"/>
          </w:rPr>
          <w:t>SPS Policies and Procedures page</w:t>
        </w:r>
      </w:hyperlink>
      <w:r>
        <w:rPr>
          <w:rStyle w:val="None"/>
          <w:color w:val="666666"/>
          <w:u w:color="666666"/>
        </w:rPr>
        <w:t xml:space="preserve"> </w:t>
      </w:r>
      <w:r>
        <w:rPr>
          <w:rStyle w:val="None"/>
        </w:rPr>
        <w:t xml:space="preserve">for additional information about attendance. </w:t>
      </w:r>
    </w:p>
    <w:p w14:paraId="22277712" w14:textId="77777777" w:rsidR="00174C0E" w:rsidRDefault="00174C0E" w:rsidP="00174C0E">
      <w:pPr>
        <w:pStyle w:val="Body"/>
        <w:rPr>
          <w:rStyle w:val="None"/>
          <w:b/>
          <w:bCs/>
          <w:color w:val="57068C"/>
          <w:u w:color="57068C"/>
        </w:rPr>
      </w:pPr>
      <w:bookmarkStart w:id="12" w:name="bookmarkkix.i8h734s4y3da"/>
      <w:bookmarkEnd w:id="12"/>
      <w:r>
        <w:rPr>
          <w:rStyle w:val="None"/>
          <w:b/>
          <w:bCs/>
        </w:rPr>
        <w:t>Textbooks and Course Materials</w:t>
      </w:r>
    </w:p>
    <w:p w14:paraId="5F0FB5FE" w14:textId="77777777" w:rsidR="00174C0E" w:rsidRDefault="00174C0E" w:rsidP="00174C0E">
      <w:pPr>
        <w:pStyle w:val="Body"/>
        <w:rPr>
          <w:rStyle w:val="None"/>
          <w:b/>
          <w:bCs/>
        </w:rPr>
      </w:pPr>
    </w:p>
    <w:p w14:paraId="78C5C3E9" w14:textId="77777777" w:rsidR="00174C0E" w:rsidRDefault="00174C0E" w:rsidP="00174C0E">
      <w:pPr>
        <w:pStyle w:val="Body"/>
        <w:rPr>
          <w:rStyle w:val="None"/>
          <w:rFonts w:ascii="Times New Roman" w:eastAsia="Times New Roman" w:hAnsi="Times New Roman" w:cs="Times New Roman"/>
        </w:rPr>
      </w:pPr>
      <w:permStart w:id="2067667498" w:edGrp="everyone"/>
      <w:r>
        <w:rPr>
          <w:rStyle w:val="None"/>
          <w:b/>
          <w:bCs/>
        </w:rPr>
        <w:t xml:space="preserve">Required Online Program: Business Case Development </w:t>
      </w:r>
    </w:p>
    <w:p w14:paraId="55F9BE66" w14:textId="77777777" w:rsidR="00174C0E" w:rsidRDefault="00174C0E" w:rsidP="00174C0E">
      <w:pPr>
        <w:pStyle w:val="Body"/>
        <w:rPr>
          <w:rStyle w:val="None"/>
        </w:rPr>
      </w:pPr>
      <w:r>
        <w:rPr>
          <w:rStyle w:val="None"/>
        </w:rPr>
        <w:t xml:space="preserve">You must complete the ENTIRE Harvard Manage Mentor (HMM) Business Case Development online program as part of this course. We will use business cases in </w:t>
      </w:r>
      <w:r>
        <w:rPr>
          <w:rStyle w:val="None"/>
          <w:i/>
          <w:iCs/>
        </w:rPr>
        <w:t>all</w:t>
      </w:r>
      <w:r>
        <w:rPr>
          <w:rStyle w:val="None"/>
        </w:rPr>
        <w:t xml:space="preserve"> of our case study discussions. You must send your Certificate of Completion to me through our Brightspace Assignment submission tab. You can purchase the HMM module through the below link with the other materials. </w:t>
      </w:r>
    </w:p>
    <w:p w14:paraId="690A3987" w14:textId="77777777" w:rsidR="00174C0E" w:rsidRDefault="00174C0E" w:rsidP="00174C0E">
      <w:pPr>
        <w:pStyle w:val="Body"/>
        <w:rPr>
          <w:rStyle w:val="None"/>
          <w:rFonts w:ascii="Times New Roman" w:eastAsia="Times New Roman" w:hAnsi="Times New Roman" w:cs="Times New Roman"/>
        </w:rPr>
      </w:pPr>
    </w:p>
    <w:p w14:paraId="484DCE27" w14:textId="77777777" w:rsidR="00174C0E" w:rsidRDefault="00174C0E" w:rsidP="00174C0E">
      <w:pPr>
        <w:pStyle w:val="Body"/>
        <w:rPr>
          <w:rStyle w:val="None"/>
          <w:rFonts w:ascii="Times New Roman" w:eastAsia="Times New Roman" w:hAnsi="Times New Roman" w:cs="Times New Roman"/>
        </w:rPr>
      </w:pPr>
      <w:r>
        <w:rPr>
          <w:rStyle w:val="None"/>
          <w:i/>
          <w:iCs/>
        </w:rPr>
        <w:t>If you experience technical difficulty, please contact the HBSP Technical Support Group: Phone: 1-800-810-8858 (outside the U.S. and Canada, 1-617-783-7700); Monday – Friday 8am to 8pm</w:t>
      </w:r>
      <w:r>
        <w:rPr>
          <w:rStyle w:val="None"/>
          <w:i/>
          <w:iCs/>
        </w:rPr>
        <w:br/>
        <w:t xml:space="preserve">E-mail: techhelp@hbsp.harvard.edu. </w:t>
      </w:r>
      <w:bookmarkStart w:id="13" w:name="_gjdgxs"/>
      <w:bookmarkEnd w:id="13"/>
    </w:p>
    <w:p w14:paraId="6BEA8D66" w14:textId="77777777" w:rsidR="00174C0E" w:rsidRDefault="00174C0E" w:rsidP="00174C0E">
      <w:pPr>
        <w:pStyle w:val="Body"/>
      </w:pPr>
    </w:p>
    <w:p w14:paraId="203F7D17" w14:textId="77777777" w:rsidR="00174C0E" w:rsidRDefault="00174C0E" w:rsidP="00174C0E">
      <w:pPr>
        <w:pStyle w:val="Body"/>
        <w:rPr>
          <w:rStyle w:val="None"/>
          <w:b/>
          <w:bCs/>
        </w:rPr>
      </w:pPr>
      <w:r>
        <w:rPr>
          <w:rStyle w:val="None"/>
          <w:b/>
          <w:bCs/>
        </w:rPr>
        <w:t>Required Readings, Case Studies &amp; Videos</w:t>
      </w:r>
    </w:p>
    <w:p w14:paraId="3EAE98B9" w14:textId="77777777" w:rsidR="00174C0E" w:rsidRDefault="00174C0E" w:rsidP="00174C0E">
      <w:pPr>
        <w:pStyle w:val="Body"/>
        <w:rPr>
          <w:rStyle w:val="None"/>
        </w:rPr>
      </w:pPr>
      <w:r>
        <w:rPr>
          <w:rStyle w:val="None"/>
        </w:rPr>
        <w:t xml:space="preserve">The required readings consist of case studies, articles, videos and the online HMM Business Case Development program (see above). These materials can be obtained electronically from Harvard Business School Publishing (HBSP) using the below link. It is critical that you access these materials </w:t>
      </w:r>
      <w:r>
        <w:rPr>
          <w:rStyle w:val="None"/>
          <w:lang w:val="de-DE"/>
        </w:rPr>
        <w:t xml:space="preserve">WELL BEFORE </w:t>
      </w:r>
      <w:r>
        <w:rPr>
          <w:rStyle w:val="None"/>
        </w:rPr>
        <w:t xml:space="preserve">the course start date because you must prepare carefully for every class session in this graduate course. </w:t>
      </w:r>
    </w:p>
    <w:p w14:paraId="4B25C1FB" w14:textId="77777777" w:rsidR="00174C0E" w:rsidRDefault="00174C0E" w:rsidP="00174C0E">
      <w:pPr>
        <w:pStyle w:val="Body"/>
        <w:rPr>
          <w:rStyle w:val="None"/>
          <w:rFonts w:ascii="Times New Roman" w:eastAsia="Times New Roman" w:hAnsi="Times New Roman" w:cs="Times New Roman"/>
        </w:rPr>
      </w:pPr>
    </w:p>
    <w:p w14:paraId="028F8CAF" w14:textId="77777777" w:rsidR="00174C0E" w:rsidRDefault="00174C0E" w:rsidP="00174C0E">
      <w:pPr>
        <w:pStyle w:val="Body"/>
        <w:rPr>
          <w:rStyle w:val="None"/>
        </w:rPr>
      </w:pPr>
      <w:r>
        <w:rPr>
          <w:rStyle w:val="None"/>
          <w:i/>
          <w:iCs/>
        </w:rPr>
        <w:t xml:space="preserve">If you have any problems accessing the HBSP website for printed materials, you should contact HBSP Customer Service </w:t>
      </w:r>
      <w:r>
        <w:rPr>
          <w:rStyle w:val="None"/>
        </w:rPr>
        <w:t xml:space="preserve">or visit the website. </w:t>
      </w:r>
    </w:p>
    <w:p w14:paraId="5814C886" w14:textId="77777777" w:rsidR="00174C0E" w:rsidRDefault="00174C0E" w:rsidP="00174C0E">
      <w:pPr>
        <w:pStyle w:val="Body"/>
        <w:rPr>
          <w:rStyle w:val="None"/>
          <w:rFonts w:ascii="Times New Roman" w:eastAsia="Times New Roman" w:hAnsi="Times New Roman" w:cs="Times New Roman"/>
        </w:rPr>
      </w:pPr>
    </w:p>
    <w:p w14:paraId="1E1D0331" w14:textId="3AB97D61" w:rsidR="00D96F20" w:rsidRDefault="00174C0E" w:rsidP="00174C0E">
      <w:pPr>
        <w:pStyle w:val="Body"/>
      </w:pPr>
      <w:r>
        <w:rPr>
          <w:rStyle w:val="None"/>
          <w:i/>
          <w:iCs/>
        </w:rPr>
        <w:t>Phone: (800) 545-7685 (+1 617-783-7600 outside U.S. and Canada)</w:t>
      </w:r>
      <w:r>
        <w:rPr>
          <w:rStyle w:val="None"/>
          <w:i/>
          <w:iCs/>
        </w:rPr>
        <w:br/>
        <w:t>Monday – Friday 8am to 8pm</w:t>
      </w:r>
      <w:r>
        <w:rPr>
          <w:rStyle w:val="None"/>
          <w:i/>
          <w:iCs/>
        </w:rPr>
        <w:br/>
        <w:t xml:space="preserve">E-mail: </w:t>
      </w:r>
      <w:r>
        <w:rPr>
          <w:rStyle w:val="None"/>
          <w:i/>
          <w:iCs/>
          <w:color w:val="113393"/>
          <w:u w:color="113393"/>
        </w:rPr>
        <w:t>custserv@hbsp.harvard.edu</w:t>
      </w:r>
      <w:r>
        <w:rPr>
          <w:rStyle w:val="None"/>
          <w:i/>
          <w:iCs/>
          <w:color w:val="113393"/>
          <w:u w:color="113393"/>
        </w:rPr>
        <w:br/>
      </w:r>
      <w:r>
        <w:rPr>
          <w:rStyle w:val="None"/>
        </w:rPr>
        <w:t>Course link for printed materials and HMM:</w:t>
      </w:r>
      <w:r w:rsidR="00D96F20">
        <w:t xml:space="preserve"> </w:t>
      </w:r>
      <w:hyperlink r:id="rId11" w:history="1">
        <w:r w:rsidR="00D96F20" w:rsidRPr="00C9729E">
          <w:rPr>
            <w:rStyle w:val="Hyperlink"/>
          </w:rPr>
          <w:t>https://hbsp.harvard.edu/import/1190701</w:t>
        </w:r>
      </w:hyperlink>
    </w:p>
    <w:p w14:paraId="305DAA4E" w14:textId="0A41EC90" w:rsidR="00174C0E" w:rsidRDefault="00D96F20" w:rsidP="00174C0E">
      <w:pPr>
        <w:pStyle w:val="Body"/>
      </w:pPr>
      <w:r>
        <w:t xml:space="preserve"> </w:t>
      </w:r>
    </w:p>
    <w:p w14:paraId="10730194" w14:textId="77777777" w:rsidR="00F23897" w:rsidRDefault="00F23897" w:rsidP="00174C0E">
      <w:pPr>
        <w:pStyle w:val="Body"/>
        <w:rPr>
          <w:rStyle w:val="None"/>
        </w:rPr>
      </w:pPr>
    </w:p>
    <w:p w14:paraId="09BA97BC" w14:textId="1BA5AD5B" w:rsidR="00174C0E" w:rsidRDefault="00174C0E" w:rsidP="00174C0E">
      <w:pPr>
        <w:pStyle w:val="Body"/>
      </w:pPr>
      <w:r>
        <w:rPr>
          <w:rStyle w:val="None"/>
        </w:rPr>
        <w:t>The entire list of individual materials can be found in Course Outline below. The case studies, articles and HMM Business Case Development online program are required. HMM is $10.00 and each case study is $4.</w:t>
      </w:r>
      <w:r w:rsidR="00A7056D">
        <w:rPr>
          <w:rStyle w:val="None"/>
        </w:rPr>
        <w:t>9</w:t>
      </w:r>
      <w:r>
        <w:rPr>
          <w:rStyle w:val="None"/>
        </w:rPr>
        <w:t>5</w:t>
      </w:r>
      <w:r w:rsidR="00A7056D">
        <w:rPr>
          <w:rStyle w:val="None"/>
        </w:rPr>
        <w:t xml:space="preserve"> and each article is $4.50.</w:t>
      </w:r>
      <w:r>
        <w:rPr>
          <w:rStyle w:val="None"/>
        </w:rPr>
        <w:t xml:space="preserve"> As indicated below the suggested textbook ($36.49) is optional.</w:t>
      </w:r>
    </w:p>
    <w:p w14:paraId="565BC629" w14:textId="67CFF12E" w:rsidR="00174C0E" w:rsidRDefault="00174C0E" w:rsidP="00174C0E">
      <w:pPr>
        <w:pStyle w:val="Body"/>
        <w:rPr>
          <w:rStyle w:val="None"/>
        </w:rPr>
      </w:pPr>
      <w:r>
        <w:rPr>
          <w:rStyle w:val="None"/>
        </w:rPr>
        <w:t>Total Cost (exclusive of optional textbook): $</w:t>
      </w:r>
      <w:r w:rsidR="00A7056D">
        <w:rPr>
          <w:rStyle w:val="None"/>
        </w:rPr>
        <w:t>78.4</w:t>
      </w:r>
      <w:r w:rsidR="00AA1F61">
        <w:rPr>
          <w:rStyle w:val="None"/>
        </w:rPr>
        <w:t>0</w:t>
      </w:r>
      <w:r>
        <w:rPr>
          <w:rStyle w:val="None"/>
        </w:rPr>
        <w:t xml:space="preserve"> </w:t>
      </w:r>
    </w:p>
    <w:p w14:paraId="19CDFBF2" w14:textId="77777777" w:rsidR="00174C0E" w:rsidRDefault="00174C0E" w:rsidP="00174C0E">
      <w:pPr>
        <w:pStyle w:val="Body"/>
      </w:pPr>
    </w:p>
    <w:p w14:paraId="0E473FB8" w14:textId="77777777" w:rsidR="00174C0E" w:rsidRDefault="00174C0E" w:rsidP="00174C0E">
      <w:pPr>
        <w:pStyle w:val="Body"/>
        <w:rPr>
          <w:rStyle w:val="None"/>
          <w:b/>
          <w:bCs/>
        </w:rPr>
      </w:pPr>
      <w:r>
        <w:rPr>
          <w:rStyle w:val="None"/>
          <w:b/>
          <w:bCs/>
        </w:rPr>
        <w:t xml:space="preserve">Suggested Readings </w:t>
      </w:r>
    </w:p>
    <w:p w14:paraId="5E643049" w14:textId="77777777" w:rsidR="00174C0E" w:rsidRDefault="00174C0E" w:rsidP="00174C0E">
      <w:pPr>
        <w:pStyle w:val="Body"/>
      </w:pPr>
    </w:p>
    <w:p w14:paraId="449D546F" w14:textId="77777777" w:rsidR="00174C0E" w:rsidRDefault="00174C0E" w:rsidP="00174C0E">
      <w:pPr>
        <w:pStyle w:val="Body"/>
        <w:rPr>
          <w:rStyle w:val="None"/>
        </w:rPr>
      </w:pPr>
      <w:r>
        <w:rPr>
          <w:rStyle w:val="None"/>
        </w:rPr>
        <w:t xml:space="preserve">The written and presentation assignments require a comprehensive, thoughtful, and creative approach to business problem solving. I strongly recommend that students complete the unassigned sections of Harvard Manage Mentor for a more complete </w:t>
      </w:r>
      <w:r>
        <w:rPr>
          <w:rStyle w:val="None"/>
        </w:rPr>
        <w:lastRenderedPageBreak/>
        <w:t xml:space="preserve">practical understanding of essential business skills. Additionally, I recommend the following to enhance your approach and contribute to the quality of your recommendations. </w:t>
      </w:r>
    </w:p>
    <w:p w14:paraId="62BD0016" w14:textId="77777777" w:rsidR="00174C0E" w:rsidRDefault="00174C0E" w:rsidP="00174C0E">
      <w:pPr>
        <w:pStyle w:val="Body"/>
        <w:rPr>
          <w:rStyle w:val="None"/>
          <w:rFonts w:ascii="Times New Roman" w:eastAsia="Times New Roman" w:hAnsi="Times New Roman" w:cs="Times New Roman"/>
        </w:rPr>
      </w:pPr>
    </w:p>
    <w:p w14:paraId="07B93D10" w14:textId="401957C9" w:rsidR="00174C0E" w:rsidRDefault="008C5DFC" w:rsidP="00174C0E">
      <w:pPr>
        <w:pStyle w:val="Body"/>
        <w:rPr>
          <w:rStyle w:val="None"/>
        </w:rPr>
      </w:pPr>
      <w:hyperlink r:id="rId12" w:history="1">
        <w:r w:rsidR="00174C0E">
          <w:rPr>
            <w:rStyle w:val="Hyperlink2"/>
          </w:rPr>
          <w:t>Transnational Management: Text and Cases in Cross-Border Management</w:t>
        </w:r>
      </w:hyperlink>
      <w:r w:rsidR="00174C0E">
        <w:rPr>
          <w:rStyle w:val="None"/>
        </w:rPr>
        <w:t xml:space="preserve"> by Christopher A. Bartlett and </w:t>
      </w:r>
      <w:hyperlink r:id="rId13" w:history="1">
        <w:r w:rsidR="00174C0E">
          <w:rPr>
            <w:rStyle w:val="Hyperlink2"/>
            <w:lang w:val="de-DE"/>
          </w:rPr>
          <w:t>Paul W. Beamish</w:t>
        </w:r>
      </w:hyperlink>
      <w:r w:rsidR="00174C0E">
        <w:rPr>
          <w:rStyle w:val="None"/>
        </w:rPr>
        <w:t xml:space="preserve"> | Mar 1, 2018</w:t>
      </w:r>
    </w:p>
    <w:permEnd w:id="2067667498"/>
    <w:p w14:paraId="274998F5" w14:textId="77777777" w:rsidR="00F4355F" w:rsidRDefault="00F4355F" w:rsidP="00174C0E">
      <w:pPr>
        <w:pStyle w:val="Body"/>
        <w:rPr>
          <w:rStyle w:val="None"/>
          <w:rFonts w:ascii="Times New Roman" w:eastAsia="Times New Roman" w:hAnsi="Times New Roman" w:cs="Times New Roman"/>
        </w:rPr>
      </w:pPr>
    </w:p>
    <w:p w14:paraId="686845F5" w14:textId="77777777" w:rsidR="00174C0E" w:rsidRDefault="00174C0E" w:rsidP="00174C0E">
      <w:pPr>
        <w:pStyle w:val="Body"/>
        <w:rPr>
          <w:rStyle w:val="None"/>
          <w:b/>
          <w:bCs/>
        </w:rPr>
      </w:pPr>
      <w:r>
        <w:rPr>
          <w:rStyle w:val="None"/>
          <w:b/>
          <w:bCs/>
        </w:rPr>
        <w:t>Grading | Assessment</w:t>
      </w:r>
    </w:p>
    <w:p w14:paraId="0350BC39" w14:textId="77777777" w:rsidR="00174C0E" w:rsidRDefault="00174C0E" w:rsidP="00174C0E">
      <w:pPr>
        <w:pStyle w:val="Body"/>
        <w:rPr>
          <w:rStyle w:val="None"/>
          <w:sz w:val="22"/>
          <w:szCs w:val="22"/>
        </w:rPr>
      </w:pPr>
    </w:p>
    <w:p w14:paraId="4B517F9E" w14:textId="77777777" w:rsidR="00174C0E" w:rsidRDefault="00174C0E" w:rsidP="00174C0E">
      <w:pPr>
        <w:pStyle w:val="Body"/>
      </w:pPr>
      <w:permStart w:id="1253531082" w:edGrp="everyone"/>
      <w:r>
        <w:rPr>
          <w:rStyle w:val="None"/>
          <w:sz w:val="22"/>
          <w:szCs w:val="22"/>
        </w:rPr>
        <w:t xml:space="preserve">Your grade for this course will be based on the quality of your engaged participation in class and online, along with the required assignments for this course. Each class will be highly interactive and distinct. Accordingly, it will not be possible to make-up a missed class. You must attend all 14 classes to pass the course per the above attendance policy. Your grade for this course will be based on your engagement in class and the required assignments for this course. </w:t>
      </w:r>
      <w:r>
        <w:rPr>
          <w:rStyle w:val="None"/>
          <w:sz w:val="22"/>
          <w:szCs w:val="22"/>
          <w:u w:val="single"/>
        </w:rPr>
        <w:t xml:space="preserve">All </w:t>
      </w:r>
      <w:r>
        <w:rPr>
          <w:rStyle w:val="None"/>
          <w:sz w:val="22"/>
          <w:szCs w:val="22"/>
        </w:rPr>
        <w:t>written assignments must be well written in correct grammar and spelling consistent with graduate-level work. You must carefully proofread your written work. Failure to do so will result in grade reduction. Missed assignments receive a zero grade. Late submissions are unacceptable. As such, the highest grade you can receive on a late assignment will be a C (73 – 76). The latest I will accept an assignment is 24 hours past the deadline. After that it will be treated as a missed assignment. I will post all grades regularly throughout the course.</w:t>
      </w:r>
    </w:p>
    <w:p w14:paraId="1099B0FD" w14:textId="77777777" w:rsidR="00174C0E" w:rsidRDefault="00174C0E" w:rsidP="00174C0E">
      <w:pPr>
        <w:pStyle w:val="Body"/>
        <w:widowControl w:val="0"/>
        <w:rPr>
          <w:rStyle w:val="None"/>
          <w:b/>
          <w:bCs/>
          <w:u w:val="single"/>
        </w:rPr>
      </w:pPr>
    </w:p>
    <w:p w14:paraId="73278331" w14:textId="77777777" w:rsidR="00174C0E" w:rsidRDefault="00174C0E" w:rsidP="00174C0E">
      <w:pPr>
        <w:pStyle w:val="Body"/>
        <w:widowControl w:val="0"/>
        <w:rPr>
          <w:rStyle w:val="None"/>
          <w:u w:val="single"/>
        </w:rPr>
      </w:pPr>
      <w:r>
        <w:rPr>
          <w:rStyle w:val="None"/>
          <w:b/>
          <w:bCs/>
          <w:u w:val="single"/>
        </w:rPr>
        <w:t>DESCRIPTION</w:t>
      </w:r>
      <w:r>
        <w:rPr>
          <w:rStyle w:val="None"/>
        </w:rPr>
        <w:tab/>
      </w:r>
      <w:r>
        <w:rPr>
          <w:rStyle w:val="None"/>
        </w:rPr>
        <w:tab/>
      </w:r>
      <w:r>
        <w:rPr>
          <w:rStyle w:val="None"/>
        </w:rPr>
        <w:tab/>
      </w:r>
      <w:r>
        <w:rPr>
          <w:rStyle w:val="None"/>
        </w:rPr>
        <w:tab/>
      </w:r>
      <w:r>
        <w:rPr>
          <w:rStyle w:val="None"/>
          <w:b/>
          <w:bCs/>
          <w:u w:val="single"/>
          <w:lang w:val="de-DE"/>
        </w:rPr>
        <w:t>PERCENTAGE</w:t>
      </w:r>
    </w:p>
    <w:p w14:paraId="4DE0F239"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1 Action Learning Client Project (Team Grade): 10% </w:t>
      </w:r>
    </w:p>
    <w:p w14:paraId="49B965A0"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13 Learning Journal Posts (Individual Grade): 50% </w:t>
      </w:r>
    </w:p>
    <w:p w14:paraId="687C7AB2" w14:textId="77777777"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 xml:space="preserve">6 Discussion Forums (Individual Grade): 30% </w:t>
      </w:r>
    </w:p>
    <w:p w14:paraId="0A7BFB20" w14:textId="3E3FE5B6" w:rsidR="00174C0E" w:rsidRDefault="00174C0E" w:rsidP="00174C0E">
      <w:pPr>
        <w:pStyle w:val="NormalWeb"/>
        <w:numPr>
          <w:ilvl w:val="0"/>
          <w:numId w:val="4"/>
        </w:numPr>
        <w:rPr>
          <w:rFonts w:ascii="Cambria" w:hAnsi="Cambria"/>
          <w:sz w:val="22"/>
          <w:szCs w:val="22"/>
        </w:rPr>
      </w:pPr>
      <w:r>
        <w:rPr>
          <w:rStyle w:val="None"/>
          <w:rFonts w:ascii="Arial" w:hAnsi="Arial"/>
          <w:sz w:val="22"/>
          <w:szCs w:val="22"/>
        </w:rPr>
        <w:t>1</w:t>
      </w:r>
      <w:r w:rsidR="00604432">
        <w:rPr>
          <w:rStyle w:val="None"/>
          <w:rFonts w:ascii="Arial" w:hAnsi="Arial"/>
          <w:sz w:val="22"/>
          <w:szCs w:val="22"/>
        </w:rPr>
        <w:t>3</w:t>
      </w:r>
      <w:r>
        <w:rPr>
          <w:rStyle w:val="None"/>
          <w:rFonts w:ascii="Arial" w:hAnsi="Arial"/>
          <w:sz w:val="22"/>
          <w:szCs w:val="22"/>
        </w:rPr>
        <w:t xml:space="preserve"> Daily Class Projects (Team Grade):  10% </w:t>
      </w:r>
    </w:p>
    <w:permEnd w:id="1253531082"/>
    <w:p w14:paraId="515DA2C9" w14:textId="77777777" w:rsidR="00174C0E" w:rsidRDefault="00174C0E" w:rsidP="00174C0E">
      <w:pPr>
        <w:pStyle w:val="Body"/>
        <w:rPr>
          <w:rStyle w:val="None"/>
        </w:rPr>
      </w:pPr>
    </w:p>
    <w:p w14:paraId="103AE0A6" w14:textId="1C9EABB7" w:rsidR="00174C0E" w:rsidRDefault="00174C0E" w:rsidP="00174C0E">
      <w:pPr>
        <w:pStyle w:val="Body"/>
        <w:rPr>
          <w:rStyle w:val="None"/>
          <w:color w:val="212121"/>
          <w:u w:color="212121"/>
        </w:rPr>
      </w:pPr>
      <w:r>
        <w:rPr>
          <w:rStyle w:val="None"/>
          <w:color w:val="212121"/>
          <w:u w:color="212121"/>
        </w:rPr>
        <w:t xml:space="preserve">See the </w:t>
      </w:r>
      <w:hyperlink r:id="rId14" w:anchor="Graduate1" w:history="1">
        <w:r>
          <w:rPr>
            <w:rStyle w:val="Hyperlink3"/>
            <w:rtl/>
            <w:lang w:val="ar-SA"/>
          </w:rPr>
          <w:t>“</w:t>
        </w:r>
        <w:r>
          <w:rPr>
            <w:rStyle w:val="Hyperlink3"/>
          </w:rPr>
          <w:t>Grades” section of Academic Policies</w:t>
        </w:r>
      </w:hyperlink>
      <w:r>
        <w:rPr>
          <w:rStyle w:val="None"/>
          <w:color w:val="212121"/>
          <w:u w:color="212121"/>
        </w:rPr>
        <w:t xml:space="preserve"> for the complete grading policy, including the letter grade conversion, and the criteria for a grade of incomplete, taking a course on a pass/fail basis, and withdrawing from a course. </w:t>
      </w:r>
    </w:p>
    <w:p w14:paraId="0E2E40AF" w14:textId="1F742BB4" w:rsidR="00BB29C3" w:rsidRDefault="00BB29C3" w:rsidP="00174C0E">
      <w:pPr>
        <w:pStyle w:val="Body"/>
        <w:rPr>
          <w:rStyle w:val="None"/>
          <w:color w:val="212121"/>
          <w:u w:color="212121"/>
        </w:rPr>
      </w:pPr>
    </w:p>
    <w:p w14:paraId="00E78AB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ind w:left="-360" w:right="-360"/>
        <w:rPr>
          <w:rFonts w:eastAsia="Times New Roman"/>
          <w:bdr w:val="none" w:sz="0" w:space="0" w:color="auto"/>
        </w:rPr>
      </w:pPr>
      <w:r w:rsidRPr="00BB29C3">
        <w:rPr>
          <w:rFonts w:ascii="Arial" w:eastAsia="Times New Roman" w:hAnsi="Arial" w:cs="Arial"/>
          <w:b/>
          <w:bCs/>
          <w:color w:val="000000"/>
          <w:bdr w:val="none" w:sz="0" w:space="0" w:color="auto"/>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BB29C3" w:rsidRPr="00BB29C3" w14:paraId="3A9E50CD" w14:textId="77777777" w:rsidTr="00BB29C3">
        <w:trPr>
          <w:trHeight w:val="489"/>
        </w:trPr>
        <w:tc>
          <w:tcPr>
            <w:tcW w:w="0" w:type="auto"/>
            <w:tcMar>
              <w:top w:w="100" w:type="dxa"/>
              <w:left w:w="100" w:type="dxa"/>
              <w:bottom w:w="100" w:type="dxa"/>
              <w:right w:w="100" w:type="dxa"/>
            </w:tcMar>
            <w:hideMark/>
          </w:tcPr>
          <w:p w14:paraId="4DC186BD"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A</w:t>
            </w:r>
          </w:p>
        </w:tc>
        <w:tc>
          <w:tcPr>
            <w:tcW w:w="0" w:type="auto"/>
            <w:tcMar>
              <w:top w:w="100" w:type="dxa"/>
              <w:left w:w="100" w:type="dxa"/>
              <w:bottom w:w="100" w:type="dxa"/>
              <w:right w:w="100" w:type="dxa"/>
            </w:tcMar>
            <w:hideMark/>
          </w:tcPr>
          <w:p w14:paraId="145AEEF5"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95-100</w:t>
            </w:r>
          </w:p>
        </w:tc>
        <w:tc>
          <w:tcPr>
            <w:tcW w:w="0" w:type="auto"/>
            <w:tcMar>
              <w:top w:w="100" w:type="dxa"/>
              <w:left w:w="100" w:type="dxa"/>
              <w:bottom w:w="100" w:type="dxa"/>
              <w:right w:w="100" w:type="dxa"/>
            </w:tcMar>
            <w:hideMark/>
          </w:tcPr>
          <w:p w14:paraId="7F8DFA54"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4.000</w:t>
            </w:r>
          </w:p>
        </w:tc>
        <w:tc>
          <w:tcPr>
            <w:tcW w:w="0" w:type="auto"/>
            <w:tcMar>
              <w:top w:w="100" w:type="dxa"/>
              <w:left w:w="100" w:type="dxa"/>
              <w:bottom w:w="100" w:type="dxa"/>
              <w:right w:w="100" w:type="dxa"/>
            </w:tcMar>
            <w:hideMark/>
          </w:tcPr>
          <w:p w14:paraId="04C953BE"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Exceptional: </w:t>
            </w:r>
            <w:r w:rsidRPr="00BB29C3">
              <w:rPr>
                <w:rFonts w:ascii="Arial" w:eastAsia="Times New Roman" w:hAnsi="Arial" w:cs="Arial"/>
                <w:color w:val="000000"/>
                <w:sz w:val="22"/>
                <w:szCs w:val="22"/>
                <w:bdr w:val="none" w:sz="0" w:space="0" w:color="auto"/>
                <w:shd w:val="clear" w:color="auto" w:fill="FFFFFF"/>
              </w:rPr>
              <w:t>Demonstrates exceptional mastery of all learning outcomes of the course and thorough and complete understanding of all concepts.</w:t>
            </w:r>
          </w:p>
        </w:tc>
      </w:tr>
      <w:tr w:rsidR="00BB29C3" w:rsidRPr="00BB29C3" w14:paraId="79DFD9DF" w14:textId="77777777" w:rsidTr="00BB29C3">
        <w:tc>
          <w:tcPr>
            <w:tcW w:w="0" w:type="auto"/>
            <w:tcMar>
              <w:top w:w="100" w:type="dxa"/>
              <w:left w:w="100" w:type="dxa"/>
              <w:bottom w:w="100" w:type="dxa"/>
              <w:right w:w="100" w:type="dxa"/>
            </w:tcMar>
            <w:hideMark/>
          </w:tcPr>
          <w:p w14:paraId="668EABD3"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A-</w:t>
            </w:r>
          </w:p>
        </w:tc>
        <w:tc>
          <w:tcPr>
            <w:tcW w:w="0" w:type="auto"/>
            <w:tcMar>
              <w:top w:w="100" w:type="dxa"/>
              <w:left w:w="100" w:type="dxa"/>
              <w:bottom w:w="100" w:type="dxa"/>
              <w:right w:w="100" w:type="dxa"/>
            </w:tcMar>
            <w:hideMark/>
          </w:tcPr>
          <w:p w14:paraId="0A62B850"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90-94</w:t>
            </w:r>
          </w:p>
        </w:tc>
        <w:tc>
          <w:tcPr>
            <w:tcW w:w="0" w:type="auto"/>
            <w:tcMar>
              <w:top w:w="100" w:type="dxa"/>
              <w:left w:w="100" w:type="dxa"/>
              <w:bottom w:w="100" w:type="dxa"/>
              <w:right w:w="100" w:type="dxa"/>
            </w:tcMar>
            <w:hideMark/>
          </w:tcPr>
          <w:p w14:paraId="084595CE"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3.667</w:t>
            </w:r>
          </w:p>
        </w:tc>
        <w:tc>
          <w:tcPr>
            <w:tcW w:w="0" w:type="auto"/>
            <w:tcMar>
              <w:top w:w="100" w:type="dxa"/>
              <w:left w:w="100" w:type="dxa"/>
              <w:bottom w:w="100" w:type="dxa"/>
              <w:right w:w="100" w:type="dxa"/>
            </w:tcMar>
            <w:hideMark/>
          </w:tcPr>
          <w:p w14:paraId="7090B0E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Excellent: </w:t>
            </w:r>
            <w:r w:rsidRPr="00BB29C3">
              <w:rPr>
                <w:rFonts w:ascii="Arial" w:eastAsia="Times New Roman" w:hAnsi="Arial" w:cs="Arial"/>
                <w:color w:val="000000"/>
                <w:sz w:val="22"/>
                <w:szCs w:val="22"/>
                <w:bdr w:val="none" w:sz="0" w:space="0" w:color="auto"/>
                <w:shd w:val="clear" w:color="auto" w:fill="FFFFFF"/>
              </w:rPr>
              <w:t>Demonstrates highly competent mastery of all learning outcomes of the course and strong understanding of all concepts.</w:t>
            </w:r>
          </w:p>
        </w:tc>
      </w:tr>
      <w:tr w:rsidR="00BB29C3" w:rsidRPr="00BB29C3" w14:paraId="522B850E" w14:textId="77777777" w:rsidTr="00BB29C3">
        <w:tc>
          <w:tcPr>
            <w:tcW w:w="0" w:type="auto"/>
            <w:tcMar>
              <w:top w:w="100" w:type="dxa"/>
              <w:left w:w="100" w:type="dxa"/>
              <w:bottom w:w="100" w:type="dxa"/>
              <w:right w:w="100" w:type="dxa"/>
            </w:tcMar>
            <w:hideMark/>
          </w:tcPr>
          <w:p w14:paraId="1BB62A56"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3682F57E"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87-89</w:t>
            </w:r>
          </w:p>
        </w:tc>
        <w:tc>
          <w:tcPr>
            <w:tcW w:w="0" w:type="auto"/>
            <w:tcMar>
              <w:top w:w="100" w:type="dxa"/>
              <w:left w:w="100" w:type="dxa"/>
              <w:bottom w:w="100" w:type="dxa"/>
              <w:right w:w="100" w:type="dxa"/>
            </w:tcMar>
            <w:hideMark/>
          </w:tcPr>
          <w:p w14:paraId="5910AADA"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3.333</w:t>
            </w:r>
          </w:p>
        </w:tc>
        <w:tc>
          <w:tcPr>
            <w:tcW w:w="0" w:type="auto"/>
            <w:tcMar>
              <w:top w:w="100" w:type="dxa"/>
              <w:left w:w="100" w:type="dxa"/>
              <w:bottom w:w="100" w:type="dxa"/>
              <w:right w:w="100" w:type="dxa"/>
            </w:tcMar>
            <w:hideMark/>
          </w:tcPr>
          <w:p w14:paraId="6F77635B"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Very Good; exceeds course standards: </w:t>
            </w:r>
            <w:r w:rsidRPr="00BB29C3">
              <w:rPr>
                <w:rFonts w:ascii="Arial" w:eastAsia="Times New Roman" w:hAnsi="Arial" w:cs="Arial"/>
                <w:color w:val="000000"/>
                <w:sz w:val="22"/>
                <w:szCs w:val="22"/>
                <w:bdr w:val="none" w:sz="0" w:space="0" w:color="auto"/>
                <w:shd w:val="clear" w:color="auto" w:fill="FFFFFF"/>
              </w:rPr>
              <w:t>Demonstrates mastery of all learning outcomes of the course and understanding of core concepts.</w:t>
            </w:r>
          </w:p>
        </w:tc>
      </w:tr>
      <w:tr w:rsidR="00BB29C3" w:rsidRPr="00BB29C3" w14:paraId="48810282" w14:textId="77777777" w:rsidTr="00BB29C3">
        <w:tc>
          <w:tcPr>
            <w:tcW w:w="0" w:type="auto"/>
            <w:tcMar>
              <w:top w:w="100" w:type="dxa"/>
              <w:left w:w="100" w:type="dxa"/>
              <w:bottom w:w="100" w:type="dxa"/>
              <w:right w:w="100" w:type="dxa"/>
            </w:tcMar>
            <w:hideMark/>
          </w:tcPr>
          <w:p w14:paraId="6A9C529C"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0A1A136D"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83-86</w:t>
            </w:r>
          </w:p>
        </w:tc>
        <w:tc>
          <w:tcPr>
            <w:tcW w:w="0" w:type="auto"/>
            <w:tcMar>
              <w:top w:w="100" w:type="dxa"/>
              <w:left w:w="100" w:type="dxa"/>
              <w:bottom w:w="100" w:type="dxa"/>
              <w:right w:w="100" w:type="dxa"/>
            </w:tcMar>
            <w:hideMark/>
          </w:tcPr>
          <w:p w14:paraId="2567ED87"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3.000</w:t>
            </w:r>
          </w:p>
        </w:tc>
        <w:tc>
          <w:tcPr>
            <w:tcW w:w="0" w:type="auto"/>
            <w:tcMar>
              <w:top w:w="100" w:type="dxa"/>
              <w:left w:w="100" w:type="dxa"/>
              <w:bottom w:w="100" w:type="dxa"/>
              <w:right w:w="100" w:type="dxa"/>
            </w:tcMar>
            <w:hideMark/>
          </w:tcPr>
          <w:p w14:paraId="1F101EF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Good; meets course standards: </w:t>
            </w:r>
            <w:r w:rsidRPr="00BB29C3">
              <w:rPr>
                <w:rFonts w:ascii="Arial" w:eastAsia="Times New Roman" w:hAnsi="Arial" w:cs="Arial"/>
                <w:color w:val="000000"/>
                <w:sz w:val="22"/>
                <w:szCs w:val="22"/>
                <w:bdr w:val="none" w:sz="0" w:space="0" w:color="auto"/>
                <w:shd w:val="clear" w:color="auto" w:fill="FFFFFF"/>
              </w:rPr>
              <w:t>Demonstrates mastery of some learning outcomes; understanding of some core concepts could be improved.</w:t>
            </w:r>
          </w:p>
        </w:tc>
      </w:tr>
      <w:tr w:rsidR="00BB29C3" w:rsidRPr="00BB29C3" w14:paraId="1AF7C495" w14:textId="77777777" w:rsidTr="00BB29C3">
        <w:tc>
          <w:tcPr>
            <w:tcW w:w="0" w:type="auto"/>
            <w:tcMar>
              <w:top w:w="100" w:type="dxa"/>
              <w:left w:w="100" w:type="dxa"/>
              <w:bottom w:w="100" w:type="dxa"/>
              <w:right w:w="100" w:type="dxa"/>
            </w:tcMar>
            <w:hideMark/>
          </w:tcPr>
          <w:p w14:paraId="184A1D14"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lastRenderedPageBreak/>
              <w:t>B-</w:t>
            </w:r>
          </w:p>
        </w:tc>
        <w:tc>
          <w:tcPr>
            <w:tcW w:w="0" w:type="auto"/>
            <w:tcMar>
              <w:top w:w="100" w:type="dxa"/>
              <w:left w:w="100" w:type="dxa"/>
              <w:bottom w:w="100" w:type="dxa"/>
              <w:right w:w="100" w:type="dxa"/>
            </w:tcMar>
            <w:hideMark/>
          </w:tcPr>
          <w:p w14:paraId="6E4A58A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80-82</w:t>
            </w:r>
          </w:p>
        </w:tc>
        <w:tc>
          <w:tcPr>
            <w:tcW w:w="0" w:type="auto"/>
            <w:tcMar>
              <w:top w:w="100" w:type="dxa"/>
              <w:left w:w="100" w:type="dxa"/>
              <w:bottom w:w="100" w:type="dxa"/>
              <w:right w:w="100" w:type="dxa"/>
            </w:tcMar>
            <w:hideMark/>
          </w:tcPr>
          <w:p w14:paraId="353847C7"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2.667</w:t>
            </w:r>
          </w:p>
        </w:tc>
        <w:tc>
          <w:tcPr>
            <w:tcW w:w="0" w:type="auto"/>
            <w:tcMar>
              <w:top w:w="100" w:type="dxa"/>
              <w:left w:w="100" w:type="dxa"/>
              <w:bottom w:w="100" w:type="dxa"/>
              <w:right w:w="100" w:type="dxa"/>
            </w:tcMar>
            <w:hideMark/>
          </w:tcPr>
          <w:p w14:paraId="4B2664D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Somewhat Satisfactory; </w:t>
            </w:r>
            <w:r w:rsidRPr="00BB29C3">
              <w:rPr>
                <w:rFonts w:ascii="Arial" w:eastAsia="Times New Roman" w:hAnsi="Arial" w:cs="Arial"/>
                <w:color w:val="000000"/>
                <w:sz w:val="22"/>
                <w:szCs w:val="22"/>
                <w:bdr w:val="none" w:sz="0" w:space="0" w:color="auto"/>
                <w:shd w:val="clear" w:color="auto" w:fill="FFFFFF"/>
              </w:rPr>
              <w:t>meets some course standards and requires improvement: Demonstrates basic understanding of some learning outcomes; improved understanding of all core concepts is needed.</w:t>
            </w:r>
          </w:p>
        </w:tc>
      </w:tr>
      <w:tr w:rsidR="00BB29C3" w:rsidRPr="00BB29C3" w14:paraId="704604BF" w14:textId="77777777" w:rsidTr="00BB29C3">
        <w:tc>
          <w:tcPr>
            <w:tcW w:w="0" w:type="auto"/>
            <w:tcMar>
              <w:top w:w="100" w:type="dxa"/>
              <w:left w:w="100" w:type="dxa"/>
              <w:bottom w:w="100" w:type="dxa"/>
              <w:right w:w="100" w:type="dxa"/>
            </w:tcMar>
            <w:hideMark/>
          </w:tcPr>
          <w:p w14:paraId="2E3D4340"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7F49ADC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77-79</w:t>
            </w:r>
          </w:p>
        </w:tc>
        <w:tc>
          <w:tcPr>
            <w:tcW w:w="0" w:type="auto"/>
            <w:tcMar>
              <w:top w:w="100" w:type="dxa"/>
              <w:left w:w="100" w:type="dxa"/>
              <w:bottom w:w="100" w:type="dxa"/>
              <w:right w:w="100" w:type="dxa"/>
            </w:tcMar>
            <w:hideMark/>
          </w:tcPr>
          <w:p w14:paraId="489CF96C"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2.333</w:t>
            </w:r>
          </w:p>
        </w:tc>
        <w:tc>
          <w:tcPr>
            <w:tcW w:w="0" w:type="auto"/>
            <w:tcMar>
              <w:top w:w="100" w:type="dxa"/>
              <w:left w:w="100" w:type="dxa"/>
              <w:bottom w:w="100" w:type="dxa"/>
              <w:right w:w="100" w:type="dxa"/>
            </w:tcMar>
            <w:hideMark/>
          </w:tcPr>
          <w:p w14:paraId="49197262"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Less than Satisfactory; requires significant improvement:</w:t>
            </w:r>
            <w:r w:rsidRPr="00BB29C3">
              <w:rPr>
                <w:rFonts w:ascii="Arial" w:eastAsia="Times New Roman" w:hAnsi="Arial" w:cs="Arial"/>
                <w:color w:val="000000"/>
                <w:sz w:val="22"/>
                <w:szCs w:val="22"/>
                <w:bdr w:val="none" w:sz="0" w:space="0" w:color="auto"/>
                <w:shd w:val="clear" w:color="auto" w:fill="FFFFFF"/>
              </w:rPr>
              <w:t xml:space="preserve"> Demonstrates partial understanding of all learning outcomes and core concepts; requires significant improvement.</w:t>
            </w:r>
          </w:p>
        </w:tc>
      </w:tr>
      <w:tr w:rsidR="00BB29C3" w:rsidRPr="00BB29C3" w14:paraId="2C460036" w14:textId="77777777" w:rsidTr="00BB29C3">
        <w:tc>
          <w:tcPr>
            <w:tcW w:w="0" w:type="auto"/>
            <w:tcMar>
              <w:top w:w="100" w:type="dxa"/>
              <w:left w:w="100" w:type="dxa"/>
              <w:bottom w:w="100" w:type="dxa"/>
              <w:right w:w="100" w:type="dxa"/>
            </w:tcMar>
            <w:hideMark/>
          </w:tcPr>
          <w:p w14:paraId="493109D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7953AA69"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73-76</w:t>
            </w:r>
          </w:p>
        </w:tc>
        <w:tc>
          <w:tcPr>
            <w:tcW w:w="0" w:type="auto"/>
            <w:tcMar>
              <w:top w:w="100" w:type="dxa"/>
              <w:left w:w="100" w:type="dxa"/>
              <w:bottom w:w="100" w:type="dxa"/>
              <w:right w:w="100" w:type="dxa"/>
            </w:tcMar>
            <w:hideMark/>
          </w:tcPr>
          <w:p w14:paraId="19BD8385"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2.000</w:t>
            </w:r>
          </w:p>
        </w:tc>
        <w:tc>
          <w:tcPr>
            <w:tcW w:w="0" w:type="auto"/>
            <w:tcMar>
              <w:top w:w="100" w:type="dxa"/>
              <w:left w:w="100" w:type="dxa"/>
              <w:bottom w:w="100" w:type="dxa"/>
              <w:right w:w="100" w:type="dxa"/>
            </w:tcMar>
            <w:hideMark/>
          </w:tcPr>
          <w:p w14:paraId="166B4515"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Unsatisfactory; requires substantial improvement: </w:t>
            </w:r>
            <w:r w:rsidRPr="00BB29C3">
              <w:rPr>
                <w:rFonts w:ascii="Arial" w:eastAsia="Times New Roman" w:hAnsi="Arial" w:cs="Arial"/>
                <w:color w:val="000000"/>
                <w:sz w:val="22"/>
                <w:szCs w:val="22"/>
                <w:bdr w:val="none" w:sz="0" w:space="0" w:color="auto"/>
                <w:shd w:val="clear" w:color="auto" w:fill="FFFFFF"/>
              </w:rPr>
              <w:t>Demonstrates partial understanding of some learning outcomes and core concepts; requires substantial improvement.</w:t>
            </w:r>
          </w:p>
        </w:tc>
      </w:tr>
      <w:tr w:rsidR="00BB29C3" w:rsidRPr="00BB29C3" w14:paraId="19357D46" w14:textId="77777777" w:rsidTr="00BB29C3">
        <w:tc>
          <w:tcPr>
            <w:tcW w:w="0" w:type="auto"/>
            <w:tcMar>
              <w:top w:w="100" w:type="dxa"/>
              <w:left w:w="100" w:type="dxa"/>
              <w:bottom w:w="100" w:type="dxa"/>
              <w:right w:w="100" w:type="dxa"/>
            </w:tcMar>
            <w:hideMark/>
          </w:tcPr>
          <w:p w14:paraId="1482D955"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7AD850D1"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70-72</w:t>
            </w:r>
          </w:p>
        </w:tc>
        <w:tc>
          <w:tcPr>
            <w:tcW w:w="0" w:type="auto"/>
            <w:tcMar>
              <w:top w:w="100" w:type="dxa"/>
              <w:left w:w="100" w:type="dxa"/>
              <w:bottom w:w="100" w:type="dxa"/>
              <w:right w:w="100" w:type="dxa"/>
            </w:tcMar>
            <w:hideMark/>
          </w:tcPr>
          <w:p w14:paraId="57A151F1"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rPr>
              <w:t>1.667</w:t>
            </w:r>
          </w:p>
        </w:tc>
        <w:tc>
          <w:tcPr>
            <w:tcW w:w="0" w:type="auto"/>
            <w:tcMar>
              <w:top w:w="100" w:type="dxa"/>
              <w:left w:w="100" w:type="dxa"/>
              <w:bottom w:w="100" w:type="dxa"/>
              <w:right w:w="100" w:type="dxa"/>
            </w:tcMar>
            <w:hideMark/>
          </w:tcPr>
          <w:p w14:paraId="62D179AB"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Unsatisfactory; requires extensive improvement: </w:t>
            </w:r>
            <w:r w:rsidRPr="00BB29C3">
              <w:rPr>
                <w:rFonts w:ascii="Arial" w:eastAsia="Times New Roman" w:hAnsi="Arial" w:cs="Arial"/>
                <w:color w:val="000000"/>
                <w:sz w:val="22"/>
                <w:szCs w:val="22"/>
                <w:bdr w:val="none" w:sz="0" w:space="0" w:color="auto"/>
                <w:shd w:val="clear" w:color="auto" w:fill="FFFFFF"/>
              </w:rPr>
              <w:t>Demonstrates poor understanding of all learning outcomes and core concepts; requires extensive improvement.</w:t>
            </w:r>
          </w:p>
        </w:tc>
      </w:tr>
      <w:tr w:rsidR="00BB29C3" w:rsidRPr="00BB29C3" w14:paraId="56D321BF" w14:textId="77777777" w:rsidTr="00BB29C3">
        <w:tc>
          <w:tcPr>
            <w:tcW w:w="0" w:type="auto"/>
            <w:tcMar>
              <w:top w:w="100" w:type="dxa"/>
              <w:left w:w="100" w:type="dxa"/>
              <w:bottom w:w="100" w:type="dxa"/>
              <w:right w:w="100" w:type="dxa"/>
            </w:tcMar>
            <w:hideMark/>
          </w:tcPr>
          <w:p w14:paraId="3413AC57"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F</w:t>
            </w:r>
          </w:p>
        </w:tc>
        <w:tc>
          <w:tcPr>
            <w:tcW w:w="0" w:type="auto"/>
            <w:tcMar>
              <w:top w:w="100" w:type="dxa"/>
              <w:left w:w="100" w:type="dxa"/>
              <w:bottom w:w="100" w:type="dxa"/>
              <w:right w:w="100" w:type="dxa"/>
            </w:tcMar>
            <w:hideMark/>
          </w:tcPr>
          <w:p w14:paraId="71C74B23"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BB29C3">
              <w:rPr>
                <w:rFonts w:ascii="Arial" w:eastAsia="Times New Roman" w:hAnsi="Arial" w:cs="Arial"/>
                <w:color w:val="000000"/>
                <w:sz w:val="22"/>
                <w:szCs w:val="22"/>
                <w:bdr w:val="none" w:sz="0" w:space="0" w:color="auto"/>
                <w:shd w:val="clear" w:color="auto" w:fill="FFFFFF"/>
              </w:rPr>
              <w:t>Below 70</w:t>
            </w:r>
          </w:p>
        </w:tc>
        <w:tc>
          <w:tcPr>
            <w:tcW w:w="0" w:type="auto"/>
            <w:tcMar>
              <w:top w:w="100" w:type="dxa"/>
              <w:left w:w="100" w:type="dxa"/>
              <w:bottom w:w="100" w:type="dxa"/>
              <w:right w:w="100" w:type="dxa"/>
            </w:tcMar>
            <w:hideMark/>
          </w:tcPr>
          <w:p w14:paraId="059A6D23"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0" w:type="auto"/>
            <w:tcMar>
              <w:top w:w="100" w:type="dxa"/>
              <w:left w:w="100" w:type="dxa"/>
              <w:bottom w:w="100" w:type="dxa"/>
              <w:right w:w="100" w:type="dxa"/>
            </w:tcMar>
            <w:hideMark/>
          </w:tcPr>
          <w:p w14:paraId="10598F17"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 xml:space="preserve">Fail: </w:t>
            </w:r>
            <w:r w:rsidRPr="00BB29C3">
              <w:rPr>
                <w:rFonts w:ascii="Arial" w:eastAsia="Times New Roman" w:hAnsi="Arial" w:cs="Arial"/>
                <w:color w:val="000000"/>
                <w:sz w:val="22"/>
                <w:szCs w:val="22"/>
                <w:bdr w:val="none" w:sz="0" w:space="0" w:color="auto"/>
                <w:shd w:val="clear" w:color="auto" w:fill="FFFFFF"/>
              </w:rPr>
              <w:t>Demonstrates minimal to no understanding of all key learning outcomes and core concepts; work is unworthy of course credit towards the degree.</w:t>
            </w:r>
          </w:p>
        </w:tc>
      </w:tr>
      <w:tr w:rsidR="00BB29C3" w:rsidRPr="00BB29C3" w14:paraId="62557836" w14:textId="77777777" w:rsidTr="00BB29C3">
        <w:tc>
          <w:tcPr>
            <w:tcW w:w="0" w:type="auto"/>
            <w:tcMar>
              <w:top w:w="100" w:type="dxa"/>
              <w:left w:w="100" w:type="dxa"/>
              <w:bottom w:w="100" w:type="dxa"/>
              <w:right w:w="100" w:type="dxa"/>
            </w:tcMar>
            <w:hideMark/>
          </w:tcPr>
          <w:p w14:paraId="7CC285A8"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rPr>
              <w:t>P</w:t>
            </w:r>
          </w:p>
        </w:tc>
        <w:tc>
          <w:tcPr>
            <w:tcW w:w="0" w:type="auto"/>
            <w:tcMar>
              <w:top w:w="100" w:type="dxa"/>
              <w:left w:w="100" w:type="dxa"/>
              <w:bottom w:w="100" w:type="dxa"/>
              <w:right w:w="100" w:type="dxa"/>
            </w:tcMar>
            <w:hideMark/>
          </w:tcPr>
          <w:p w14:paraId="4D8E861A"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0" w:type="auto"/>
            <w:tcMar>
              <w:top w:w="100" w:type="dxa"/>
              <w:left w:w="100" w:type="dxa"/>
              <w:bottom w:w="100" w:type="dxa"/>
              <w:right w:w="100" w:type="dxa"/>
            </w:tcMar>
            <w:hideMark/>
          </w:tcPr>
          <w:p w14:paraId="6FBB67E3"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0" w:type="auto"/>
            <w:tcMar>
              <w:top w:w="100" w:type="dxa"/>
              <w:left w:w="100" w:type="dxa"/>
              <w:bottom w:w="100" w:type="dxa"/>
              <w:right w:w="100" w:type="dxa"/>
            </w:tcMar>
            <w:hideMark/>
          </w:tcPr>
          <w:p w14:paraId="038D6482" w14:textId="77777777" w:rsidR="00BB29C3" w:rsidRPr="00BB29C3" w:rsidRDefault="00BB29C3" w:rsidP="00BB29C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B29C3">
              <w:rPr>
                <w:rFonts w:ascii="Arial" w:eastAsia="Times New Roman" w:hAnsi="Arial" w:cs="Arial"/>
                <w:b/>
                <w:bCs/>
                <w:color w:val="000000"/>
                <w:sz w:val="22"/>
                <w:szCs w:val="22"/>
                <w:bdr w:val="none" w:sz="0" w:space="0" w:color="auto"/>
                <w:shd w:val="clear" w:color="auto" w:fill="FFFFFF"/>
              </w:rPr>
              <w:t>Passing:</w:t>
            </w:r>
            <w:r w:rsidRPr="00BB29C3">
              <w:rPr>
                <w:rFonts w:ascii="Arial" w:eastAsia="Times New Roman" w:hAnsi="Arial" w:cs="Arial"/>
                <w:color w:val="000000"/>
                <w:sz w:val="22"/>
                <w:szCs w:val="22"/>
                <w:bdr w:val="none" w:sz="0" w:space="0" w:color="auto"/>
                <w:shd w:val="clear" w:color="auto" w:fill="FFFFFF"/>
              </w:rPr>
              <w:t xml:space="preserve"> If a Pass/Fail grade is allowed, the choice of pass/fail must be made prior to the completion of the fifth week of the term. </w:t>
            </w:r>
          </w:p>
        </w:tc>
      </w:tr>
    </w:tbl>
    <w:p w14:paraId="3DC8FBCC" w14:textId="77777777" w:rsidR="00174C0E" w:rsidRDefault="00174C0E" w:rsidP="00174C0E">
      <w:pPr>
        <w:pStyle w:val="Body"/>
        <w:rPr>
          <w:rStyle w:val="None"/>
          <w:color w:val="57068C"/>
          <w:u w:color="57068C"/>
        </w:rPr>
      </w:pPr>
      <w:bookmarkStart w:id="14" w:name="bookmarkkix.7d51gs32csi3"/>
      <w:bookmarkStart w:id="15" w:name="_GoBack"/>
      <w:bookmarkEnd w:id="14"/>
      <w:bookmarkEnd w:id="15"/>
    </w:p>
    <w:p w14:paraId="6270A37D" w14:textId="77777777" w:rsidR="00174C0E" w:rsidRDefault="00174C0E" w:rsidP="00174C0E">
      <w:pPr>
        <w:pStyle w:val="Body"/>
        <w:rPr>
          <w:rStyle w:val="None"/>
          <w:b/>
          <w:bCs/>
          <w:i/>
          <w:iCs/>
          <w:color w:val="8900E1"/>
          <w:u w:color="8900E1"/>
        </w:rPr>
      </w:pPr>
      <w:bookmarkStart w:id="16" w:name="bookmarkid.rxirdoyylwp5"/>
      <w:bookmarkEnd w:id="16"/>
      <w:r>
        <w:rPr>
          <w:rStyle w:val="None"/>
          <w:b/>
          <w:bCs/>
        </w:rPr>
        <w:t>Course Outline</w:t>
      </w:r>
    </w:p>
    <w:p w14:paraId="163CDF35" w14:textId="77777777" w:rsidR="00174C0E" w:rsidRDefault="00174C0E" w:rsidP="00174C0E">
      <w:pPr>
        <w:pStyle w:val="Body"/>
      </w:pPr>
    </w:p>
    <w:p w14:paraId="384BC434" w14:textId="465A98A4" w:rsidR="00174C0E" w:rsidRDefault="00174C0E" w:rsidP="00174C0E">
      <w:pPr>
        <w:pStyle w:val="Body"/>
      </w:pPr>
      <w:r>
        <w:rPr>
          <w:rStyle w:val="None"/>
          <w:b/>
          <w:bCs/>
          <w:lang w:val="de-DE"/>
        </w:rPr>
        <w:t>Start/End Dates:</w:t>
      </w:r>
      <w:r>
        <w:rPr>
          <w:rStyle w:val="None"/>
        </w:rPr>
        <w:t xml:space="preserve"> </w:t>
      </w:r>
      <w:r>
        <w:rPr>
          <w:rStyle w:val="None"/>
          <w:u w:color="808080"/>
        </w:rPr>
        <w:t>9/0</w:t>
      </w:r>
      <w:r w:rsidR="00BB29C3">
        <w:rPr>
          <w:rStyle w:val="None"/>
          <w:u w:color="808080"/>
        </w:rPr>
        <w:t>3</w:t>
      </w:r>
      <w:r>
        <w:rPr>
          <w:rStyle w:val="None"/>
          <w:u w:color="808080"/>
        </w:rPr>
        <w:t>/202</w:t>
      </w:r>
      <w:r w:rsidR="00892BFD">
        <w:rPr>
          <w:rStyle w:val="None"/>
          <w:u w:color="808080"/>
        </w:rPr>
        <w:t>4</w:t>
      </w:r>
      <w:r>
        <w:rPr>
          <w:rStyle w:val="None"/>
          <w:u w:color="808080"/>
        </w:rPr>
        <w:t xml:space="preserve"> - 12/1</w:t>
      </w:r>
      <w:r w:rsidR="00BB29C3">
        <w:rPr>
          <w:rStyle w:val="None"/>
          <w:u w:color="808080"/>
        </w:rPr>
        <w:t>10</w:t>
      </w:r>
      <w:r>
        <w:rPr>
          <w:rStyle w:val="None"/>
          <w:u w:color="808080"/>
        </w:rPr>
        <w:t>/202</w:t>
      </w:r>
      <w:r w:rsidR="00892BFD">
        <w:rPr>
          <w:rStyle w:val="None"/>
          <w:u w:color="808080"/>
        </w:rPr>
        <w:t>4</w:t>
      </w:r>
      <w:r>
        <w:rPr>
          <w:rStyle w:val="None"/>
          <w:u w:color="808080"/>
        </w:rPr>
        <w:t xml:space="preserve"> | T</w:t>
      </w:r>
      <w:r w:rsidR="00BB29C3">
        <w:rPr>
          <w:rStyle w:val="None"/>
          <w:u w:color="808080"/>
        </w:rPr>
        <w:t>uesdays</w:t>
      </w:r>
    </w:p>
    <w:p w14:paraId="4DB2D176" w14:textId="7B4508B7" w:rsidR="00174C0E" w:rsidRDefault="00174C0E" w:rsidP="00174C0E">
      <w:pPr>
        <w:pStyle w:val="Body"/>
      </w:pPr>
      <w:r>
        <w:rPr>
          <w:rStyle w:val="None"/>
          <w:b/>
          <w:bCs/>
        </w:rPr>
        <w:t>Time:</w:t>
      </w:r>
      <w:r>
        <w:rPr>
          <w:rStyle w:val="None"/>
        </w:rPr>
        <w:t xml:space="preserve"> </w:t>
      </w:r>
      <w:r w:rsidR="00892BFD">
        <w:rPr>
          <w:rStyle w:val="None"/>
        </w:rPr>
        <w:t>6</w:t>
      </w:r>
      <w:r>
        <w:rPr>
          <w:rStyle w:val="None"/>
          <w:u w:color="808080"/>
        </w:rPr>
        <w:t>:</w:t>
      </w:r>
      <w:r w:rsidR="00892BFD">
        <w:rPr>
          <w:rStyle w:val="None"/>
          <w:u w:color="808080"/>
        </w:rPr>
        <w:t>2</w:t>
      </w:r>
      <w:r>
        <w:rPr>
          <w:rStyle w:val="None"/>
          <w:u w:color="808080"/>
        </w:rPr>
        <w:t xml:space="preserve">0 pm - </w:t>
      </w:r>
      <w:r w:rsidR="00892BFD">
        <w:rPr>
          <w:rStyle w:val="None"/>
          <w:u w:color="808080"/>
        </w:rPr>
        <w:t>8</w:t>
      </w:r>
      <w:r>
        <w:rPr>
          <w:rStyle w:val="None"/>
          <w:u w:color="808080"/>
        </w:rPr>
        <w:t>:</w:t>
      </w:r>
      <w:r w:rsidR="00892BFD">
        <w:rPr>
          <w:rStyle w:val="None"/>
          <w:u w:color="808080"/>
        </w:rPr>
        <w:t>5</w:t>
      </w:r>
      <w:r>
        <w:rPr>
          <w:rStyle w:val="None"/>
          <w:u w:color="808080"/>
        </w:rPr>
        <w:t xml:space="preserve">5 pm </w:t>
      </w:r>
    </w:p>
    <w:p w14:paraId="601A7C26" w14:textId="543C6EC4" w:rsidR="00174C0E" w:rsidRDefault="00174C0E" w:rsidP="00174C0E">
      <w:pPr>
        <w:pStyle w:val="Body"/>
        <w:rPr>
          <w:rStyle w:val="None"/>
        </w:rPr>
      </w:pPr>
      <w:r>
        <w:rPr>
          <w:rStyle w:val="None"/>
          <w:b/>
          <w:bCs/>
          <w:lang w:val="de-DE"/>
        </w:rPr>
        <w:t>No Class Date(s):</w:t>
      </w:r>
      <w:r>
        <w:rPr>
          <w:rStyle w:val="None"/>
        </w:rPr>
        <w:t xml:space="preserve"> </w:t>
      </w:r>
      <w:r w:rsidR="00BB29C3">
        <w:rPr>
          <w:rStyle w:val="None"/>
        </w:rPr>
        <w:t>10/25/2024</w:t>
      </w:r>
    </w:p>
    <w:p w14:paraId="7319A74D" w14:textId="77777777" w:rsidR="00174C0E" w:rsidRDefault="00174C0E" w:rsidP="00174C0E">
      <w:pPr>
        <w:pStyle w:val="Body"/>
      </w:pPr>
      <w:r>
        <w:rPr>
          <w:rStyle w:val="None"/>
          <w:b/>
          <w:bCs/>
        </w:rPr>
        <w:t>Special Notes:</w:t>
      </w:r>
      <w:r>
        <w:rPr>
          <w:rStyle w:val="None"/>
        </w:rPr>
        <w:t xml:space="preserve"> N/A</w:t>
      </w:r>
    </w:p>
    <w:p w14:paraId="3A342B96" w14:textId="77777777" w:rsidR="00174C0E" w:rsidRDefault="00174C0E" w:rsidP="00174C0E">
      <w:pPr>
        <w:pStyle w:val="Body"/>
        <w:rPr>
          <w:rStyle w:val="None"/>
        </w:rPr>
      </w:pPr>
    </w:p>
    <w:p w14:paraId="7E78E1A5" w14:textId="59F58AF2" w:rsidR="00174C0E" w:rsidRDefault="00174C0E" w:rsidP="00174C0E">
      <w:pPr>
        <w:pStyle w:val="Body"/>
        <w:rPr>
          <w:rStyle w:val="None"/>
        </w:rPr>
      </w:pPr>
      <w:permStart w:id="1881370594" w:edGrp="everyone"/>
      <w:r>
        <w:rPr>
          <w:rStyle w:val="None"/>
        </w:rPr>
        <w:t xml:space="preserve">PLEASE PAY CLOSE ATTENTION TO OUR COURSE ANNOUNCEMENTS </w:t>
      </w:r>
      <w:r w:rsidR="00FC2397">
        <w:rPr>
          <w:rStyle w:val="None"/>
        </w:rPr>
        <w:t xml:space="preserve">AND MY INSTRUCTIONS IN CLASS </w:t>
      </w:r>
      <w:r>
        <w:rPr>
          <w:rStyle w:val="None"/>
        </w:rPr>
        <w:t xml:space="preserve">SINCE WE </w:t>
      </w:r>
      <w:r w:rsidR="00FC2397">
        <w:rPr>
          <w:rStyle w:val="None"/>
        </w:rPr>
        <w:t>WILL</w:t>
      </w:r>
      <w:r>
        <w:rPr>
          <w:rStyle w:val="None"/>
        </w:rPr>
        <w:t xml:space="preserve"> NOT ADHERE STRICTLY TO THE FOLLOWING SCHEDULE. IN ADDITION TO THE BELOW ONLINE PROGRAM AND READING ASSIGNMENTS THE CONTENT LIST IN THE BRIGHTSPACE COURSE DETAILS THE ONLINE POSTING ASSIGNMENTS. </w:t>
      </w:r>
    </w:p>
    <w:p w14:paraId="7E757411" w14:textId="77777777" w:rsidR="00174C0E" w:rsidRDefault="00174C0E" w:rsidP="00174C0E">
      <w:pPr>
        <w:pStyle w:val="Body"/>
        <w:rPr>
          <w:rStyle w:val="None"/>
        </w:rPr>
      </w:pPr>
      <w:del w:id="17" w:author="Madeha Ali" w:date="2023-06-30T16:52:00Z">
        <w:r w:rsidDel="002B5D31">
          <w:rPr>
            <w:rStyle w:val="None"/>
          </w:rPr>
          <w:br/>
        </w:r>
      </w:del>
    </w:p>
    <w:p w14:paraId="7AF2BD90" w14:textId="1471716E" w:rsidR="00174C0E" w:rsidRDefault="00174C0E" w:rsidP="00174C0E">
      <w:pPr>
        <w:pStyle w:val="Body"/>
        <w:spacing w:before="100" w:after="100"/>
        <w:rPr>
          <w:rStyle w:val="None"/>
        </w:rPr>
      </w:pPr>
      <w:r>
        <w:rPr>
          <w:rStyle w:val="None"/>
          <w:b/>
          <w:bCs/>
          <w:u w:val="single"/>
        </w:rPr>
        <w:t>SESSIONS ONE &amp; TWO</w:t>
      </w:r>
      <w:r>
        <w:rPr>
          <w:rStyle w:val="None"/>
          <w:b/>
          <w:bCs/>
        </w:rPr>
        <w:t xml:space="preserve"> (DATE: 09/0</w:t>
      </w:r>
      <w:r w:rsidR="00604432">
        <w:rPr>
          <w:rStyle w:val="None"/>
          <w:b/>
          <w:bCs/>
        </w:rPr>
        <w:t>3</w:t>
      </w:r>
      <w:r>
        <w:rPr>
          <w:rStyle w:val="None"/>
          <w:b/>
          <w:bCs/>
        </w:rPr>
        <w:t>/2</w:t>
      </w:r>
      <w:r w:rsidR="00604432">
        <w:rPr>
          <w:rStyle w:val="None"/>
          <w:b/>
          <w:bCs/>
        </w:rPr>
        <w:t>4</w:t>
      </w:r>
      <w:r>
        <w:rPr>
          <w:rStyle w:val="None"/>
          <w:b/>
          <w:bCs/>
        </w:rPr>
        <w:t xml:space="preserve"> &amp; 09/</w:t>
      </w:r>
      <w:r w:rsidR="003E44D1">
        <w:rPr>
          <w:rStyle w:val="None"/>
          <w:b/>
          <w:bCs/>
        </w:rPr>
        <w:t>1</w:t>
      </w:r>
      <w:r w:rsidR="00604432">
        <w:rPr>
          <w:rStyle w:val="None"/>
          <w:b/>
          <w:bCs/>
        </w:rPr>
        <w:t>0</w:t>
      </w:r>
      <w:r>
        <w:rPr>
          <w:rStyle w:val="None"/>
          <w:b/>
          <w:bCs/>
        </w:rPr>
        <w:t>/2</w:t>
      </w:r>
      <w:r w:rsidR="00604432">
        <w:rPr>
          <w:rStyle w:val="None"/>
          <w:b/>
          <w:bCs/>
        </w:rPr>
        <w:t>4</w:t>
      </w:r>
      <w:r>
        <w:rPr>
          <w:rStyle w:val="None"/>
          <w:b/>
          <w:bCs/>
        </w:rPr>
        <w:t xml:space="preserve">) </w:t>
      </w:r>
    </w:p>
    <w:p w14:paraId="4D5F3439" w14:textId="77777777" w:rsidR="00174C0E" w:rsidRDefault="00174C0E" w:rsidP="00174C0E">
      <w:pPr>
        <w:pStyle w:val="Body"/>
        <w:spacing w:before="100" w:after="100"/>
        <w:rPr>
          <w:rStyle w:val="None"/>
        </w:rPr>
      </w:pPr>
      <w:r>
        <w:rPr>
          <w:rStyle w:val="None"/>
          <w:b/>
          <w:bCs/>
          <w:i/>
          <w:iCs/>
        </w:rPr>
        <w:t xml:space="preserve">LEARNING LANDSCAPE: The Transnational Challenge: Geographic Dispersion &amp; Cultural Diversity; Organizational Capability – The Next Battleground; New Organizational Challenge - Beyond Structural Fit </w:t>
      </w:r>
    </w:p>
    <w:p w14:paraId="586352BC" w14:textId="604014DE" w:rsidR="00174C0E" w:rsidRDefault="00174C0E" w:rsidP="00174C0E">
      <w:pPr>
        <w:pStyle w:val="Body"/>
        <w:spacing w:before="100" w:after="100"/>
        <w:rPr>
          <w:rStyle w:val="None"/>
          <w:b/>
          <w:bCs/>
        </w:rPr>
      </w:pPr>
      <w:r>
        <w:rPr>
          <w:rStyle w:val="None"/>
          <w:b/>
          <w:bCs/>
        </w:rPr>
        <w:t>HMM Online Program: Business Case Development (09/0</w:t>
      </w:r>
      <w:r w:rsidR="00FC2D48">
        <w:rPr>
          <w:rStyle w:val="None"/>
          <w:b/>
          <w:bCs/>
        </w:rPr>
        <w:t>3</w:t>
      </w:r>
      <w:r>
        <w:rPr>
          <w:rStyle w:val="None"/>
          <w:b/>
          <w:bCs/>
        </w:rPr>
        <w:t>/</w:t>
      </w:r>
      <w:r w:rsidR="00604432">
        <w:rPr>
          <w:rStyle w:val="None"/>
          <w:b/>
          <w:bCs/>
        </w:rPr>
        <w:t>24</w:t>
      </w:r>
      <w:r>
        <w:rPr>
          <w:rStyle w:val="None"/>
          <w:b/>
          <w:bCs/>
        </w:rPr>
        <w:t xml:space="preserve">): </w:t>
      </w:r>
      <w:r w:rsidR="00FC2397">
        <w:rPr>
          <w:rStyle w:val="None"/>
          <w:b/>
          <w:bCs/>
        </w:rPr>
        <w:t>Submit</w:t>
      </w:r>
      <w:r>
        <w:rPr>
          <w:rStyle w:val="None"/>
          <w:b/>
          <w:bCs/>
        </w:rPr>
        <w:t xml:space="preserve"> your HMM Certificate of Completion to me via the </w:t>
      </w:r>
      <w:r w:rsidR="00FC2397">
        <w:rPr>
          <w:rStyle w:val="None"/>
          <w:b/>
          <w:bCs/>
        </w:rPr>
        <w:t>assignment link</w:t>
      </w:r>
      <w:r>
        <w:rPr>
          <w:rStyle w:val="None"/>
          <w:b/>
          <w:bCs/>
        </w:rPr>
        <w:t xml:space="preserve"> in our Brightspace course. </w:t>
      </w:r>
    </w:p>
    <w:p w14:paraId="7569E2F1" w14:textId="44463ADC" w:rsidR="00174C0E" w:rsidRDefault="00174C0E" w:rsidP="00174C0E">
      <w:pPr>
        <w:pStyle w:val="Body"/>
        <w:spacing w:before="100" w:after="100"/>
        <w:rPr>
          <w:rStyle w:val="None"/>
        </w:rPr>
      </w:pPr>
      <w:r>
        <w:rPr>
          <w:rStyle w:val="None"/>
          <w:b/>
          <w:bCs/>
          <w:lang w:val="de-DE"/>
        </w:rPr>
        <w:t xml:space="preserve">LEARNING CONTRACT </w:t>
      </w:r>
      <w:r w:rsidR="00FC2397">
        <w:rPr>
          <w:rStyle w:val="None"/>
          <w:b/>
          <w:bCs/>
          <w:lang w:val="de-DE"/>
        </w:rPr>
        <w:t>DUE</w:t>
      </w:r>
      <w:r>
        <w:rPr>
          <w:rStyle w:val="None"/>
          <w:b/>
          <w:bCs/>
          <w:lang w:val="de-DE"/>
        </w:rPr>
        <w:t xml:space="preserve"> 09/0</w:t>
      </w:r>
      <w:r w:rsidR="00FC2397">
        <w:rPr>
          <w:rStyle w:val="None"/>
          <w:b/>
          <w:bCs/>
          <w:lang w:val="de-DE"/>
        </w:rPr>
        <w:t>1</w:t>
      </w:r>
      <w:r>
        <w:rPr>
          <w:rStyle w:val="None"/>
          <w:b/>
          <w:bCs/>
          <w:lang w:val="de-DE"/>
        </w:rPr>
        <w:t>/</w:t>
      </w:r>
      <w:r w:rsidR="00604432">
        <w:rPr>
          <w:rStyle w:val="None"/>
          <w:b/>
          <w:bCs/>
          <w:lang w:val="de-DE"/>
        </w:rPr>
        <w:t>24</w:t>
      </w:r>
      <w:r>
        <w:rPr>
          <w:rStyle w:val="None"/>
          <w:b/>
          <w:bCs/>
          <w:lang w:val="de-DE"/>
        </w:rPr>
        <w:t xml:space="preserve"> </w:t>
      </w:r>
      <w:r w:rsidR="00FC2397">
        <w:rPr>
          <w:rStyle w:val="None"/>
          <w:b/>
          <w:bCs/>
          <w:lang w:val="de-DE"/>
        </w:rPr>
        <w:t xml:space="preserve">MIDNIGHT </w:t>
      </w:r>
      <w:r w:rsidR="00FC2397">
        <w:rPr>
          <w:rStyle w:val="None"/>
          <w:b/>
          <w:bCs/>
        </w:rPr>
        <w:t>via the assignment link in our Brightspace course.</w:t>
      </w:r>
    </w:p>
    <w:p w14:paraId="7A341FEC" w14:textId="2394109C" w:rsidR="00174C0E" w:rsidRDefault="00174C0E" w:rsidP="00174C0E">
      <w:pPr>
        <w:pStyle w:val="Body"/>
        <w:spacing w:before="100" w:after="100"/>
        <w:rPr>
          <w:rStyle w:val="None"/>
        </w:rPr>
      </w:pPr>
      <w:r>
        <w:rPr>
          <w:rStyle w:val="None"/>
          <w:b/>
          <w:bCs/>
        </w:rPr>
        <w:lastRenderedPageBreak/>
        <w:t>LEARNING JOURNAL DUE 09/0</w:t>
      </w:r>
      <w:r w:rsidR="00FC2D48">
        <w:rPr>
          <w:rStyle w:val="None"/>
          <w:b/>
          <w:bCs/>
        </w:rPr>
        <w:t>6</w:t>
      </w:r>
      <w:r>
        <w:rPr>
          <w:rStyle w:val="None"/>
          <w:b/>
          <w:bCs/>
        </w:rPr>
        <w:t>/</w:t>
      </w:r>
      <w:r w:rsidR="00604432">
        <w:rPr>
          <w:rStyle w:val="None"/>
          <w:b/>
          <w:bCs/>
        </w:rPr>
        <w:t>24</w:t>
      </w:r>
      <w:r>
        <w:rPr>
          <w:rStyle w:val="None"/>
          <w:b/>
          <w:bCs/>
        </w:rPr>
        <w:t xml:space="preserve"> &amp; 09/</w:t>
      </w:r>
      <w:r w:rsidR="003E44D1">
        <w:rPr>
          <w:rStyle w:val="None"/>
          <w:b/>
          <w:bCs/>
        </w:rPr>
        <w:t>1</w:t>
      </w:r>
      <w:r w:rsidR="006028A1">
        <w:rPr>
          <w:rStyle w:val="None"/>
          <w:b/>
          <w:bCs/>
        </w:rPr>
        <w:t>3</w:t>
      </w:r>
      <w:r>
        <w:rPr>
          <w:rStyle w:val="None"/>
          <w:b/>
          <w:bCs/>
        </w:rPr>
        <w:t>/</w:t>
      </w:r>
      <w:r w:rsidR="00604432">
        <w:rPr>
          <w:rStyle w:val="None"/>
          <w:b/>
          <w:bCs/>
        </w:rPr>
        <w:t>24</w:t>
      </w:r>
      <w:r>
        <w:rPr>
          <w:rStyle w:val="None"/>
          <w:b/>
          <w:bCs/>
        </w:rPr>
        <w:t xml:space="preserve"> MIDNIGHT </w:t>
      </w:r>
      <w:r w:rsidR="00FC2D48">
        <w:rPr>
          <w:rStyle w:val="None"/>
          <w:b/>
          <w:bCs/>
        </w:rPr>
        <w:t>via the assignment link in our Brightspace course.</w:t>
      </w:r>
    </w:p>
    <w:p w14:paraId="3CB9A1FC" w14:textId="01B3828D" w:rsidR="00174C0E" w:rsidRDefault="00174C0E" w:rsidP="00174C0E">
      <w:pPr>
        <w:pStyle w:val="Body"/>
        <w:spacing w:before="100" w:after="100"/>
        <w:rPr>
          <w:rStyle w:val="None"/>
          <w:b/>
          <w:bCs/>
        </w:rPr>
      </w:pPr>
      <w:r>
        <w:rPr>
          <w:rStyle w:val="None"/>
          <w:b/>
          <w:bCs/>
        </w:rPr>
        <w:t>FORUM DUE NOON 0</w:t>
      </w:r>
      <w:r w:rsidR="003E44D1">
        <w:rPr>
          <w:rStyle w:val="None"/>
          <w:b/>
          <w:bCs/>
        </w:rPr>
        <w:t>9</w:t>
      </w:r>
      <w:r>
        <w:rPr>
          <w:rStyle w:val="None"/>
          <w:b/>
          <w:bCs/>
        </w:rPr>
        <w:t>/</w:t>
      </w:r>
      <w:r w:rsidR="003E44D1">
        <w:rPr>
          <w:rStyle w:val="None"/>
          <w:b/>
          <w:bCs/>
        </w:rPr>
        <w:t>0</w:t>
      </w:r>
      <w:r w:rsidR="00FC2397">
        <w:rPr>
          <w:rStyle w:val="None"/>
          <w:b/>
          <w:bCs/>
        </w:rPr>
        <w:t>2</w:t>
      </w:r>
      <w:r>
        <w:rPr>
          <w:rStyle w:val="None"/>
          <w:b/>
          <w:bCs/>
        </w:rPr>
        <w:t>/</w:t>
      </w:r>
      <w:r w:rsidR="00604432">
        <w:rPr>
          <w:rStyle w:val="None"/>
          <w:b/>
          <w:bCs/>
        </w:rPr>
        <w:t>24</w:t>
      </w:r>
      <w:r>
        <w:rPr>
          <w:rStyle w:val="None"/>
          <w:b/>
          <w:bCs/>
        </w:rPr>
        <w:t>: Virtual Introduction Forum</w:t>
      </w:r>
      <w:r w:rsidR="00FC2397">
        <w:rPr>
          <w:rStyle w:val="None"/>
          <w:b/>
          <w:bCs/>
        </w:rPr>
        <w:t xml:space="preserve"> via the assignment link in our Brightspace course.</w:t>
      </w:r>
    </w:p>
    <w:p w14:paraId="38882720" w14:textId="0AF39A35" w:rsidR="00174C0E" w:rsidRDefault="00174C0E" w:rsidP="00174C0E">
      <w:pPr>
        <w:pStyle w:val="Body"/>
        <w:spacing w:before="100" w:after="100"/>
        <w:rPr>
          <w:rStyle w:val="None"/>
          <w:b/>
          <w:bCs/>
        </w:rPr>
      </w:pPr>
      <w:r>
        <w:rPr>
          <w:rStyle w:val="None"/>
        </w:rPr>
        <w:t xml:space="preserve">Present your: Core Purpose, Core Values, Envisioned Future &amp; Your Biggest Leadership Failure Along with What You Learned from That Failure </w:t>
      </w:r>
      <w:r>
        <w:rPr>
          <w:rStyle w:val="None"/>
          <w:i/>
          <w:iCs/>
        </w:rPr>
        <w:t xml:space="preserve">(n.b., This is the only forum due on a </w:t>
      </w:r>
      <w:r w:rsidR="00FC2397">
        <w:rPr>
          <w:rStyle w:val="None"/>
          <w:i/>
          <w:iCs/>
        </w:rPr>
        <w:t>Mon</w:t>
      </w:r>
      <w:r>
        <w:rPr>
          <w:rStyle w:val="None"/>
          <w:i/>
          <w:iCs/>
        </w:rPr>
        <w:t xml:space="preserve">day because everyone must read it to engage effectively as a global, virtual MGEE team in our session.) </w:t>
      </w:r>
    </w:p>
    <w:p w14:paraId="55F484CA" w14:textId="77777777" w:rsidR="00FC2397" w:rsidRDefault="00174C0E" w:rsidP="00174C0E">
      <w:pPr>
        <w:pStyle w:val="Body"/>
        <w:spacing w:before="100" w:after="100"/>
        <w:rPr>
          <w:rStyle w:val="None"/>
          <w:b/>
          <w:bCs/>
        </w:rPr>
      </w:pPr>
      <w:r>
        <w:rPr>
          <w:rStyle w:val="None"/>
          <w:b/>
          <w:bCs/>
        </w:rPr>
        <w:t>READINGS:</w:t>
      </w:r>
    </w:p>
    <w:p w14:paraId="59B95A01" w14:textId="6BF5CB98" w:rsidR="00174C0E" w:rsidRDefault="00FC2D48" w:rsidP="00174C0E">
      <w:pPr>
        <w:pStyle w:val="Body"/>
        <w:spacing w:before="100" w:after="100"/>
        <w:rPr>
          <w:rStyle w:val="None"/>
          <w:b/>
          <w:bCs/>
        </w:rPr>
      </w:pPr>
      <w:r>
        <w:rPr>
          <w:rStyle w:val="None"/>
          <w:b/>
          <w:bCs/>
        </w:rPr>
        <w:t>“Need for a Corporate Global Mindset”</w:t>
      </w:r>
      <w:r w:rsidR="00174C0E">
        <w:rPr>
          <w:rStyle w:val="None"/>
          <w:b/>
          <w:bCs/>
        </w:rPr>
        <w:t xml:space="preserve"> </w:t>
      </w:r>
      <w:r>
        <w:rPr>
          <w:rStyle w:val="None"/>
          <w:b/>
          <w:bCs/>
        </w:rPr>
        <w:t>Thomas M. Begley, David P. Boyd (9/3/24)</w:t>
      </w:r>
      <w:r w:rsidR="00174C0E">
        <w:rPr>
          <w:rStyle w:val="None"/>
          <w:b/>
          <w:bCs/>
          <w:rtl/>
          <w:lang w:val="ar-SA"/>
        </w:rPr>
        <w:br/>
        <w:t>“</w:t>
      </w:r>
      <w:r w:rsidR="00174C0E">
        <w:rPr>
          <w:rStyle w:val="None"/>
          <w:b/>
          <w:bCs/>
        </w:rPr>
        <w:t>Jollibee Foods Corp. (A): International Expansion” Christopher A. Bartlett &amp; Jamie O</w:t>
      </w:r>
      <w:r w:rsidR="00174C0E">
        <w:rPr>
          <w:rStyle w:val="None"/>
          <w:b/>
          <w:bCs/>
          <w:rtl/>
        </w:rPr>
        <w:t>’</w:t>
      </w:r>
      <w:r w:rsidR="00174C0E">
        <w:rPr>
          <w:rStyle w:val="None"/>
          <w:b/>
          <w:bCs/>
        </w:rPr>
        <w:t>Connell 09/</w:t>
      </w:r>
      <w:r w:rsidR="003E44D1">
        <w:rPr>
          <w:rStyle w:val="None"/>
          <w:b/>
          <w:bCs/>
        </w:rPr>
        <w:t>1</w:t>
      </w:r>
      <w:r w:rsidR="00FC2397">
        <w:rPr>
          <w:rStyle w:val="None"/>
          <w:b/>
          <w:bCs/>
        </w:rPr>
        <w:t>0</w:t>
      </w:r>
      <w:r w:rsidR="00174C0E">
        <w:rPr>
          <w:rStyle w:val="None"/>
          <w:b/>
          <w:bCs/>
        </w:rPr>
        <w:t>/</w:t>
      </w:r>
      <w:r w:rsidR="00604432">
        <w:rPr>
          <w:rStyle w:val="None"/>
          <w:b/>
          <w:bCs/>
        </w:rPr>
        <w:t>24</w:t>
      </w:r>
      <w:r w:rsidR="00174C0E">
        <w:rPr>
          <w:rStyle w:val="None"/>
          <w:b/>
          <w:bCs/>
        </w:rPr>
        <w:t xml:space="preserve"> </w:t>
      </w:r>
    </w:p>
    <w:p w14:paraId="536635AC" w14:textId="77777777" w:rsidR="006B7721" w:rsidRDefault="006B7721" w:rsidP="00174C0E">
      <w:pPr>
        <w:pStyle w:val="Body"/>
        <w:spacing w:before="100" w:after="100"/>
        <w:rPr>
          <w:rStyle w:val="None"/>
        </w:rPr>
      </w:pPr>
    </w:p>
    <w:p w14:paraId="36BEB341" w14:textId="44BFCFA0" w:rsidR="00174C0E" w:rsidRPr="00F55C7B" w:rsidRDefault="00174C0E" w:rsidP="00174C0E">
      <w:pPr>
        <w:pStyle w:val="Body"/>
        <w:spacing w:before="100" w:after="100"/>
        <w:rPr>
          <w:rStyle w:val="None"/>
          <w:rFonts w:cs="Arial"/>
        </w:rPr>
      </w:pPr>
      <w:r w:rsidRPr="00F55C7B">
        <w:rPr>
          <w:rStyle w:val="None"/>
          <w:rFonts w:cs="Arial"/>
          <w:b/>
          <w:bCs/>
          <w:u w:val="single"/>
        </w:rPr>
        <w:t>SESSIONS THREE &amp; FOUR</w:t>
      </w:r>
      <w:r w:rsidRPr="00F55C7B">
        <w:rPr>
          <w:rStyle w:val="None"/>
          <w:rFonts w:cs="Arial"/>
          <w:b/>
          <w:bCs/>
        </w:rPr>
        <w:t xml:space="preserve"> (DATE: 09/</w:t>
      </w:r>
      <w:r w:rsidR="00FC2D48">
        <w:rPr>
          <w:rStyle w:val="None"/>
          <w:rFonts w:cs="Arial"/>
          <w:b/>
          <w:bCs/>
        </w:rPr>
        <w:t>17</w:t>
      </w:r>
      <w:r w:rsidRPr="00F55C7B">
        <w:rPr>
          <w:rStyle w:val="None"/>
          <w:rFonts w:cs="Arial"/>
          <w:b/>
          <w:bCs/>
        </w:rPr>
        <w:t>/</w:t>
      </w:r>
      <w:r w:rsidR="00604432">
        <w:rPr>
          <w:rStyle w:val="None"/>
          <w:rFonts w:cs="Arial"/>
          <w:b/>
          <w:bCs/>
        </w:rPr>
        <w:t>24</w:t>
      </w:r>
      <w:r w:rsidRPr="00F55C7B">
        <w:rPr>
          <w:rStyle w:val="None"/>
          <w:rFonts w:cs="Arial"/>
          <w:b/>
          <w:bCs/>
        </w:rPr>
        <w:t xml:space="preserve"> &amp; 09/2</w:t>
      </w:r>
      <w:r w:rsidR="00FC2D48">
        <w:rPr>
          <w:rStyle w:val="None"/>
          <w:rFonts w:cs="Arial"/>
          <w:b/>
          <w:bCs/>
        </w:rPr>
        <w:t>4</w:t>
      </w:r>
      <w:r w:rsidRPr="00F55C7B">
        <w:rPr>
          <w:rStyle w:val="None"/>
          <w:rFonts w:cs="Arial"/>
          <w:b/>
          <w:bCs/>
        </w:rPr>
        <w:t>/</w:t>
      </w:r>
      <w:r w:rsidR="00604432">
        <w:rPr>
          <w:rStyle w:val="None"/>
          <w:rFonts w:cs="Arial"/>
          <w:b/>
          <w:bCs/>
        </w:rPr>
        <w:t>24</w:t>
      </w:r>
      <w:r w:rsidRPr="00F55C7B">
        <w:rPr>
          <w:rStyle w:val="None"/>
          <w:rFonts w:cs="Arial"/>
          <w:b/>
          <w:bCs/>
        </w:rPr>
        <w:t xml:space="preserve">) </w:t>
      </w:r>
    </w:p>
    <w:p w14:paraId="4CEF84C0"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The Transnational Challenge: Administrative Heritage - Organizational Asset &amp; Constraint; The Transnational as The Emerging Organizational Model </w:t>
      </w:r>
    </w:p>
    <w:p w14:paraId="1BC4A62C" w14:textId="72061D53" w:rsidR="00174C0E" w:rsidRPr="00F55C7B" w:rsidRDefault="00174C0E" w:rsidP="00174C0E">
      <w:pPr>
        <w:pStyle w:val="Body"/>
        <w:spacing w:before="100" w:after="100"/>
        <w:rPr>
          <w:rStyle w:val="None"/>
          <w:rFonts w:cs="Arial"/>
        </w:rPr>
      </w:pPr>
      <w:r w:rsidRPr="00F55C7B">
        <w:rPr>
          <w:rStyle w:val="None"/>
          <w:rFonts w:cs="Arial"/>
          <w:b/>
          <w:bCs/>
        </w:rPr>
        <w:t>LEARNING JOURNAL DUE 09/</w:t>
      </w:r>
      <w:r w:rsidR="003E44D1" w:rsidRPr="00F55C7B">
        <w:rPr>
          <w:rStyle w:val="None"/>
          <w:rFonts w:cs="Arial"/>
          <w:b/>
          <w:bCs/>
        </w:rPr>
        <w:t>2</w:t>
      </w:r>
      <w:r w:rsidR="00FC2D48">
        <w:rPr>
          <w:rStyle w:val="None"/>
          <w:rFonts w:cs="Arial"/>
          <w:b/>
          <w:bCs/>
        </w:rPr>
        <w:t>0</w:t>
      </w:r>
      <w:r w:rsidRPr="00F55C7B">
        <w:rPr>
          <w:rStyle w:val="None"/>
          <w:rFonts w:cs="Arial"/>
          <w:b/>
          <w:bCs/>
        </w:rPr>
        <w:t>/</w:t>
      </w:r>
      <w:r w:rsidR="00604432">
        <w:rPr>
          <w:rStyle w:val="None"/>
          <w:rFonts w:cs="Arial"/>
          <w:b/>
          <w:bCs/>
        </w:rPr>
        <w:t>24</w:t>
      </w:r>
      <w:r w:rsidRPr="00F55C7B">
        <w:rPr>
          <w:rStyle w:val="None"/>
          <w:rFonts w:cs="Arial"/>
          <w:b/>
          <w:bCs/>
        </w:rPr>
        <w:t xml:space="preserve"> &amp; 09/2</w:t>
      </w:r>
      <w:r w:rsidR="00FC2D48">
        <w:rPr>
          <w:rStyle w:val="None"/>
          <w:rFonts w:cs="Arial"/>
          <w:b/>
          <w:bCs/>
        </w:rPr>
        <w:t>7</w:t>
      </w:r>
      <w:r w:rsidRPr="00F55C7B">
        <w:rPr>
          <w:rStyle w:val="None"/>
          <w:rFonts w:cs="Arial"/>
          <w:b/>
          <w:bCs/>
        </w:rPr>
        <w:t>/</w:t>
      </w:r>
      <w:r w:rsidR="00604432">
        <w:rPr>
          <w:rStyle w:val="None"/>
          <w:rFonts w:cs="Arial"/>
          <w:b/>
          <w:bCs/>
        </w:rPr>
        <w:t>24</w:t>
      </w:r>
      <w:r w:rsidRPr="00F55C7B">
        <w:rPr>
          <w:rStyle w:val="None"/>
          <w:rFonts w:cs="Arial"/>
          <w:b/>
          <w:bCs/>
        </w:rPr>
        <w:t xml:space="preserve"> MIDNIGHT </w:t>
      </w:r>
    </w:p>
    <w:p w14:paraId="6227B974" w14:textId="4CC5C0D2" w:rsidR="00174C0E" w:rsidRPr="00F55C7B" w:rsidRDefault="00174C0E" w:rsidP="00174C0E">
      <w:pPr>
        <w:pStyle w:val="Body"/>
        <w:spacing w:before="100" w:after="100"/>
        <w:rPr>
          <w:rStyle w:val="None"/>
          <w:rFonts w:cs="Arial"/>
        </w:rPr>
      </w:pPr>
      <w:r w:rsidRPr="00F55C7B">
        <w:rPr>
          <w:rStyle w:val="None"/>
          <w:rFonts w:cs="Arial"/>
          <w:b/>
          <w:bCs/>
        </w:rPr>
        <w:t>FORUM DUE MIDNIGHT 09/</w:t>
      </w:r>
      <w:r w:rsidR="007D7B16">
        <w:rPr>
          <w:rStyle w:val="None"/>
          <w:rFonts w:cs="Arial"/>
          <w:b/>
          <w:bCs/>
        </w:rPr>
        <w:t>22</w:t>
      </w:r>
      <w:r w:rsidRPr="00F55C7B">
        <w:rPr>
          <w:rStyle w:val="None"/>
          <w:rFonts w:cs="Arial"/>
          <w:b/>
          <w:bCs/>
        </w:rPr>
        <w:t>/</w:t>
      </w:r>
      <w:r w:rsidR="00604432">
        <w:rPr>
          <w:rStyle w:val="None"/>
          <w:rFonts w:cs="Arial"/>
          <w:b/>
          <w:bCs/>
        </w:rPr>
        <w:t>24</w:t>
      </w:r>
      <w:r w:rsidRPr="00F55C7B">
        <w:rPr>
          <w:rStyle w:val="None"/>
          <w:rFonts w:cs="Arial"/>
          <w:b/>
          <w:bCs/>
        </w:rPr>
        <w:t xml:space="preserve">: Philips versus Matsushita </w:t>
      </w:r>
    </w:p>
    <w:p w14:paraId="29027E52" w14:textId="77777777" w:rsidR="00174C0E" w:rsidRPr="00F55C7B" w:rsidRDefault="00174C0E" w:rsidP="00174C0E">
      <w:pPr>
        <w:pStyle w:val="Body"/>
        <w:spacing w:before="100" w:after="100"/>
        <w:rPr>
          <w:rStyle w:val="None"/>
          <w:rFonts w:cs="Arial"/>
        </w:rPr>
      </w:pPr>
      <w:r w:rsidRPr="00F55C7B">
        <w:rPr>
          <w:rStyle w:val="None"/>
          <w:rFonts w:cs="Arial"/>
        </w:rPr>
        <w:t xml:space="preserve">What recommendations would you make to Gerald Kleisterlee? What recommendations would you make to Eumio Ohtsubo? </w:t>
      </w:r>
    </w:p>
    <w:p w14:paraId="5FB4C7D5" w14:textId="77777777" w:rsidR="00174C0E" w:rsidRPr="00F55C7B" w:rsidRDefault="00174C0E" w:rsidP="00174C0E">
      <w:pPr>
        <w:pStyle w:val="Body"/>
        <w:spacing w:before="100" w:after="100"/>
        <w:rPr>
          <w:rStyle w:val="None"/>
          <w:rFonts w:cs="Arial"/>
        </w:rPr>
      </w:pPr>
      <w:r w:rsidRPr="00F55C7B">
        <w:rPr>
          <w:rStyle w:val="None"/>
          <w:rFonts w:cs="Arial"/>
          <w:b/>
          <w:bCs/>
        </w:rPr>
        <w:t xml:space="preserve">READINGS: </w:t>
      </w:r>
    </w:p>
    <w:p w14:paraId="3563317D" w14:textId="4A676487" w:rsidR="00174C0E" w:rsidRPr="00F55C7B" w:rsidRDefault="00174C0E" w:rsidP="00174C0E">
      <w:pPr>
        <w:pStyle w:val="Body"/>
        <w:spacing w:before="100" w:after="100"/>
        <w:rPr>
          <w:rStyle w:val="None"/>
          <w:rFonts w:cs="Arial"/>
          <w:b/>
          <w:bCs/>
        </w:rPr>
      </w:pPr>
      <w:r w:rsidRPr="00F55C7B">
        <w:rPr>
          <w:rStyle w:val="None"/>
          <w:rFonts w:cs="Arial"/>
          <w:b/>
          <w:bCs/>
          <w:rtl/>
          <w:lang w:val="ar-SA"/>
        </w:rPr>
        <w:t>“</w:t>
      </w:r>
      <w:r w:rsidRPr="00F55C7B">
        <w:rPr>
          <w:rStyle w:val="None"/>
          <w:rFonts w:cs="Arial"/>
          <w:b/>
          <w:bCs/>
        </w:rPr>
        <w:t>Lincoln Electric: Venturing Abroad” Christopher A. Bartlett &amp; Jamie O</w:t>
      </w:r>
      <w:r w:rsidRPr="00F55C7B">
        <w:rPr>
          <w:rStyle w:val="None"/>
          <w:rFonts w:cs="Arial"/>
          <w:b/>
          <w:bCs/>
          <w:rtl/>
        </w:rPr>
        <w:t>’</w:t>
      </w:r>
      <w:r w:rsidRPr="00F55C7B">
        <w:rPr>
          <w:rStyle w:val="None"/>
          <w:rFonts w:cs="Arial"/>
          <w:b/>
          <w:bCs/>
          <w:lang w:val="it-IT"/>
        </w:rPr>
        <w:t>Connell (</w:t>
      </w:r>
      <w:r w:rsidRPr="00F55C7B">
        <w:rPr>
          <w:rStyle w:val="None"/>
          <w:rFonts w:cs="Arial"/>
          <w:b/>
          <w:bCs/>
        </w:rPr>
        <w:t>09/</w:t>
      </w:r>
      <w:r w:rsidR="00FC2D48">
        <w:rPr>
          <w:rStyle w:val="None"/>
          <w:rFonts w:cs="Arial"/>
          <w:b/>
          <w:bCs/>
        </w:rPr>
        <w:t>17</w:t>
      </w:r>
      <w:r w:rsidRPr="00F55C7B">
        <w:rPr>
          <w:rStyle w:val="None"/>
          <w:rFonts w:cs="Arial"/>
          <w:b/>
          <w:bCs/>
        </w:rPr>
        <w:t>/</w:t>
      </w:r>
      <w:r w:rsidR="00604432">
        <w:rPr>
          <w:rStyle w:val="None"/>
          <w:rFonts w:cs="Arial"/>
          <w:b/>
          <w:bCs/>
        </w:rPr>
        <w:t>24</w:t>
      </w:r>
      <w:r w:rsidRPr="00F55C7B">
        <w:rPr>
          <w:rStyle w:val="None"/>
          <w:rFonts w:cs="Arial"/>
          <w:b/>
          <w:bCs/>
        </w:rPr>
        <w:t xml:space="preserve">) </w:t>
      </w:r>
      <w:r w:rsidRPr="00F55C7B">
        <w:rPr>
          <w:rStyle w:val="None"/>
          <w:rFonts w:cs="Arial"/>
          <w:b/>
          <w:bCs/>
          <w:rtl/>
          <w:lang w:val="ar-SA"/>
        </w:rPr>
        <w:t>“</w:t>
      </w:r>
      <w:r w:rsidRPr="00F55C7B">
        <w:rPr>
          <w:rStyle w:val="None"/>
          <w:rFonts w:cs="Arial"/>
          <w:b/>
          <w:bCs/>
        </w:rPr>
        <w:t>Lincoln Electric</w:t>
      </w:r>
      <w:r w:rsidRPr="00F55C7B">
        <w:rPr>
          <w:rStyle w:val="None"/>
          <w:rFonts w:cs="Arial"/>
          <w:b/>
          <w:bCs/>
          <w:rtl/>
        </w:rPr>
        <w:t>’</w:t>
      </w:r>
      <w:r w:rsidRPr="00F55C7B">
        <w:rPr>
          <w:rStyle w:val="None"/>
          <w:rFonts w:cs="Arial"/>
          <w:b/>
          <w:bCs/>
        </w:rPr>
        <w:t xml:space="preserve">s Harsh Lessons from International Expansion” </w:t>
      </w:r>
      <w:r w:rsidRPr="00F55C7B">
        <w:rPr>
          <w:rStyle w:val="None"/>
          <w:rFonts w:cs="Arial"/>
          <w:b/>
          <w:bCs/>
          <w:lang w:val="nl-NL"/>
        </w:rPr>
        <w:t>Donald F. Hastings (</w:t>
      </w:r>
      <w:r w:rsidRPr="00F55C7B">
        <w:rPr>
          <w:rStyle w:val="None"/>
          <w:rFonts w:cs="Arial"/>
          <w:b/>
          <w:bCs/>
        </w:rPr>
        <w:t>09/</w:t>
      </w:r>
      <w:r w:rsidR="00FC2D48">
        <w:rPr>
          <w:rStyle w:val="None"/>
          <w:rFonts w:cs="Arial"/>
          <w:b/>
          <w:bCs/>
        </w:rPr>
        <w:t>17</w:t>
      </w:r>
      <w:r w:rsidR="00504A1D" w:rsidRPr="00F55C7B">
        <w:rPr>
          <w:rStyle w:val="None"/>
          <w:rFonts w:cs="Arial"/>
          <w:b/>
          <w:bCs/>
        </w:rPr>
        <w:t>/</w:t>
      </w:r>
      <w:r w:rsidR="00604432">
        <w:rPr>
          <w:rStyle w:val="None"/>
          <w:rFonts w:cs="Arial"/>
          <w:b/>
          <w:bCs/>
        </w:rPr>
        <w:t>24</w:t>
      </w:r>
      <w:r w:rsidRPr="00F55C7B">
        <w:rPr>
          <w:rStyle w:val="None"/>
          <w:rFonts w:cs="Arial"/>
          <w:b/>
          <w:bCs/>
        </w:rPr>
        <w:t>)</w:t>
      </w:r>
      <w:r w:rsidRPr="00F55C7B">
        <w:rPr>
          <w:rStyle w:val="None"/>
          <w:rFonts w:cs="Arial"/>
          <w:b/>
          <w:bCs/>
          <w:rtl/>
          <w:lang w:val="ar-SA"/>
        </w:rPr>
        <w:br/>
        <w:t>“</w:t>
      </w:r>
      <w:r w:rsidRPr="00F55C7B">
        <w:rPr>
          <w:rStyle w:val="None"/>
          <w:rFonts w:cs="Arial"/>
          <w:b/>
          <w:bCs/>
        </w:rPr>
        <w:t>Philips versus Matsushita: A New Century, A New Round” Christopher A. Bartlett (09/2</w:t>
      </w:r>
      <w:r w:rsidR="00FC2D48">
        <w:rPr>
          <w:rStyle w:val="None"/>
          <w:rFonts w:cs="Arial"/>
          <w:b/>
          <w:bCs/>
        </w:rPr>
        <w:t>4</w:t>
      </w:r>
      <w:r w:rsidRPr="00F55C7B">
        <w:rPr>
          <w:rStyle w:val="None"/>
          <w:rFonts w:cs="Arial"/>
          <w:b/>
          <w:bCs/>
        </w:rPr>
        <w:t>/</w:t>
      </w:r>
      <w:r w:rsidR="00604432">
        <w:rPr>
          <w:rStyle w:val="None"/>
          <w:rFonts w:cs="Arial"/>
          <w:b/>
          <w:bCs/>
        </w:rPr>
        <w:t>24</w:t>
      </w:r>
      <w:r w:rsidRPr="00F55C7B">
        <w:rPr>
          <w:rStyle w:val="None"/>
          <w:rFonts w:cs="Arial"/>
          <w:b/>
          <w:bCs/>
        </w:rPr>
        <w:t xml:space="preserve">) </w:t>
      </w:r>
    </w:p>
    <w:p w14:paraId="3058D248" w14:textId="77777777" w:rsidR="006B7721" w:rsidRDefault="006B7721" w:rsidP="00174C0E">
      <w:pPr>
        <w:pStyle w:val="Body"/>
        <w:spacing w:before="100" w:after="100"/>
        <w:rPr>
          <w:rStyle w:val="None"/>
        </w:rPr>
      </w:pPr>
    </w:p>
    <w:p w14:paraId="396E4C98" w14:textId="341CEC53" w:rsidR="00174C0E" w:rsidRPr="00F55C7B" w:rsidRDefault="00174C0E" w:rsidP="00174C0E">
      <w:pPr>
        <w:pStyle w:val="Body"/>
        <w:spacing w:before="100" w:after="100"/>
        <w:rPr>
          <w:rStyle w:val="None"/>
          <w:rFonts w:cs="Arial"/>
        </w:rPr>
      </w:pPr>
      <w:r w:rsidRPr="00F55C7B">
        <w:rPr>
          <w:rStyle w:val="None"/>
          <w:rFonts w:cs="Arial"/>
          <w:b/>
          <w:bCs/>
          <w:u w:val="single"/>
          <w:lang w:val="it-IT"/>
        </w:rPr>
        <w:t>SESSIONS FIVE &amp; SIX</w:t>
      </w:r>
      <w:r w:rsidRPr="00F55C7B">
        <w:rPr>
          <w:rStyle w:val="None"/>
          <w:rFonts w:cs="Arial"/>
          <w:b/>
          <w:bCs/>
        </w:rPr>
        <w:t xml:space="preserve"> (DATE: </w:t>
      </w:r>
      <w:r w:rsidR="00504A1D" w:rsidRPr="00F55C7B">
        <w:rPr>
          <w:rStyle w:val="None"/>
          <w:rFonts w:cs="Arial"/>
          <w:b/>
          <w:bCs/>
        </w:rPr>
        <w:t>10</w:t>
      </w:r>
      <w:r w:rsidRPr="00F55C7B">
        <w:rPr>
          <w:rStyle w:val="None"/>
          <w:rFonts w:cs="Arial"/>
          <w:b/>
          <w:bCs/>
        </w:rPr>
        <w:t>/</w:t>
      </w:r>
      <w:r w:rsidR="00504A1D" w:rsidRPr="00F55C7B">
        <w:rPr>
          <w:rStyle w:val="None"/>
          <w:rFonts w:cs="Arial"/>
          <w:b/>
          <w:bCs/>
        </w:rPr>
        <w:t>0</w:t>
      </w:r>
      <w:r w:rsidR="00FC2D48">
        <w:rPr>
          <w:rStyle w:val="None"/>
          <w:rFonts w:cs="Arial"/>
          <w:b/>
          <w:bCs/>
        </w:rPr>
        <w:t>1</w:t>
      </w:r>
      <w:r w:rsidRPr="00F55C7B">
        <w:rPr>
          <w:rStyle w:val="None"/>
          <w:rFonts w:cs="Arial"/>
          <w:b/>
          <w:bCs/>
        </w:rPr>
        <w:t>/</w:t>
      </w:r>
      <w:r w:rsidR="00604432">
        <w:rPr>
          <w:rStyle w:val="None"/>
          <w:rFonts w:cs="Arial"/>
          <w:b/>
          <w:bCs/>
        </w:rPr>
        <w:t>24</w:t>
      </w:r>
      <w:r w:rsidRPr="00F55C7B">
        <w:rPr>
          <w:rStyle w:val="None"/>
          <w:rFonts w:cs="Arial"/>
          <w:b/>
          <w:bCs/>
        </w:rPr>
        <w:t xml:space="preserve"> &amp; 10/</w:t>
      </w:r>
      <w:r w:rsidR="00FC2D48">
        <w:rPr>
          <w:rStyle w:val="None"/>
          <w:rFonts w:cs="Arial"/>
          <w:b/>
          <w:bCs/>
        </w:rPr>
        <w:t>08</w:t>
      </w:r>
      <w:r w:rsidRPr="00F55C7B">
        <w:rPr>
          <w:rStyle w:val="None"/>
          <w:rFonts w:cs="Arial"/>
          <w:b/>
          <w:bCs/>
        </w:rPr>
        <w:t>/</w:t>
      </w:r>
      <w:r w:rsidR="00604432">
        <w:rPr>
          <w:rStyle w:val="None"/>
          <w:rFonts w:cs="Arial"/>
          <w:b/>
          <w:bCs/>
        </w:rPr>
        <w:t>24</w:t>
      </w:r>
      <w:r w:rsidRPr="00F55C7B">
        <w:rPr>
          <w:rStyle w:val="None"/>
          <w:rFonts w:cs="Arial"/>
          <w:b/>
          <w:bCs/>
        </w:rPr>
        <w:t xml:space="preserve">) </w:t>
      </w:r>
    </w:p>
    <w:p w14:paraId="577D484C"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Characteristics of the Transnational: Building Competitiveness – The Integrated Network; Developing Flexibility – Specialized Roles &amp; Responsibilities; Facilitating Learning – Multiple Innovation Processes </w:t>
      </w:r>
    </w:p>
    <w:p w14:paraId="7C4B66B8" w14:textId="40BE3C20" w:rsidR="00174C0E" w:rsidRPr="00F55C7B" w:rsidRDefault="00174C0E" w:rsidP="00174C0E">
      <w:pPr>
        <w:pStyle w:val="NormalWeb"/>
        <w:rPr>
          <w:rStyle w:val="None"/>
          <w:rFonts w:ascii="Arial" w:eastAsia="Arial" w:hAnsi="Arial" w:cs="Arial"/>
        </w:rPr>
      </w:pPr>
      <w:r w:rsidRPr="00F55C7B">
        <w:rPr>
          <w:rStyle w:val="None"/>
          <w:rFonts w:ascii="Arial" w:hAnsi="Arial" w:cs="Arial"/>
          <w:b/>
          <w:bCs/>
          <w:i/>
          <w:iCs/>
          <w:color w:val="FF0000"/>
          <w:u w:color="FF0000"/>
        </w:rPr>
        <w:t xml:space="preserve"> </w:t>
      </w:r>
      <w:r w:rsidRPr="00F55C7B">
        <w:rPr>
          <w:rStyle w:val="None"/>
          <w:rFonts w:ascii="Arial" w:hAnsi="Arial" w:cs="Arial"/>
          <w:b/>
          <w:bCs/>
        </w:rPr>
        <w:t xml:space="preserve">LEARNING JOURNAL DUE </w:t>
      </w:r>
      <w:r w:rsidR="00504A1D" w:rsidRPr="00F55C7B">
        <w:rPr>
          <w:rStyle w:val="None"/>
          <w:rFonts w:ascii="Arial" w:hAnsi="Arial" w:cs="Arial"/>
          <w:b/>
          <w:bCs/>
        </w:rPr>
        <w:t>10</w:t>
      </w:r>
      <w:r w:rsidRPr="00F55C7B">
        <w:rPr>
          <w:rStyle w:val="None"/>
          <w:rFonts w:ascii="Arial" w:hAnsi="Arial" w:cs="Arial"/>
          <w:b/>
          <w:bCs/>
        </w:rPr>
        <w:t>/</w:t>
      </w:r>
      <w:r w:rsidR="00504A1D" w:rsidRPr="00F55C7B">
        <w:rPr>
          <w:rStyle w:val="None"/>
          <w:rFonts w:ascii="Arial" w:hAnsi="Arial" w:cs="Arial"/>
          <w:b/>
          <w:bCs/>
        </w:rPr>
        <w:t>0</w:t>
      </w:r>
      <w:r w:rsidR="00FC2D48">
        <w:rPr>
          <w:rStyle w:val="None"/>
          <w:rFonts w:ascii="Arial" w:hAnsi="Arial" w:cs="Arial"/>
          <w:b/>
          <w:bCs/>
        </w:rPr>
        <w:t>4</w:t>
      </w:r>
      <w:r w:rsidRPr="00F55C7B">
        <w:rPr>
          <w:rStyle w:val="None"/>
          <w:rFonts w:ascii="Arial" w:hAnsi="Arial" w:cs="Arial"/>
          <w:b/>
          <w:bCs/>
        </w:rPr>
        <w:t>/</w:t>
      </w:r>
      <w:r w:rsidR="00604432">
        <w:rPr>
          <w:rStyle w:val="None"/>
          <w:rFonts w:ascii="Arial" w:hAnsi="Arial" w:cs="Arial"/>
          <w:b/>
          <w:bCs/>
        </w:rPr>
        <w:t>24</w:t>
      </w:r>
      <w:r w:rsidRPr="00F55C7B">
        <w:rPr>
          <w:rStyle w:val="None"/>
          <w:rFonts w:ascii="Arial" w:hAnsi="Arial" w:cs="Arial"/>
          <w:b/>
          <w:bCs/>
        </w:rPr>
        <w:t xml:space="preserve"> &amp; 10/</w:t>
      </w:r>
      <w:r w:rsidR="00504A1D" w:rsidRPr="00F55C7B">
        <w:rPr>
          <w:rStyle w:val="None"/>
          <w:rFonts w:ascii="Arial" w:hAnsi="Arial" w:cs="Arial"/>
          <w:b/>
          <w:bCs/>
        </w:rPr>
        <w:t>1</w:t>
      </w:r>
      <w:r w:rsidR="00FC2D48">
        <w:rPr>
          <w:rStyle w:val="None"/>
          <w:rFonts w:ascii="Arial" w:hAnsi="Arial" w:cs="Arial"/>
          <w:b/>
          <w:bCs/>
        </w:rPr>
        <w:t>1</w:t>
      </w:r>
      <w:r w:rsidRPr="00F55C7B">
        <w:rPr>
          <w:rStyle w:val="None"/>
          <w:rFonts w:ascii="Arial" w:hAnsi="Arial" w:cs="Arial"/>
          <w:b/>
          <w:bCs/>
        </w:rPr>
        <w:t>/</w:t>
      </w:r>
      <w:r w:rsidR="00604432">
        <w:rPr>
          <w:rStyle w:val="None"/>
          <w:rFonts w:ascii="Arial" w:hAnsi="Arial" w:cs="Arial"/>
          <w:b/>
          <w:bCs/>
        </w:rPr>
        <w:t>24</w:t>
      </w:r>
      <w:r w:rsidRPr="00F55C7B">
        <w:rPr>
          <w:rStyle w:val="None"/>
          <w:rFonts w:ascii="Arial" w:hAnsi="Arial" w:cs="Arial"/>
          <w:b/>
          <w:bCs/>
        </w:rPr>
        <w:t xml:space="preserve"> MIDNIGHT </w:t>
      </w:r>
    </w:p>
    <w:p w14:paraId="73B09C3F" w14:textId="0DAEB009" w:rsidR="00174C0E" w:rsidRPr="00F55C7B" w:rsidRDefault="00174C0E" w:rsidP="00174C0E">
      <w:pPr>
        <w:pStyle w:val="Body"/>
        <w:spacing w:before="100" w:after="100"/>
        <w:rPr>
          <w:rStyle w:val="None"/>
          <w:rFonts w:cs="Arial"/>
        </w:rPr>
      </w:pPr>
      <w:r w:rsidRPr="00F55C7B">
        <w:rPr>
          <w:rStyle w:val="None"/>
          <w:rFonts w:cs="Arial"/>
          <w:b/>
          <w:bCs/>
          <w:lang w:val="nl-NL"/>
        </w:rPr>
        <w:t>FORUM DUE MIDNIGHT 10/</w:t>
      </w:r>
      <w:r w:rsidR="007D7B16">
        <w:rPr>
          <w:rStyle w:val="None"/>
          <w:rFonts w:cs="Arial"/>
          <w:b/>
          <w:bCs/>
          <w:lang w:val="nl-NL"/>
        </w:rPr>
        <w:t>06</w:t>
      </w:r>
      <w:r w:rsidRPr="00F55C7B">
        <w:rPr>
          <w:rStyle w:val="None"/>
          <w:rFonts w:cs="Arial"/>
          <w:b/>
          <w:bCs/>
          <w:lang w:val="nl-NL"/>
        </w:rPr>
        <w:t>/</w:t>
      </w:r>
      <w:r w:rsidR="00604432">
        <w:rPr>
          <w:rStyle w:val="None"/>
          <w:rFonts w:cs="Arial"/>
          <w:b/>
          <w:bCs/>
          <w:lang w:val="nl-NL"/>
        </w:rPr>
        <w:t>24</w:t>
      </w:r>
      <w:r w:rsidRPr="00F55C7B">
        <w:rPr>
          <w:rStyle w:val="None"/>
          <w:rFonts w:cs="Arial"/>
          <w:b/>
          <w:bCs/>
          <w:lang w:val="nl-NL"/>
        </w:rPr>
        <w:t xml:space="preserve">: Asea Brown Boveri </w:t>
      </w:r>
    </w:p>
    <w:p w14:paraId="59672362" w14:textId="77777777" w:rsidR="00174C0E" w:rsidRPr="00F55C7B" w:rsidRDefault="00174C0E" w:rsidP="00174C0E">
      <w:pPr>
        <w:pStyle w:val="Body"/>
        <w:spacing w:before="100" w:after="100"/>
        <w:rPr>
          <w:rStyle w:val="None"/>
          <w:rFonts w:cs="Arial"/>
        </w:rPr>
      </w:pPr>
      <w:r w:rsidRPr="00F55C7B">
        <w:rPr>
          <w:rStyle w:val="None"/>
          <w:rFonts w:cs="Arial"/>
        </w:rPr>
        <w:t>If Barnevik is convinced he needs a global matrix to respond to his strategic task, what can he do to make sure ABB</w:t>
      </w:r>
      <w:r w:rsidRPr="00F55C7B">
        <w:rPr>
          <w:rStyle w:val="None"/>
          <w:rFonts w:cs="Arial"/>
          <w:rtl/>
        </w:rPr>
        <w:t>’</w:t>
      </w:r>
      <w:r w:rsidRPr="00F55C7B">
        <w:rPr>
          <w:rStyle w:val="None"/>
          <w:rFonts w:cs="Arial"/>
        </w:rPr>
        <w:t xml:space="preserve">s new organizational model succeeds where so many other companies have failed? </w:t>
      </w:r>
    </w:p>
    <w:p w14:paraId="64C5423D" w14:textId="77777777" w:rsidR="00174C0E" w:rsidRPr="00F55C7B" w:rsidRDefault="00174C0E" w:rsidP="00174C0E">
      <w:pPr>
        <w:pStyle w:val="Body"/>
        <w:spacing w:before="100" w:after="100"/>
        <w:rPr>
          <w:rStyle w:val="None"/>
          <w:rFonts w:cs="Arial"/>
        </w:rPr>
      </w:pPr>
      <w:r w:rsidRPr="00F55C7B">
        <w:rPr>
          <w:rStyle w:val="None"/>
          <w:rFonts w:cs="Arial"/>
          <w:b/>
          <w:bCs/>
        </w:rPr>
        <w:t xml:space="preserve">READINGS: </w:t>
      </w:r>
    </w:p>
    <w:p w14:paraId="7E8AFD9E" w14:textId="7C2572FF" w:rsidR="00174C0E" w:rsidRPr="00F55C7B" w:rsidRDefault="00174C0E" w:rsidP="00174C0E">
      <w:pPr>
        <w:pStyle w:val="Body"/>
        <w:spacing w:before="100" w:after="100"/>
        <w:rPr>
          <w:rStyle w:val="None"/>
          <w:rFonts w:cs="Arial"/>
        </w:rPr>
      </w:pPr>
      <w:r w:rsidRPr="00F55C7B">
        <w:rPr>
          <w:rStyle w:val="None"/>
          <w:rFonts w:cs="Arial"/>
          <w:b/>
          <w:bCs/>
          <w:rtl/>
          <w:lang w:val="ar-SA"/>
        </w:rPr>
        <w:lastRenderedPageBreak/>
        <w:t>“</w:t>
      </w:r>
      <w:r w:rsidRPr="00F55C7B">
        <w:rPr>
          <w:rStyle w:val="None"/>
          <w:rFonts w:cs="Arial"/>
          <w:b/>
          <w:bCs/>
        </w:rPr>
        <w:t>Acer, Inc.: Taiwan</w:t>
      </w:r>
      <w:r w:rsidRPr="00F55C7B">
        <w:rPr>
          <w:rStyle w:val="None"/>
          <w:rFonts w:cs="Arial"/>
          <w:b/>
          <w:bCs/>
          <w:rtl/>
        </w:rPr>
        <w:t>’</w:t>
      </w:r>
      <w:r w:rsidRPr="00F55C7B">
        <w:rPr>
          <w:rStyle w:val="None"/>
          <w:rFonts w:cs="Arial"/>
          <w:b/>
          <w:bCs/>
          <w:lang w:val="nl-NL"/>
        </w:rPr>
        <w:t>s Rampaging Dragon</w:t>
      </w:r>
      <w:r w:rsidRPr="00F55C7B">
        <w:rPr>
          <w:rStyle w:val="None"/>
          <w:rFonts w:cs="Arial"/>
          <w:b/>
          <w:bCs/>
        </w:rPr>
        <w:t>” Christopher A. Bartlett &amp; Anthony St. George (</w:t>
      </w:r>
      <w:r w:rsidR="00504A1D" w:rsidRPr="00F55C7B">
        <w:rPr>
          <w:rStyle w:val="None"/>
          <w:rFonts w:cs="Arial"/>
          <w:b/>
          <w:bCs/>
        </w:rPr>
        <w:t>10</w:t>
      </w:r>
      <w:r w:rsidRPr="00F55C7B">
        <w:rPr>
          <w:rStyle w:val="None"/>
          <w:rFonts w:cs="Arial"/>
          <w:b/>
          <w:bCs/>
        </w:rPr>
        <w:t>/</w:t>
      </w:r>
      <w:r w:rsidR="00504A1D" w:rsidRPr="00F55C7B">
        <w:rPr>
          <w:rStyle w:val="None"/>
          <w:rFonts w:cs="Arial"/>
          <w:b/>
          <w:bCs/>
        </w:rPr>
        <w:t>0</w:t>
      </w:r>
      <w:r w:rsidR="00FC2D48">
        <w:rPr>
          <w:rStyle w:val="None"/>
          <w:rFonts w:cs="Arial"/>
          <w:b/>
          <w:bCs/>
        </w:rPr>
        <w:t>1</w:t>
      </w:r>
      <w:r w:rsidRPr="00F55C7B">
        <w:rPr>
          <w:rStyle w:val="None"/>
          <w:rFonts w:cs="Arial"/>
          <w:b/>
          <w:bCs/>
        </w:rPr>
        <w:t>/</w:t>
      </w:r>
      <w:r w:rsidR="00604432">
        <w:rPr>
          <w:rStyle w:val="None"/>
          <w:rFonts w:cs="Arial"/>
          <w:b/>
          <w:bCs/>
        </w:rPr>
        <w:t>24</w:t>
      </w:r>
      <w:r w:rsidRPr="00F55C7B">
        <w:rPr>
          <w:rStyle w:val="None"/>
          <w:rFonts w:cs="Arial"/>
          <w:b/>
          <w:bCs/>
        </w:rPr>
        <w:t>)</w:t>
      </w:r>
      <w:r w:rsidRPr="00F55C7B">
        <w:rPr>
          <w:rStyle w:val="None"/>
          <w:rFonts w:cs="Arial"/>
          <w:b/>
          <w:bCs/>
          <w:rtl/>
          <w:lang w:val="ar-SA"/>
        </w:rPr>
        <w:br/>
        <w:t>“</w:t>
      </w:r>
      <w:r w:rsidRPr="00F55C7B">
        <w:rPr>
          <w:rStyle w:val="None"/>
          <w:rFonts w:cs="Arial"/>
          <w:b/>
          <w:bCs/>
        </w:rPr>
        <w:t>Acer America: Development of the Aspire” Christopher A. Bartlett &amp; Anthony St. George (</w:t>
      </w:r>
      <w:r w:rsidR="00504A1D" w:rsidRPr="00F55C7B">
        <w:rPr>
          <w:rStyle w:val="None"/>
          <w:rFonts w:cs="Arial"/>
          <w:b/>
          <w:bCs/>
        </w:rPr>
        <w:t>10</w:t>
      </w:r>
      <w:r w:rsidRPr="00F55C7B">
        <w:rPr>
          <w:rStyle w:val="None"/>
          <w:rFonts w:cs="Arial"/>
          <w:b/>
          <w:bCs/>
        </w:rPr>
        <w:t>/</w:t>
      </w:r>
      <w:r w:rsidR="00504A1D" w:rsidRPr="00F55C7B">
        <w:rPr>
          <w:rStyle w:val="None"/>
          <w:rFonts w:cs="Arial"/>
          <w:b/>
          <w:bCs/>
        </w:rPr>
        <w:t>0</w:t>
      </w:r>
      <w:r w:rsidR="00FC2D48">
        <w:rPr>
          <w:rStyle w:val="None"/>
          <w:rFonts w:cs="Arial"/>
          <w:b/>
          <w:bCs/>
        </w:rPr>
        <w:t>1</w:t>
      </w:r>
      <w:r w:rsidRPr="00F55C7B">
        <w:rPr>
          <w:rStyle w:val="None"/>
          <w:rFonts w:cs="Arial"/>
          <w:b/>
          <w:bCs/>
        </w:rPr>
        <w:t>/</w:t>
      </w:r>
      <w:r w:rsidR="00604432">
        <w:rPr>
          <w:rStyle w:val="None"/>
          <w:rFonts w:cs="Arial"/>
          <w:b/>
          <w:bCs/>
        </w:rPr>
        <w:t>24</w:t>
      </w:r>
      <w:r w:rsidRPr="00F55C7B">
        <w:rPr>
          <w:rStyle w:val="None"/>
          <w:rFonts w:cs="Arial"/>
          <w:b/>
          <w:bCs/>
        </w:rPr>
        <w:t xml:space="preserve">) </w:t>
      </w:r>
    </w:p>
    <w:p w14:paraId="35307FF9" w14:textId="3A42EA22" w:rsidR="00174C0E" w:rsidRPr="00F55C7B" w:rsidRDefault="00174C0E" w:rsidP="00174C0E">
      <w:pPr>
        <w:pStyle w:val="Body"/>
        <w:spacing w:before="100" w:after="100"/>
        <w:rPr>
          <w:rStyle w:val="None"/>
          <w:rFonts w:cs="Arial"/>
          <w:b/>
          <w:bCs/>
        </w:rPr>
      </w:pPr>
      <w:r w:rsidRPr="00F55C7B">
        <w:rPr>
          <w:rStyle w:val="None"/>
          <w:rFonts w:cs="Arial"/>
          <w:b/>
          <w:bCs/>
          <w:rtl/>
          <w:lang w:val="ar-SA"/>
        </w:rPr>
        <w:t>“</w:t>
      </w:r>
      <w:r w:rsidRPr="00F55C7B">
        <w:rPr>
          <w:rStyle w:val="None"/>
          <w:rFonts w:cs="Arial"/>
          <w:b/>
          <w:bCs/>
          <w:lang w:val="nl-NL"/>
        </w:rPr>
        <w:t>Asea Brown Boveri</w:t>
      </w:r>
      <w:r w:rsidRPr="00F55C7B">
        <w:rPr>
          <w:rStyle w:val="None"/>
          <w:rFonts w:cs="Arial"/>
          <w:b/>
          <w:bCs/>
        </w:rPr>
        <w:t>” Robert L. Simons &amp; Christopher A. Bartlett (10/</w:t>
      </w:r>
      <w:r w:rsidR="00FC2D48">
        <w:rPr>
          <w:rStyle w:val="None"/>
          <w:rFonts w:cs="Arial"/>
          <w:b/>
          <w:bCs/>
        </w:rPr>
        <w:t>08</w:t>
      </w:r>
      <w:r w:rsidRPr="00F55C7B">
        <w:rPr>
          <w:rStyle w:val="None"/>
          <w:rFonts w:cs="Arial"/>
          <w:b/>
          <w:bCs/>
        </w:rPr>
        <w:t>/</w:t>
      </w:r>
      <w:r w:rsidR="00604432">
        <w:rPr>
          <w:rStyle w:val="None"/>
          <w:rFonts w:cs="Arial"/>
          <w:b/>
          <w:bCs/>
        </w:rPr>
        <w:t>24</w:t>
      </w:r>
      <w:r w:rsidRPr="00F55C7B">
        <w:rPr>
          <w:rStyle w:val="None"/>
          <w:rFonts w:cs="Arial"/>
          <w:b/>
          <w:bCs/>
        </w:rPr>
        <w:t xml:space="preserve">)  </w:t>
      </w:r>
    </w:p>
    <w:p w14:paraId="2946DDE4" w14:textId="77777777" w:rsidR="006B7721" w:rsidRPr="00F55C7B" w:rsidRDefault="006B7721" w:rsidP="00174C0E">
      <w:pPr>
        <w:pStyle w:val="Body"/>
        <w:spacing w:before="100" w:after="100"/>
        <w:rPr>
          <w:rStyle w:val="None"/>
          <w:rFonts w:cs="Arial"/>
          <w:b/>
          <w:bCs/>
        </w:rPr>
      </w:pPr>
    </w:p>
    <w:p w14:paraId="20AA4AC0" w14:textId="2F5B91FA" w:rsidR="00174C0E" w:rsidRPr="00F55C7B" w:rsidRDefault="00174C0E" w:rsidP="00174C0E">
      <w:pPr>
        <w:pStyle w:val="Body"/>
        <w:spacing w:before="100" w:after="100"/>
        <w:rPr>
          <w:rStyle w:val="None"/>
          <w:rFonts w:cs="Arial"/>
        </w:rPr>
      </w:pPr>
      <w:r w:rsidRPr="00F55C7B">
        <w:rPr>
          <w:rStyle w:val="None"/>
          <w:rFonts w:cs="Arial"/>
          <w:b/>
          <w:bCs/>
          <w:u w:val="single"/>
        </w:rPr>
        <w:t>SEVEN &amp; EIGHT</w:t>
      </w:r>
      <w:r w:rsidRPr="00F55C7B">
        <w:rPr>
          <w:rStyle w:val="None"/>
          <w:rFonts w:cs="Arial"/>
          <w:b/>
          <w:bCs/>
        </w:rPr>
        <w:t xml:space="preserve"> (DATE: 10/</w:t>
      </w:r>
      <w:r w:rsidR="007D7B16">
        <w:rPr>
          <w:rStyle w:val="None"/>
          <w:rFonts w:cs="Arial"/>
          <w:b/>
          <w:bCs/>
        </w:rPr>
        <w:t>22</w:t>
      </w:r>
      <w:r w:rsidRPr="00F55C7B">
        <w:rPr>
          <w:rStyle w:val="None"/>
          <w:rFonts w:cs="Arial"/>
          <w:b/>
          <w:bCs/>
        </w:rPr>
        <w:t>/</w:t>
      </w:r>
      <w:r w:rsidR="00604432">
        <w:rPr>
          <w:rStyle w:val="None"/>
          <w:rFonts w:cs="Arial"/>
          <w:b/>
          <w:bCs/>
        </w:rPr>
        <w:t>24</w:t>
      </w:r>
      <w:r w:rsidRPr="00F55C7B">
        <w:rPr>
          <w:rStyle w:val="None"/>
          <w:rFonts w:cs="Arial"/>
          <w:b/>
          <w:bCs/>
        </w:rPr>
        <w:t xml:space="preserve"> &amp; 10/2</w:t>
      </w:r>
      <w:r w:rsidR="007D7B16">
        <w:rPr>
          <w:rStyle w:val="None"/>
          <w:rFonts w:cs="Arial"/>
          <w:b/>
          <w:bCs/>
        </w:rPr>
        <w:t>9</w:t>
      </w:r>
      <w:r w:rsidRPr="00F55C7B">
        <w:rPr>
          <w:rStyle w:val="None"/>
          <w:rFonts w:cs="Arial"/>
          <w:b/>
          <w:bCs/>
        </w:rPr>
        <w:t>/</w:t>
      </w:r>
      <w:r w:rsidR="00604432">
        <w:rPr>
          <w:rStyle w:val="None"/>
          <w:rFonts w:cs="Arial"/>
          <w:b/>
          <w:bCs/>
        </w:rPr>
        <w:t>24</w:t>
      </w:r>
      <w:r w:rsidRPr="00F55C7B">
        <w:rPr>
          <w:rStyle w:val="None"/>
          <w:rFonts w:cs="Arial"/>
          <w:b/>
          <w:bCs/>
        </w:rPr>
        <w:t xml:space="preserve">) </w:t>
      </w:r>
    </w:p>
    <w:p w14:paraId="400272AE" w14:textId="77777777" w:rsidR="00174C0E" w:rsidRPr="00F55C7B" w:rsidRDefault="00174C0E" w:rsidP="00174C0E">
      <w:pPr>
        <w:pStyle w:val="Body"/>
        <w:spacing w:before="100" w:after="100"/>
        <w:rPr>
          <w:rStyle w:val="None"/>
          <w:rFonts w:cs="Arial"/>
        </w:rPr>
      </w:pPr>
      <w:r w:rsidRPr="00F55C7B">
        <w:rPr>
          <w:rStyle w:val="None"/>
          <w:rFonts w:cs="Arial"/>
          <w:b/>
          <w:bCs/>
          <w:i/>
          <w:iCs/>
        </w:rPr>
        <w:t>LEARNING LANDSCAPE: Building &amp; Managing the Transnational: Legitimizing Diversity – Balancing Multiple Perspectives; Managing Complexity – Developing Flexible Coordination; Building Commitment – Creating A Matrix in Manager</w:t>
      </w:r>
      <w:r w:rsidRPr="00F55C7B">
        <w:rPr>
          <w:rStyle w:val="None"/>
          <w:rFonts w:cs="Arial"/>
          <w:b/>
          <w:bCs/>
          <w:i/>
          <w:iCs/>
          <w:rtl/>
        </w:rPr>
        <w:t>’</w:t>
      </w:r>
      <w:r w:rsidRPr="00F55C7B">
        <w:rPr>
          <w:rStyle w:val="None"/>
          <w:rFonts w:cs="Arial"/>
          <w:b/>
          <w:bCs/>
          <w:i/>
          <w:iCs/>
          <w:lang w:val="nl-NL"/>
        </w:rPr>
        <w:t xml:space="preserve">s Minds </w:t>
      </w:r>
    </w:p>
    <w:p w14:paraId="38F64944" w14:textId="51670718" w:rsidR="00174C0E" w:rsidRPr="00F55C7B" w:rsidRDefault="00174C0E" w:rsidP="00174C0E">
      <w:pPr>
        <w:pStyle w:val="Body"/>
        <w:spacing w:before="100" w:after="100"/>
        <w:rPr>
          <w:rStyle w:val="None"/>
          <w:rFonts w:cs="Arial"/>
        </w:rPr>
      </w:pPr>
      <w:r w:rsidRPr="00F55C7B">
        <w:rPr>
          <w:rStyle w:val="None"/>
          <w:rFonts w:cs="Arial"/>
          <w:b/>
          <w:bCs/>
        </w:rPr>
        <w:t>LEARNING JOURNAL DUE 10/</w:t>
      </w:r>
      <w:r w:rsidR="00504A1D" w:rsidRPr="00F55C7B">
        <w:rPr>
          <w:rStyle w:val="None"/>
          <w:rFonts w:cs="Arial"/>
          <w:b/>
          <w:bCs/>
        </w:rPr>
        <w:t>2</w:t>
      </w:r>
      <w:r w:rsidR="007D7B16">
        <w:rPr>
          <w:rStyle w:val="None"/>
          <w:rFonts w:cs="Arial"/>
          <w:b/>
          <w:bCs/>
        </w:rPr>
        <w:t>5</w:t>
      </w:r>
      <w:r w:rsidRPr="00F55C7B">
        <w:rPr>
          <w:rStyle w:val="None"/>
          <w:rFonts w:cs="Arial"/>
          <w:b/>
          <w:bCs/>
        </w:rPr>
        <w:t>/</w:t>
      </w:r>
      <w:r w:rsidR="00604432">
        <w:rPr>
          <w:rStyle w:val="None"/>
          <w:rFonts w:cs="Arial"/>
          <w:b/>
          <w:bCs/>
        </w:rPr>
        <w:t>24</w:t>
      </w:r>
      <w:r w:rsidRPr="00F55C7B">
        <w:rPr>
          <w:rStyle w:val="None"/>
          <w:rFonts w:cs="Arial"/>
          <w:b/>
          <w:bCs/>
        </w:rPr>
        <w:t xml:space="preserve"> &amp; 1</w:t>
      </w:r>
      <w:r w:rsidR="007D7B16">
        <w:rPr>
          <w:rStyle w:val="None"/>
          <w:rFonts w:cs="Arial"/>
          <w:b/>
          <w:bCs/>
        </w:rPr>
        <w:t>1</w:t>
      </w:r>
      <w:r w:rsidRPr="00F55C7B">
        <w:rPr>
          <w:rStyle w:val="None"/>
          <w:rFonts w:cs="Arial"/>
          <w:b/>
          <w:bCs/>
        </w:rPr>
        <w:t>/</w:t>
      </w:r>
      <w:r w:rsidR="007D7B16">
        <w:rPr>
          <w:rStyle w:val="None"/>
          <w:rFonts w:cs="Arial"/>
          <w:b/>
          <w:bCs/>
        </w:rPr>
        <w:t>01</w:t>
      </w:r>
      <w:r w:rsidRPr="00F55C7B">
        <w:rPr>
          <w:rStyle w:val="None"/>
          <w:rFonts w:cs="Arial"/>
          <w:b/>
          <w:bCs/>
        </w:rPr>
        <w:t>/</w:t>
      </w:r>
      <w:r w:rsidR="00604432">
        <w:rPr>
          <w:rStyle w:val="None"/>
          <w:rFonts w:cs="Arial"/>
          <w:b/>
          <w:bCs/>
        </w:rPr>
        <w:t>24</w:t>
      </w:r>
      <w:r w:rsidRPr="00F55C7B">
        <w:rPr>
          <w:rStyle w:val="None"/>
          <w:rFonts w:cs="Arial"/>
          <w:b/>
          <w:bCs/>
        </w:rPr>
        <w:t xml:space="preserve"> MIDNIGHT </w:t>
      </w:r>
    </w:p>
    <w:p w14:paraId="5B657730" w14:textId="645F9AEF" w:rsidR="00174C0E" w:rsidRPr="00F55C7B" w:rsidRDefault="00174C0E" w:rsidP="00174C0E">
      <w:pPr>
        <w:pStyle w:val="Body"/>
        <w:spacing w:before="100" w:after="100"/>
        <w:rPr>
          <w:rStyle w:val="None"/>
          <w:rFonts w:cs="Arial"/>
        </w:rPr>
      </w:pPr>
      <w:r w:rsidRPr="00F55C7B">
        <w:rPr>
          <w:rStyle w:val="None"/>
          <w:rFonts w:cs="Arial"/>
          <w:b/>
          <w:bCs/>
        </w:rPr>
        <w:t>FORUM DUE MIDNIGHT 10/</w:t>
      </w:r>
      <w:r w:rsidR="00504A1D" w:rsidRPr="00F55C7B">
        <w:rPr>
          <w:rStyle w:val="None"/>
          <w:rFonts w:cs="Arial"/>
          <w:b/>
          <w:bCs/>
        </w:rPr>
        <w:t>2</w:t>
      </w:r>
      <w:r w:rsidR="007D7B16">
        <w:rPr>
          <w:rStyle w:val="None"/>
          <w:rFonts w:cs="Arial"/>
          <w:b/>
          <w:bCs/>
        </w:rPr>
        <w:t>7</w:t>
      </w:r>
      <w:r w:rsidRPr="00F55C7B">
        <w:rPr>
          <w:rStyle w:val="None"/>
          <w:rFonts w:cs="Arial"/>
          <w:b/>
          <w:bCs/>
        </w:rPr>
        <w:t>/</w:t>
      </w:r>
      <w:r w:rsidR="00604432">
        <w:rPr>
          <w:rStyle w:val="None"/>
          <w:rFonts w:cs="Arial"/>
          <w:b/>
          <w:bCs/>
        </w:rPr>
        <w:t>24</w:t>
      </w:r>
      <w:r w:rsidRPr="00F55C7B">
        <w:rPr>
          <w:rStyle w:val="None"/>
          <w:rFonts w:cs="Arial"/>
          <w:b/>
          <w:bCs/>
        </w:rPr>
        <w:t xml:space="preserve">: McKinsey &amp; Co </w:t>
      </w:r>
      <w:r w:rsidRPr="00F55C7B">
        <w:rPr>
          <w:rStyle w:val="None"/>
          <w:rFonts w:cs="Arial"/>
        </w:rPr>
        <w:t>What is your evaluation of Rajat Gupta</w:t>
      </w:r>
      <w:r w:rsidRPr="00F55C7B">
        <w:rPr>
          <w:rStyle w:val="None"/>
          <w:rFonts w:cs="Arial"/>
          <w:rtl/>
        </w:rPr>
        <w:t>’</w:t>
      </w:r>
      <w:r w:rsidRPr="00F55C7B">
        <w:rPr>
          <w:rStyle w:val="None"/>
          <w:rFonts w:cs="Arial"/>
        </w:rPr>
        <w:t xml:space="preserve">s </w:t>
      </w:r>
      <w:r w:rsidRPr="00F55C7B">
        <w:rPr>
          <w:rStyle w:val="None"/>
          <w:rFonts w:cs="Arial"/>
          <w:rtl/>
          <w:lang w:val="ar-SA"/>
        </w:rPr>
        <w:t>“</w:t>
      </w:r>
      <w:r w:rsidRPr="00F55C7B">
        <w:rPr>
          <w:rStyle w:val="None"/>
          <w:rFonts w:cs="Arial"/>
        </w:rPr>
        <w:t xml:space="preserve">four pronged” approach to knowledge development and application within McKinsey? As a senior partner what advice would you give him? </w:t>
      </w:r>
    </w:p>
    <w:p w14:paraId="5E9A6333" w14:textId="79D971C9" w:rsidR="00174C0E" w:rsidRPr="00F55C7B" w:rsidRDefault="00174C0E" w:rsidP="00174C0E">
      <w:pPr>
        <w:pStyle w:val="Body"/>
        <w:spacing w:before="100" w:after="100"/>
        <w:rPr>
          <w:rStyle w:val="None"/>
          <w:rFonts w:cs="Arial"/>
          <w:b/>
          <w:bCs/>
        </w:rPr>
      </w:pPr>
      <w:r w:rsidRPr="00F55C7B">
        <w:rPr>
          <w:rStyle w:val="None"/>
          <w:rFonts w:cs="Arial"/>
          <w:b/>
          <w:bCs/>
        </w:rPr>
        <w:t>READINGS:</w:t>
      </w:r>
      <w:r w:rsidRPr="00F55C7B">
        <w:rPr>
          <w:rStyle w:val="None"/>
          <w:rFonts w:cs="Arial"/>
          <w:b/>
          <w:bCs/>
          <w:rtl/>
          <w:lang w:val="ar-SA"/>
        </w:rPr>
        <w:br/>
        <w:t>“</w:t>
      </w:r>
      <w:r w:rsidRPr="00F55C7B">
        <w:rPr>
          <w:rStyle w:val="None"/>
          <w:rFonts w:cs="Arial"/>
          <w:b/>
          <w:bCs/>
        </w:rPr>
        <w:t xml:space="preserve">Proctor &amp; Gamble Europe: Vizir Launch” </w:t>
      </w:r>
      <w:r w:rsidRPr="00F55C7B">
        <w:rPr>
          <w:rStyle w:val="None"/>
          <w:rFonts w:cs="Arial"/>
          <w:b/>
          <w:bCs/>
          <w:lang w:val="de-DE"/>
        </w:rPr>
        <w:t>Christopher A. Bartlett (10/</w:t>
      </w:r>
      <w:r w:rsidR="007D7B16">
        <w:rPr>
          <w:rStyle w:val="None"/>
          <w:rFonts w:cs="Arial"/>
          <w:b/>
          <w:bCs/>
          <w:lang w:val="de-DE"/>
        </w:rPr>
        <w:t>22</w:t>
      </w:r>
      <w:r w:rsidRPr="00F55C7B">
        <w:rPr>
          <w:rStyle w:val="None"/>
          <w:rFonts w:cs="Arial"/>
          <w:b/>
          <w:bCs/>
          <w:lang w:val="de-DE"/>
        </w:rPr>
        <w:t>/</w:t>
      </w:r>
      <w:r w:rsidR="00604432">
        <w:rPr>
          <w:rStyle w:val="None"/>
          <w:rFonts w:cs="Arial"/>
          <w:b/>
          <w:bCs/>
          <w:lang w:val="de-DE"/>
        </w:rPr>
        <w:t>24</w:t>
      </w:r>
      <w:r w:rsidRPr="00F55C7B">
        <w:rPr>
          <w:rStyle w:val="None"/>
          <w:rFonts w:cs="Arial"/>
          <w:b/>
          <w:bCs/>
          <w:lang w:val="de-DE"/>
        </w:rPr>
        <w:t>)</w:t>
      </w:r>
      <w:r w:rsidRPr="00F55C7B">
        <w:rPr>
          <w:rStyle w:val="None"/>
          <w:rFonts w:cs="Arial"/>
          <w:b/>
          <w:bCs/>
          <w:rtl/>
          <w:lang w:val="ar-SA"/>
        </w:rPr>
        <w:br/>
        <w:t>“</w:t>
      </w:r>
      <w:r w:rsidRPr="00F55C7B">
        <w:rPr>
          <w:rStyle w:val="None"/>
          <w:rFonts w:cs="Arial"/>
          <w:b/>
          <w:bCs/>
        </w:rPr>
        <w:t>McKinsey &amp; Co.: Managing Knowledge and Learning” Christopher A. Bartlett (1</w:t>
      </w:r>
      <w:r w:rsidR="007D7B16">
        <w:rPr>
          <w:rStyle w:val="None"/>
          <w:rFonts w:cs="Arial"/>
          <w:b/>
          <w:bCs/>
        </w:rPr>
        <w:t>0/29/</w:t>
      </w:r>
      <w:r w:rsidR="00604432">
        <w:rPr>
          <w:rStyle w:val="None"/>
          <w:rFonts w:cs="Arial"/>
          <w:b/>
          <w:bCs/>
        </w:rPr>
        <w:t>24</w:t>
      </w:r>
      <w:r w:rsidRPr="00F55C7B">
        <w:rPr>
          <w:rStyle w:val="None"/>
          <w:rFonts w:cs="Arial"/>
          <w:b/>
          <w:bCs/>
        </w:rPr>
        <w:t xml:space="preserve">) </w:t>
      </w:r>
    </w:p>
    <w:p w14:paraId="110FDCC6" w14:textId="77777777" w:rsidR="006B7721" w:rsidRPr="00F55C7B" w:rsidRDefault="006B7721" w:rsidP="00174C0E">
      <w:pPr>
        <w:pStyle w:val="Body"/>
        <w:spacing w:before="100" w:after="100"/>
        <w:rPr>
          <w:rStyle w:val="None"/>
          <w:rFonts w:cs="Arial"/>
        </w:rPr>
      </w:pPr>
    </w:p>
    <w:p w14:paraId="63DC718B" w14:textId="3DC8FBFF" w:rsidR="00174C0E" w:rsidRPr="00F55C7B" w:rsidRDefault="00174C0E" w:rsidP="00174C0E">
      <w:pPr>
        <w:pStyle w:val="Body"/>
        <w:spacing w:before="100" w:after="100"/>
        <w:rPr>
          <w:rStyle w:val="None"/>
          <w:rFonts w:cs="Arial"/>
        </w:rPr>
      </w:pPr>
      <w:r w:rsidRPr="00F55C7B">
        <w:rPr>
          <w:rStyle w:val="None"/>
          <w:rFonts w:cs="Arial"/>
          <w:b/>
          <w:bCs/>
          <w:u w:val="single"/>
        </w:rPr>
        <w:t>SESSIONS NINE &amp; TEN</w:t>
      </w:r>
      <w:r w:rsidRPr="00F55C7B">
        <w:rPr>
          <w:rStyle w:val="None"/>
          <w:rFonts w:cs="Arial"/>
          <w:b/>
          <w:bCs/>
        </w:rPr>
        <w:t xml:space="preserve"> (DATE: 1</w:t>
      </w:r>
      <w:r w:rsidR="00504A1D" w:rsidRPr="00F55C7B">
        <w:rPr>
          <w:rStyle w:val="None"/>
          <w:rFonts w:cs="Arial"/>
          <w:b/>
          <w:bCs/>
        </w:rPr>
        <w:t>1</w:t>
      </w:r>
      <w:r w:rsidRPr="00F55C7B">
        <w:rPr>
          <w:rStyle w:val="None"/>
          <w:rFonts w:cs="Arial"/>
          <w:b/>
          <w:bCs/>
        </w:rPr>
        <w:t>/</w:t>
      </w:r>
      <w:r w:rsidR="00504A1D" w:rsidRPr="00F55C7B">
        <w:rPr>
          <w:rStyle w:val="None"/>
          <w:rFonts w:cs="Arial"/>
          <w:b/>
          <w:bCs/>
        </w:rPr>
        <w:t>0</w:t>
      </w:r>
      <w:r w:rsidR="007D7B16">
        <w:rPr>
          <w:rStyle w:val="None"/>
          <w:rFonts w:cs="Arial"/>
          <w:b/>
          <w:bCs/>
        </w:rPr>
        <w:t>5</w:t>
      </w:r>
      <w:r w:rsidRPr="00F55C7B">
        <w:rPr>
          <w:rStyle w:val="None"/>
          <w:rFonts w:cs="Arial"/>
          <w:b/>
          <w:bCs/>
        </w:rPr>
        <w:t>/</w:t>
      </w:r>
      <w:r w:rsidR="00604432">
        <w:rPr>
          <w:rStyle w:val="None"/>
          <w:rFonts w:cs="Arial"/>
          <w:b/>
          <w:bCs/>
        </w:rPr>
        <w:t>24</w:t>
      </w:r>
      <w:r w:rsidRPr="00F55C7B">
        <w:rPr>
          <w:rStyle w:val="None"/>
          <w:rFonts w:cs="Arial"/>
          <w:b/>
          <w:bCs/>
        </w:rPr>
        <w:t xml:space="preserve"> &amp; 11/</w:t>
      </w:r>
      <w:r w:rsidR="007D7B16">
        <w:rPr>
          <w:rStyle w:val="None"/>
          <w:rFonts w:cs="Arial"/>
          <w:b/>
          <w:bCs/>
        </w:rPr>
        <w:t>12</w:t>
      </w:r>
      <w:r w:rsidRPr="00F55C7B">
        <w:rPr>
          <w:rStyle w:val="None"/>
          <w:rFonts w:cs="Arial"/>
          <w:b/>
          <w:bCs/>
        </w:rPr>
        <w:t>/</w:t>
      </w:r>
      <w:r w:rsidR="00604432">
        <w:rPr>
          <w:rStyle w:val="None"/>
          <w:rFonts w:cs="Arial"/>
          <w:b/>
          <w:bCs/>
        </w:rPr>
        <w:t>24</w:t>
      </w:r>
      <w:r w:rsidRPr="00F55C7B">
        <w:rPr>
          <w:rStyle w:val="None"/>
          <w:rFonts w:cs="Arial"/>
          <w:b/>
          <w:bCs/>
        </w:rPr>
        <w:t xml:space="preserve">) </w:t>
      </w:r>
    </w:p>
    <w:p w14:paraId="1AFCCF6B"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Transformation of The Transnational: Developing Transnational Managers – New Roles &amp; Tasks; Managing the Transformation Process – Rationalization, Revitalization, Regeneration </w:t>
      </w:r>
    </w:p>
    <w:p w14:paraId="6FAE0141" w14:textId="0AF2A621" w:rsidR="00174C0E" w:rsidRPr="00F55C7B" w:rsidRDefault="00174C0E" w:rsidP="00174C0E">
      <w:pPr>
        <w:pStyle w:val="Body"/>
        <w:spacing w:before="100" w:after="100"/>
        <w:rPr>
          <w:rStyle w:val="None"/>
          <w:rFonts w:cs="Arial"/>
        </w:rPr>
      </w:pPr>
      <w:r w:rsidRPr="00F55C7B">
        <w:rPr>
          <w:rStyle w:val="None"/>
          <w:rFonts w:cs="Arial"/>
          <w:b/>
          <w:bCs/>
        </w:rPr>
        <w:t>LEARNING JOURNALS DUE 1</w:t>
      </w:r>
      <w:r w:rsidR="00504A1D" w:rsidRPr="00F55C7B">
        <w:rPr>
          <w:rStyle w:val="None"/>
          <w:rFonts w:cs="Arial"/>
          <w:b/>
          <w:bCs/>
        </w:rPr>
        <w:t>1</w:t>
      </w:r>
      <w:r w:rsidRPr="00F55C7B">
        <w:rPr>
          <w:rStyle w:val="None"/>
          <w:rFonts w:cs="Arial"/>
          <w:b/>
          <w:bCs/>
        </w:rPr>
        <w:t>/</w:t>
      </w:r>
      <w:r w:rsidR="00504A1D" w:rsidRPr="00F55C7B">
        <w:rPr>
          <w:rStyle w:val="None"/>
          <w:rFonts w:cs="Arial"/>
          <w:b/>
          <w:bCs/>
        </w:rPr>
        <w:t>0</w:t>
      </w:r>
      <w:r w:rsidR="007D7B16">
        <w:rPr>
          <w:rStyle w:val="None"/>
          <w:rFonts w:cs="Arial"/>
          <w:b/>
          <w:bCs/>
        </w:rPr>
        <w:t>8</w:t>
      </w:r>
      <w:r w:rsidRPr="00F55C7B">
        <w:rPr>
          <w:rStyle w:val="None"/>
          <w:rFonts w:cs="Arial"/>
          <w:b/>
          <w:bCs/>
        </w:rPr>
        <w:t>/</w:t>
      </w:r>
      <w:r w:rsidR="00604432">
        <w:rPr>
          <w:rStyle w:val="None"/>
          <w:rFonts w:cs="Arial"/>
          <w:b/>
          <w:bCs/>
        </w:rPr>
        <w:t>24</w:t>
      </w:r>
      <w:r w:rsidRPr="00F55C7B">
        <w:rPr>
          <w:rStyle w:val="None"/>
          <w:rFonts w:cs="Arial"/>
          <w:b/>
          <w:bCs/>
        </w:rPr>
        <w:t xml:space="preserve"> &amp; 11/</w:t>
      </w:r>
      <w:r w:rsidR="00504A1D" w:rsidRPr="00F55C7B">
        <w:rPr>
          <w:rStyle w:val="None"/>
          <w:rFonts w:cs="Arial"/>
          <w:b/>
          <w:bCs/>
        </w:rPr>
        <w:t>1</w:t>
      </w:r>
      <w:r w:rsidR="007D7B16">
        <w:rPr>
          <w:rStyle w:val="None"/>
          <w:rFonts w:cs="Arial"/>
          <w:b/>
          <w:bCs/>
        </w:rPr>
        <w:t>5</w:t>
      </w:r>
      <w:r w:rsidRPr="00F55C7B">
        <w:rPr>
          <w:rStyle w:val="None"/>
          <w:rFonts w:cs="Arial"/>
          <w:b/>
          <w:bCs/>
        </w:rPr>
        <w:t>/</w:t>
      </w:r>
      <w:r w:rsidR="00604432">
        <w:rPr>
          <w:rStyle w:val="None"/>
          <w:rFonts w:cs="Arial"/>
          <w:b/>
          <w:bCs/>
        </w:rPr>
        <w:t>24</w:t>
      </w:r>
      <w:r w:rsidRPr="00F55C7B">
        <w:rPr>
          <w:rStyle w:val="None"/>
          <w:rFonts w:cs="Arial"/>
          <w:b/>
          <w:bCs/>
        </w:rPr>
        <w:t xml:space="preserve"> MIDNIGHT </w:t>
      </w:r>
    </w:p>
    <w:p w14:paraId="0172FC19" w14:textId="0BB23692" w:rsidR="00174C0E" w:rsidRPr="00F55C7B" w:rsidRDefault="00174C0E" w:rsidP="00174C0E">
      <w:pPr>
        <w:pStyle w:val="Body"/>
        <w:spacing w:before="100" w:after="100"/>
        <w:rPr>
          <w:rStyle w:val="None"/>
          <w:rFonts w:cs="Arial"/>
        </w:rPr>
      </w:pPr>
      <w:r w:rsidRPr="00F55C7B">
        <w:rPr>
          <w:rStyle w:val="None"/>
          <w:rFonts w:cs="Arial"/>
          <w:b/>
          <w:bCs/>
        </w:rPr>
        <w:t>FORUM DUE MIDNIGHT 11/</w:t>
      </w:r>
      <w:r w:rsidR="007D7B16">
        <w:rPr>
          <w:rStyle w:val="None"/>
          <w:rFonts w:cs="Arial"/>
          <w:b/>
          <w:bCs/>
        </w:rPr>
        <w:t>10</w:t>
      </w:r>
      <w:r w:rsidRPr="00F55C7B">
        <w:rPr>
          <w:rStyle w:val="None"/>
          <w:rFonts w:cs="Arial"/>
          <w:b/>
          <w:bCs/>
        </w:rPr>
        <w:t>/</w:t>
      </w:r>
      <w:r w:rsidR="00604432">
        <w:rPr>
          <w:rStyle w:val="None"/>
          <w:rFonts w:cs="Arial"/>
          <w:b/>
          <w:bCs/>
        </w:rPr>
        <w:t>24</w:t>
      </w:r>
      <w:r w:rsidRPr="00F55C7B">
        <w:rPr>
          <w:rStyle w:val="None"/>
          <w:rFonts w:cs="Arial"/>
          <w:b/>
          <w:bCs/>
        </w:rPr>
        <w:t>: GE</w:t>
      </w:r>
      <w:r w:rsidRPr="00F55C7B">
        <w:rPr>
          <w:rStyle w:val="None"/>
          <w:rFonts w:cs="Arial"/>
          <w:b/>
          <w:bCs/>
          <w:rtl/>
        </w:rPr>
        <w:t>’</w:t>
      </w:r>
      <w:r w:rsidRPr="00F55C7B">
        <w:rPr>
          <w:rStyle w:val="None"/>
          <w:rFonts w:cs="Arial"/>
          <w:b/>
          <w:bCs/>
        </w:rPr>
        <w:t>s Two-Decade Transformation: Jack Welch</w:t>
      </w:r>
      <w:r w:rsidRPr="00F55C7B">
        <w:rPr>
          <w:rStyle w:val="None"/>
          <w:rFonts w:cs="Arial"/>
          <w:b/>
          <w:bCs/>
          <w:rtl/>
        </w:rPr>
        <w:t>’</w:t>
      </w:r>
      <w:r w:rsidRPr="00F55C7B">
        <w:rPr>
          <w:rStyle w:val="None"/>
          <w:rFonts w:cs="Arial"/>
          <w:b/>
          <w:bCs/>
        </w:rPr>
        <w:t>s Leadership</w:t>
      </w:r>
      <w:r w:rsidRPr="00F55C7B">
        <w:rPr>
          <w:rStyle w:val="None"/>
          <w:rFonts w:cs="Arial"/>
          <w:b/>
          <w:bCs/>
        </w:rPr>
        <w:br/>
      </w:r>
      <w:r w:rsidRPr="00F55C7B">
        <w:rPr>
          <w:rStyle w:val="None"/>
          <w:rFonts w:cs="Arial"/>
        </w:rPr>
        <w:t>How does such a large, diversified conglomerate like GE continue to grow so profitably? Have Welch</w:t>
      </w:r>
      <w:r w:rsidRPr="00F55C7B">
        <w:rPr>
          <w:rStyle w:val="None"/>
          <w:rFonts w:cs="Arial"/>
          <w:rtl/>
        </w:rPr>
        <w:t>’</w:t>
      </w:r>
      <w:r w:rsidRPr="00F55C7B">
        <w:rPr>
          <w:rStyle w:val="None"/>
          <w:rFonts w:cs="Arial"/>
        </w:rPr>
        <w:t>s initiatives added value? If so, how? How important was Welch to GE</w:t>
      </w:r>
      <w:r w:rsidRPr="00F55C7B">
        <w:rPr>
          <w:rStyle w:val="None"/>
          <w:rFonts w:cs="Arial"/>
          <w:rtl/>
        </w:rPr>
        <w:t>’</w:t>
      </w:r>
      <w:r w:rsidRPr="00F55C7B">
        <w:rPr>
          <w:rStyle w:val="None"/>
          <w:rFonts w:cs="Arial"/>
        </w:rPr>
        <w:t xml:space="preserve">s success? Explain. </w:t>
      </w:r>
    </w:p>
    <w:p w14:paraId="6E2D30AB" w14:textId="6D889E0C" w:rsidR="00174C0E" w:rsidRPr="00F55C7B" w:rsidRDefault="00174C0E" w:rsidP="00174C0E">
      <w:pPr>
        <w:pStyle w:val="Body"/>
        <w:spacing w:before="100" w:after="100"/>
        <w:rPr>
          <w:rStyle w:val="None"/>
          <w:rFonts w:cs="Arial"/>
          <w:b/>
          <w:bCs/>
        </w:rPr>
      </w:pPr>
      <w:r w:rsidRPr="00F55C7B">
        <w:rPr>
          <w:rStyle w:val="None"/>
          <w:rFonts w:cs="Arial"/>
          <w:b/>
          <w:bCs/>
        </w:rPr>
        <w:t>READINGS:</w:t>
      </w:r>
      <w:r w:rsidRPr="00F55C7B">
        <w:rPr>
          <w:rStyle w:val="None"/>
          <w:rFonts w:cs="Arial"/>
          <w:b/>
          <w:bCs/>
          <w:rtl/>
          <w:lang w:val="ar-SA"/>
        </w:rPr>
        <w:br/>
        <w:t>“</w:t>
      </w:r>
      <w:r w:rsidRPr="00F55C7B">
        <w:rPr>
          <w:rStyle w:val="None"/>
          <w:rFonts w:cs="Arial"/>
          <w:b/>
          <w:bCs/>
        </w:rPr>
        <w:t>Ingvar Kamprad and IKEA” Christopher A. Bartlett &amp; Ashish Nanda (1</w:t>
      </w:r>
      <w:r w:rsidR="00504A1D" w:rsidRPr="00F55C7B">
        <w:rPr>
          <w:rStyle w:val="None"/>
          <w:rFonts w:cs="Arial"/>
          <w:b/>
          <w:bCs/>
        </w:rPr>
        <w:t>1</w:t>
      </w:r>
      <w:r w:rsidRPr="00F55C7B">
        <w:rPr>
          <w:rStyle w:val="None"/>
          <w:rFonts w:cs="Arial"/>
          <w:b/>
          <w:bCs/>
        </w:rPr>
        <w:t>/</w:t>
      </w:r>
      <w:r w:rsidR="00504A1D" w:rsidRPr="00F55C7B">
        <w:rPr>
          <w:rStyle w:val="None"/>
          <w:rFonts w:cs="Arial"/>
          <w:b/>
          <w:bCs/>
        </w:rPr>
        <w:t>0</w:t>
      </w:r>
      <w:r w:rsidR="007D7B16">
        <w:rPr>
          <w:rStyle w:val="None"/>
          <w:rFonts w:cs="Arial"/>
          <w:b/>
          <w:bCs/>
        </w:rPr>
        <w:t>5</w:t>
      </w:r>
      <w:r w:rsidRPr="00F55C7B">
        <w:rPr>
          <w:rStyle w:val="None"/>
          <w:rFonts w:cs="Arial"/>
          <w:b/>
          <w:bCs/>
        </w:rPr>
        <w:t>/</w:t>
      </w:r>
      <w:r w:rsidR="00604432">
        <w:rPr>
          <w:rStyle w:val="None"/>
          <w:rFonts w:cs="Arial"/>
          <w:b/>
          <w:bCs/>
        </w:rPr>
        <w:t>24</w:t>
      </w:r>
      <w:r w:rsidRPr="00F55C7B">
        <w:rPr>
          <w:rStyle w:val="None"/>
          <w:rFonts w:cs="Arial"/>
          <w:b/>
          <w:bCs/>
        </w:rPr>
        <w:t xml:space="preserve">) </w:t>
      </w:r>
      <w:r w:rsidRPr="00F55C7B">
        <w:rPr>
          <w:rStyle w:val="None"/>
          <w:rFonts w:cs="Arial"/>
          <w:b/>
          <w:bCs/>
          <w:rtl/>
          <w:lang w:val="ar-SA"/>
        </w:rPr>
        <w:br/>
        <w:t>“</w:t>
      </w:r>
      <w:r w:rsidRPr="00F55C7B">
        <w:rPr>
          <w:rStyle w:val="None"/>
          <w:rFonts w:cs="Arial"/>
          <w:b/>
          <w:bCs/>
          <w:lang w:val="de-DE"/>
        </w:rPr>
        <w:t>GE</w:t>
      </w:r>
      <w:r w:rsidRPr="00F55C7B">
        <w:rPr>
          <w:rStyle w:val="None"/>
          <w:rFonts w:cs="Arial"/>
          <w:b/>
          <w:bCs/>
          <w:rtl/>
        </w:rPr>
        <w:t>’</w:t>
      </w:r>
      <w:r w:rsidRPr="00F55C7B">
        <w:rPr>
          <w:rStyle w:val="None"/>
          <w:rFonts w:cs="Arial"/>
          <w:b/>
          <w:bCs/>
        </w:rPr>
        <w:t>s Two-Decade Transformation: Jack Welch</w:t>
      </w:r>
      <w:r w:rsidRPr="00F55C7B">
        <w:rPr>
          <w:rStyle w:val="None"/>
          <w:rFonts w:cs="Arial"/>
          <w:b/>
          <w:bCs/>
          <w:rtl/>
        </w:rPr>
        <w:t>’</w:t>
      </w:r>
      <w:r w:rsidRPr="00F55C7B">
        <w:rPr>
          <w:rStyle w:val="None"/>
          <w:rFonts w:cs="Arial"/>
          <w:b/>
          <w:bCs/>
        </w:rPr>
        <w:t>s Leadership” Christopher A. Bartlett &amp; Anthony St. George (11/</w:t>
      </w:r>
      <w:r w:rsidR="00504A1D" w:rsidRPr="00F55C7B">
        <w:rPr>
          <w:rStyle w:val="None"/>
          <w:rFonts w:cs="Arial"/>
          <w:b/>
          <w:bCs/>
        </w:rPr>
        <w:t>1</w:t>
      </w:r>
      <w:r w:rsidR="007D7B16">
        <w:rPr>
          <w:rStyle w:val="None"/>
          <w:rFonts w:cs="Arial"/>
          <w:b/>
          <w:bCs/>
        </w:rPr>
        <w:t>2/</w:t>
      </w:r>
      <w:r w:rsidR="00604432">
        <w:rPr>
          <w:rStyle w:val="None"/>
          <w:rFonts w:cs="Arial"/>
          <w:b/>
          <w:bCs/>
        </w:rPr>
        <w:t>24</w:t>
      </w:r>
      <w:r w:rsidRPr="00F55C7B">
        <w:rPr>
          <w:rStyle w:val="None"/>
          <w:rFonts w:cs="Arial"/>
          <w:b/>
          <w:bCs/>
        </w:rPr>
        <w:t xml:space="preserve">) </w:t>
      </w:r>
    </w:p>
    <w:p w14:paraId="0204CBC2" w14:textId="77777777" w:rsidR="006B7721" w:rsidRPr="00F55C7B" w:rsidRDefault="006B7721" w:rsidP="00174C0E">
      <w:pPr>
        <w:pStyle w:val="Body"/>
        <w:spacing w:before="100" w:after="100"/>
        <w:rPr>
          <w:rStyle w:val="None"/>
          <w:rFonts w:cs="Arial"/>
        </w:rPr>
      </w:pPr>
    </w:p>
    <w:p w14:paraId="56B10BF0" w14:textId="75539CCB" w:rsidR="00174C0E" w:rsidRPr="00F55C7B" w:rsidRDefault="00174C0E" w:rsidP="00174C0E">
      <w:pPr>
        <w:pStyle w:val="Body"/>
        <w:spacing w:before="100" w:after="100"/>
        <w:rPr>
          <w:rStyle w:val="None"/>
          <w:rFonts w:cs="Arial"/>
        </w:rPr>
      </w:pPr>
      <w:r w:rsidRPr="00F55C7B">
        <w:rPr>
          <w:rStyle w:val="None"/>
          <w:rFonts w:cs="Arial"/>
          <w:b/>
          <w:bCs/>
          <w:u w:val="single"/>
          <w:lang w:val="fr-FR"/>
        </w:rPr>
        <w:t>SESSIONS ELEVEN &amp; TWELVE</w:t>
      </w:r>
      <w:r w:rsidRPr="00F55C7B">
        <w:rPr>
          <w:rStyle w:val="None"/>
          <w:rFonts w:cs="Arial"/>
          <w:b/>
          <w:bCs/>
        </w:rPr>
        <w:t xml:space="preserve"> (DATE 11/1</w:t>
      </w:r>
      <w:r w:rsidR="007D7B16">
        <w:rPr>
          <w:rStyle w:val="None"/>
          <w:rFonts w:cs="Arial"/>
          <w:b/>
          <w:bCs/>
        </w:rPr>
        <w:t>9</w:t>
      </w:r>
      <w:r w:rsidRPr="00F55C7B">
        <w:rPr>
          <w:rStyle w:val="None"/>
          <w:rFonts w:cs="Arial"/>
          <w:b/>
          <w:bCs/>
        </w:rPr>
        <w:t>/</w:t>
      </w:r>
      <w:r w:rsidR="00604432">
        <w:rPr>
          <w:rStyle w:val="None"/>
          <w:rFonts w:cs="Arial"/>
          <w:b/>
          <w:bCs/>
        </w:rPr>
        <w:t>24</w:t>
      </w:r>
      <w:r w:rsidRPr="00F55C7B">
        <w:rPr>
          <w:rStyle w:val="None"/>
          <w:rFonts w:cs="Arial"/>
          <w:b/>
          <w:bCs/>
        </w:rPr>
        <w:t xml:space="preserve"> &amp; 1</w:t>
      </w:r>
      <w:r w:rsidR="00892AF2" w:rsidRPr="00F55C7B">
        <w:rPr>
          <w:rStyle w:val="None"/>
          <w:rFonts w:cs="Arial"/>
          <w:b/>
          <w:bCs/>
        </w:rPr>
        <w:t>1</w:t>
      </w:r>
      <w:r w:rsidRPr="00F55C7B">
        <w:rPr>
          <w:rStyle w:val="None"/>
          <w:rFonts w:cs="Arial"/>
          <w:b/>
          <w:bCs/>
        </w:rPr>
        <w:t>/</w:t>
      </w:r>
      <w:r w:rsidR="00C26272">
        <w:rPr>
          <w:rStyle w:val="None"/>
          <w:rFonts w:cs="Arial"/>
          <w:b/>
          <w:bCs/>
        </w:rPr>
        <w:t>26</w:t>
      </w:r>
      <w:r w:rsidRPr="00F55C7B">
        <w:rPr>
          <w:rStyle w:val="None"/>
          <w:rFonts w:cs="Arial"/>
          <w:b/>
          <w:bCs/>
        </w:rPr>
        <w:t>/</w:t>
      </w:r>
      <w:r w:rsidR="00604432">
        <w:rPr>
          <w:rStyle w:val="None"/>
          <w:rFonts w:cs="Arial"/>
          <w:b/>
          <w:bCs/>
        </w:rPr>
        <w:t>2</w:t>
      </w:r>
      <w:r w:rsidR="00C26272">
        <w:rPr>
          <w:rStyle w:val="None"/>
          <w:rFonts w:cs="Arial"/>
          <w:b/>
          <w:bCs/>
        </w:rPr>
        <w:t>4</w:t>
      </w:r>
      <w:r w:rsidRPr="00F55C7B">
        <w:rPr>
          <w:rStyle w:val="None"/>
          <w:rFonts w:cs="Arial"/>
          <w:b/>
          <w:bCs/>
        </w:rPr>
        <w:t xml:space="preserve">) </w:t>
      </w:r>
    </w:p>
    <w:p w14:paraId="6123E980" w14:textId="77777777" w:rsidR="00174C0E" w:rsidRPr="00F55C7B" w:rsidRDefault="00174C0E" w:rsidP="00174C0E">
      <w:pPr>
        <w:pStyle w:val="Body"/>
        <w:spacing w:before="100" w:after="100"/>
        <w:rPr>
          <w:rStyle w:val="None"/>
          <w:rFonts w:cs="Arial"/>
        </w:rPr>
      </w:pPr>
      <w:r w:rsidRPr="00F55C7B">
        <w:rPr>
          <w:rStyle w:val="None"/>
          <w:rFonts w:cs="Arial"/>
          <w:b/>
          <w:bCs/>
          <w:i/>
          <w:iCs/>
        </w:rPr>
        <w:t xml:space="preserve">LEARNING LANDSCAPE: Social Responsibility – Brand Impact </w:t>
      </w:r>
    </w:p>
    <w:p w14:paraId="39C1C23F" w14:textId="08A3612F" w:rsidR="00174C0E" w:rsidRPr="00F55C7B" w:rsidRDefault="00174C0E" w:rsidP="00174C0E">
      <w:pPr>
        <w:pStyle w:val="Body"/>
        <w:spacing w:before="100" w:after="100"/>
        <w:rPr>
          <w:rStyle w:val="None"/>
          <w:rFonts w:cs="Arial"/>
        </w:rPr>
      </w:pPr>
      <w:r w:rsidRPr="00F55C7B">
        <w:rPr>
          <w:rStyle w:val="None"/>
          <w:rFonts w:cs="Arial"/>
          <w:b/>
          <w:bCs/>
        </w:rPr>
        <w:t>LEARNING JOURNAL DUE 11/</w:t>
      </w:r>
      <w:r w:rsidR="007D7B16">
        <w:rPr>
          <w:rStyle w:val="None"/>
          <w:rFonts w:cs="Arial"/>
          <w:b/>
          <w:bCs/>
        </w:rPr>
        <w:t>22</w:t>
      </w:r>
      <w:r w:rsidRPr="00F55C7B">
        <w:rPr>
          <w:rStyle w:val="None"/>
          <w:rFonts w:cs="Arial"/>
          <w:b/>
          <w:bCs/>
        </w:rPr>
        <w:t>/</w:t>
      </w:r>
      <w:r w:rsidR="00604432">
        <w:rPr>
          <w:rStyle w:val="None"/>
          <w:rFonts w:cs="Arial"/>
          <w:b/>
          <w:bCs/>
        </w:rPr>
        <w:t>24</w:t>
      </w:r>
      <w:r w:rsidRPr="00F55C7B">
        <w:rPr>
          <w:rStyle w:val="None"/>
          <w:rFonts w:cs="Arial"/>
          <w:b/>
          <w:bCs/>
        </w:rPr>
        <w:t xml:space="preserve"> &amp; 1</w:t>
      </w:r>
      <w:r w:rsidR="00C26272">
        <w:rPr>
          <w:rStyle w:val="None"/>
          <w:rFonts w:cs="Arial"/>
          <w:b/>
          <w:bCs/>
        </w:rPr>
        <w:t>1</w:t>
      </w:r>
      <w:r w:rsidRPr="00F55C7B">
        <w:rPr>
          <w:rStyle w:val="None"/>
          <w:rFonts w:cs="Arial"/>
          <w:b/>
          <w:bCs/>
        </w:rPr>
        <w:t>/</w:t>
      </w:r>
      <w:r w:rsidR="00C26272">
        <w:rPr>
          <w:rStyle w:val="None"/>
          <w:rFonts w:cs="Arial"/>
          <w:b/>
          <w:bCs/>
        </w:rPr>
        <w:t>29</w:t>
      </w:r>
      <w:r w:rsidRPr="00F55C7B">
        <w:rPr>
          <w:rStyle w:val="None"/>
          <w:rFonts w:cs="Arial"/>
          <w:b/>
          <w:bCs/>
        </w:rPr>
        <w:t>/</w:t>
      </w:r>
      <w:r w:rsidR="00604432">
        <w:rPr>
          <w:rStyle w:val="None"/>
          <w:rFonts w:cs="Arial"/>
          <w:b/>
          <w:bCs/>
        </w:rPr>
        <w:t>24</w:t>
      </w:r>
      <w:r w:rsidRPr="00F55C7B">
        <w:rPr>
          <w:rStyle w:val="None"/>
          <w:rFonts w:cs="Arial"/>
          <w:b/>
          <w:bCs/>
        </w:rPr>
        <w:t xml:space="preserve"> MIDNIGHT </w:t>
      </w:r>
    </w:p>
    <w:p w14:paraId="5945B032" w14:textId="0F2AA99E" w:rsidR="00174C0E" w:rsidRPr="00F55C7B" w:rsidRDefault="00174C0E" w:rsidP="00174C0E">
      <w:pPr>
        <w:pStyle w:val="Body"/>
        <w:spacing w:before="100" w:after="100"/>
        <w:rPr>
          <w:rStyle w:val="None"/>
          <w:rFonts w:cs="Arial"/>
        </w:rPr>
      </w:pPr>
      <w:r w:rsidRPr="00F55C7B">
        <w:rPr>
          <w:rStyle w:val="None"/>
          <w:rFonts w:cs="Arial"/>
          <w:b/>
          <w:bCs/>
        </w:rPr>
        <w:t>FORUM DUE MIDNIGHT 11/</w:t>
      </w:r>
      <w:r w:rsidR="004569C3">
        <w:rPr>
          <w:rStyle w:val="None"/>
          <w:rFonts w:cs="Arial"/>
          <w:b/>
          <w:bCs/>
        </w:rPr>
        <w:t>17</w:t>
      </w:r>
      <w:r w:rsidRPr="00F55C7B">
        <w:rPr>
          <w:rStyle w:val="None"/>
          <w:rFonts w:cs="Arial"/>
          <w:b/>
          <w:bCs/>
        </w:rPr>
        <w:t>/</w:t>
      </w:r>
      <w:r w:rsidR="00604432">
        <w:rPr>
          <w:rStyle w:val="None"/>
          <w:rFonts w:cs="Arial"/>
          <w:b/>
          <w:bCs/>
        </w:rPr>
        <w:t>24</w:t>
      </w:r>
      <w:r w:rsidRPr="00F55C7B">
        <w:rPr>
          <w:rStyle w:val="None"/>
          <w:rFonts w:cs="Arial"/>
          <w:b/>
          <w:bCs/>
        </w:rPr>
        <w:t xml:space="preserve"> Hitting the Wall: Nike &amp; International Labor Practices </w:t>
      </w:r>
      <w:r w:rsidRPr="00F55C7B">
        <w:rPr>
          <w:rStyle w:val="None"/>
          <w:rFonts w:cs="Arial"/>
        </w:rPr>
        <w:t xml:space="preserve">Does Jeff Ballinger have a convincing argument about Nike? Does Nike have </w:t>
      </w:r>
      <w:r w:rsidRPr="00F55C7B">
        <w:rPr>
          <w:rStyle w:val="None"/>
          <w:rFonts w:cs="Arial"/>
        </w:rPr>
        <w:lastRenderedPageBreak/>
        <w:t>a convincing response?</w:t>
      </w:r>
      <w:r w:rsidRPr="00F55C7B">
        <w:rPr>
          <w:rStyle w:val="None"/>
          <w:rFonts w:cs="Arial"/>
        </w:rPr>
        <w:br/>
        <w:t xml:space="preserve">How would you change/improve the Nike response? </w:t>
      </w:r>
    </w:p>
    <w:p w14:paraId="618548AD" w14:textId="0A964FFF" w:rsidR="00174C0E" w:rsidRPr="00F55C7B" w:rsidRDefault="00174C0E" w:rsidP="00174C0E">
      <w:pPr>
        <w:pStyle w:val="Body"/>
        <w:spacing w:before="100" w:after="100"/>
        <w:rPr>
          <w:rStyle w:val="None"/>
          <w:rFonts w:cs="Arial"/>
          <w:b/>
          <w:bCs/>
          <w:lang w:val="de-DE"/>
        </w:rPr>
      </w:pPr>
      <w:r w:rsidRPr="00F55C7B">
        <w:rPr>
          <w:rStyle w:val="None"/>
          <w:rFonts w:cs="Arial"/>
          <w:b/>
          <w:bCs/>
        </w:rPr>
        <w:t>READINGS:</w:t>
      </w:r>
      <w:r w:rsidRPr="00F55C7B">
        <w:rPr>
          <w:rStyle w:val="None"/>
          <w:rFonts w:cs="Arial"/>
          <w:b/>
          <w:bCs/>
          <w:rtl/>
          <w:lang w:val="ar-SA"/>
        </w:rPr>
        <w:br/>
        <w:t>“</w:t>
      </w:r>
      <w:r w:rsidRPr="00F55C7B">
        <w:rPr>
          <w:rStyle w:val="None"/>
          <w:rFonts w:cs="Arial"/>
          <w:b/>
          <w:bCs/>
        </w:rPr>
        <w:t>Hitting the Wall: Nike and International Labor Practices” Debora L. Spar &amp; Jennifer Burns (11/</w:t>
      </w:r>
      <w:r w:rsidR="00C26272">
        <w:rPr>
          <w:rStyle w:val="None"/>
          <w:rFonts w:cs="Arial"/>
          <w:b/>
          <w:bCs/>
        </w:rPr>
        <w:t>19/</w:t>
      </w:r>
      <w:r w:rsidR="00604432">
        <w:rPr>
          <w:rStyle w:val="None"/>
          <w:rFonts w:cs="Arial"/>
          <w:b/>
          <w:bCs/>
        </w:rPr>
        <w:t>24</w:t>
      </w:r>
      <w:r w:rsidRPr="00F55C7B">
        <w:rPr>
          <w:rStyle w:val="None"/>
          <w:rFonts w:cs="Arial"/>
          <w:b/>
          <w:bCs/>
        </w:rPr>
        <w:t>)</w:t>
      </w:r>
      <w:r w:rsidRPr="00F55C7B">
        <w:rPr>
          <w:rStyle w:val="None"/>
          <w:rFonts w:cs="Arial"/>
          <w:b/>
          <w:bCs/>
          <w:rtl/>
          <w:lang w:val="ar-SA"/>
        </w:rPr>
        <w:br/>
        <w:t>“</w:t>
      </w:r>
      <w:r w:rsidRPr="00F55C7B">
        <w:rPr>
          <w:rStyle w:val="None"/>
          <w:rFonts w:cs="Arial"/>
          <w:b/>
          <w:bCs/>
        </w:rPr>
        <w:t xml:space="preserve">International Sourcing in Athletic Footwear: Nike and Reebok” </w:t>
      </w:r>
      <w:r w:rsidRPr="00F55C7B">
        <w:rPr>
          <w:rStyle w:val="None"/>
          <w:rFonts w:cs="Arial"/>
          <w:b/>
          <w:bCs/>
          <w:lang w:val="de-DE"/>
        </w:rPr>
        <w:t>Philip M. Rosenzweig (1</w:t>
      </w:r>
      <w:r w:rsidR="00C26272">
        <w:rPr>
          <w:rStyle w:val="None"/>
          <w:rFonts w:cs="Arial"/>
          <w:b/>
          <w:bCs/>
          <w:lang w:val="de-DE"/>
        </w:rPr>
        <w:t>1</w:t>
      </w:r>
      <w:r w:rsidRPr="00F55C7B">
        <w:rPr>
          <w:rStyle w:val="None"/>
          <w:rFonts w:cs="Arial"/>
          <w:b/>
          <w:bCs/>
          <w:lang w:val="de-DE"/>
        </w:rPr>
        <w:t>/</w:t>
      </w:r>
      <w:r w:rsidR="00C26272">
        <w:rPr>
          <w:rStyle w:val="None"/>
          <w:rFonts w:cs="Arial"/>
          <w:b/>
          <w:bCs/>
          <w:lang w:val="de-DE"/>
        </w:rPr>
        <w:t>26</w:t>
      </w:r>
      <w:r w:rsidRPr="00F55C7B">
        <w:rPr>
          <w:rStyle w:val="None"/>
          <w:rFonts w:cs="Arial"/>
          <w:b/>
          <w:bCs/>
          <w:lang w:val="de-DE"/>
        </w:rPr>
        <w:t>/</w:t>
      </w:r>
      <w:r w:rsidR="00604432">
        <w:rPr>
          <w:rStyle w:val="None"/>
          <w:rFonts w:cs="Arial"/>
          <w:b/>
          <w:bCs/>
          <w:lang w:val="de-DE"/>
        </w:rPr>
        <w:t>24</w:t>
      </w:r>
      <w:r w:rsidRPr="00F55C7B">
        <w:rPr>
          <w:rStyle w:val="None"/>
          <w:rFonts w:cs="Arial"/>
          <w:b/>
          <w:bCs/>
          <w:lang w:val="de-DE"/>
        </w:rPr>
        <w:t xml:space="preserve">) </w:t>
      </w:r>
    </w:p>
    <w:p w14:paraId="43801C52" w14:textId="77777777" w:rsidR="006B7721" w:rsidRDefault="006B7721" w:rsidP="00174C0E">
      <w:pPr>
        <w:pStyle w:val="Body"/>
        <w:spacing w:before="100" w:after="100"/>
        <w:rPr>
          <w:rStyle w:val="None"/>
        </w:rPr>
      </w:pPr>
    </w:p>
    <w:p w14:paraId="5141FEDF" w14:textId="160B7DCF" w:rsidR="00174C0E" w:rsidRDefault="00174C0E" w:rsidP="00174C0E">
      <w:pPr>
        <w:pStyle w:val="Body"/>
        <w:spacing w:before="100" w:after="100"/>
        <w:rPr>
          <w:rStyle w:val="None"/>
        </w:rPr>
      </w:pPr>
      <w:r>
        <w:rPr>
          <w:rStyle w:val="None"/>
          <w:b/>
          <w:bCs/>
          <w:u w:val="single"/>
          <w:lang w:val="de-DE"/>
        </w:rPr>
        <w:t>SESSIONS THIRTEEN &amp; FOURTEEN</w:t>
      </w:r>
      <w:r>
        <w:rPr>
          <w:rStyle w:val="None"/>
          <w:b/>
          <w:bCs/>
        </w:rPr>
        <w:t xml:space="preserve"> (DATE 12/0</w:t>
      </w:r>
      <w:r w:rsidR="00C26272">
        <w:rPr>
          <w:rStyle w:val="None"/>
          <w:b/>
          <w:bCs/>
        </w:rPr>
        <w:t>3</w:t>
      </w:r>
      <w:r>
        <w:rPr>
          <w:rStyle w:val="None"/>
          <w:b/>
          <w:bCs/>
        </w:rPr>
        <w:t>/</w:t>
      </w:r>
      <w:r w:rsidR="00604432">
        <w:rPr>
          <w:rStyle w:val="None"/>
          <w:b/>
          <w:bCs/>
        </w:rPr>
        <w:t>24</w:t>
      </w:r>
      <w:r>
        <w:rPr>
          <w:rStyle w:val="None"/>
          <w:b/>
          <w:bCs/>
        </w:rPr>
        <w:t xml:space="preserve"> &amp; 12/</w:t>
      </w:r>
      <w:r w:rsidR="00892AF2">
        <w:rPr>
          <w:rStyle w:val="None"/>
          <w:b/>
          <w:bCs/>
        </w:rPr>
        <w:t>1</w:t>
      </w:r>
      <w:r w:rsidR="00C26272">
        <w:rPr>
          <w:rStyle w:val="None"/>
          <w:b/>
          <w:bCs/>
        </w:rPr>
        <w:t>0/</w:t>
      </w:r>
      <w:r w:rsidR="00604432">
        <w:rPr>
          <w:rStyle w:val="None"/>
          <w:b/>
          <w:bCs/>
        </w:rPr>
        <w:t>24</w:t>
      </w:r>
      <w:r>
        <w:rPr>
          <w:rStyle w:val="None"/>
          <w:b/>
          <w:bCs/>
        </w:rPr>
        <w:t xml:space="preserve">) </w:t>
      </w:r>
    </w:p>
    <w:p w14:paraId="6BDB8BAC" w14:textId="4880A69B" w:rsidR="00174C0E" w:rsidRDefault="00174C0E" w:rsidP="00174C0E">
      <w:pPr>
        <w:pStyle w:val="Body"/>
        <w:spacing w:before="100" w:after="100"/>
        <w:rPr>
          <w:rStyle w:val="None"/>
        </w:rPr>
      </w:pPr>
      <w:r>
        <w:rPr>
          <w:rStyle w:val="None"/>
          <w:b/>
          <w:bCs/>
        </w:rPr>
        <w:t xml:space="preserve">****Client Project Presentation Materials Must Be E-Mailed to The Client at Their Email Address and </w:t>
      </w:r>
      <w:r w:rsidR="00C26272">
        <w:rPr>
          <w:rStyle w:val="None"/>
          <w:b/>
          <w:bCs/>
        </w:rPr>
        <w:t xml:space="preserve">submitted to me via Brightspace by </w:t>
      </w:r>
      <w:r>
        <w:rPr>
          <w:rStyle w:val="None"/>
          <w:b/>
          <w:bCs/>
        </w:rPr>
        <w:t>Midnight 1</w:t>
      </w:r>
      <w:r w:rsidR="00892AF2">
        <w:rPr>
          <w:rStyle w:val="None"/>
          <w:b/>
          <w:bCs/>
        </w:rPr>
        <w:t>2</w:t>
      </w:r>
      <w:r>
        <w:rPr>
          <w:rStyle w:val="None"/>
          <w:b/>
          <w:bCs/>
        </w:rPr>
        <w:t>/</w:t>
      </w:r>
      <w:r w:rsidR="00892AF2">
        <w:rPr>
          <w:rStyle w:val="None"/>
          <w:b/>
          <w:bCs/>
        </w:rPr>
        <w:t>0</w:t>
      </w:r>
      <w:r w:rsidR="00C26272">
        <w:rPr>
          <w:rStyle w:val="None"/>
          <w:b/>
          <w:bCs/>
        </w:rPr>
        <w:t>1/</w:t>
      </w:r>
      <w:r w:rsidR="00604432">
        <w:rPr>
          <w:rStyle w:val="None"/>
          <w:b/>
          <w:bCs/>
        </w:rPr>
        <w:t>24</w:t>
      </w:r>
      <w:r>
        <w:rPr>
          <w:rStyle w:val="None"/>
          <w:b/>
          <w:bCs/>
        </w:rPr>
        <w:t xml:space="preserve"> **** </w:t>
      </w:r>
    </w:p>
    <w:p w14:paraId="608A3D71" w14:textId="1D12E3D2" w:rsidR="00174C0E" w:rsidRDefault="00174C0E" w:rsidP="00174C0E">
      <w:pPr>
        <w:pStyle w:val="Body"/>
        <w:spacing w:before="100" w:after="100"/>
        <w:rPr>
          <w:rStyle w:val="None"/>
        </w:rPr>
      </w:pPr>
      <w:r>
        <w:rPr>
          <w:rStyle w:val="None"/>
          <w:b/>
          <w:bCs/>
        </w:rPr>
        <w:t>****Client Presentations on 12/0</w:t>
      </w:r>
      <w:r w:rsidR="00C26272">
        <w:rPr>
          <w:rStyle w:val="None"/>
          <w:b/>
          <w:bCs/>
        </w:rPr>
        <w:t>3</w:t>
      </w:r>
      <w:r>
        <w:rPr>
          <w:rStyle w:val="None"/>
          <w:b/>
          <w:bCs/>
        </w:rPr>
        <w:t>/</w:t>
      </w:r>
      <w:r w:rsidR="00604432">
        <w:rPr>
          <w:rStyle w:val="None"/>
          <w:b/>
          <w:bCs/>
        </w:rPr>
        <w:t>24</w:t>
      </w:r>
      <w:r>
        <w:rPr>
          <w:rStyle w:val="None"/>
          <w:b/>
          <w:bCs/>
        </w:rPr>
        <w:t xml:space="preserve"> **** </w:t>
      </w:r>
    </w:p>
    <w:p w14:paraId="326410E9" w14:textId="4CD349AC" w:rsidR="00174C0E" w:rsidRDefault="00174C0E" w:rsidP="00174C0E">
      <w:pPr>
        <w:pStyle w:val="Body"/>
        <w:spacing w:before="100" w:after="100"/>
        <w:rPr>
          <w:rStyle w:val="None"/>
        </w:rPr>
      </w:pPr>
      <w:r>
        <w:rPr>
          <w:rStyle w:val="None"/>
          <w:b/>
          <w:bCs/>
        </w:rPr>
        <w:t>****FINAL LEARNING JOURNAL DUE 12/</w:t>
      </w:r>
      <w:r w:rsidR="00C26272">
        <w:rPr>
          <w:rStyle w:val="None"/>
          <w:b/>
          <w:bCs/>
        </w:rPr>
        <w:t>06</w:t>
      </w:r>
      <w:r>
        <w:rPr>
          <w:rStyle w:val="None"/>
          <w:b/>
          <w:bCs/>
        </w:rPr>
        <w:t>/</w:t>
      </w:r>
      <w:r w:rsidR="00604432">
        <w:rPr>
          <w:rStyle w:val="None"/>
          <w:b/>
          <w:bCs/>
        </w:rPr>
        <w:t>24</w:t>
      </w:r>
      <w:r w:rsidR="00590074">
        <w:rPr>
          <w:rStyle w:val="None"/>
          <w:b/>
          <w:bCs/>
        </w:rPr>
        <w:t xml:space="preserve"> </w:t>
      </w:r>
      <w:r>
        <w:rPr>
          <w:rStyle w:val="None"/>
          <w:b/>
          <w:bCs/>
        </w:rPr>
        <w:t xml:space="preserve">MIDNIGHT****** </w:t>
      </w:r>
    </w:p>
    <w:p w14:paraId="43E993F6" w14:textId="2C233715" w:rsidR="00174C0E" w:rsidRDefault="00174C0E" w:rsidP="00174C0E">
      <w:pPr>
        <w:pStyle w:val="Body"/>
        <w:spacing w:before="100" w:after="100"/>
        <w:rPr>
          <w:rStyle w:val="None"/>
        </w:rPr>
      </w:pPr>
      <w:r>
        <w:rPr>
          <w:rStyle w:val="None"/>
          <w:b/>
          <w:bCs/>
        </w:rPr>
        <w:t>****Peer Review Sheets Due by Midnight 12/</w:t>
      </w:r>
      <w:r w:rsidR="00892AF2">
        <w:rPr>
          <w:rStyle w:val="None"/>
          <w:b/>
          <w:bCs/>
        </w:rPr>
        <w:t>0</w:t>
      </w:r>
      <w:r w:rsidR="00C26272">
        <w:rPr>
          <w:rStyle w:val="None"/>
          <w:b/>
          <w:bCs/>
        </w:rPr>
        <w:t>6</w:t>
      </w:r>
      <w:r>
        <w:rPr>
          <w:rStyle w:val="None"/>
          <w:b/>
          <w:bCs/>
        </w:rPr>
        <w:t>/</w:t>
      </w:r>
      <w:r w:rsidR="00604432">
        <w:rPr>
          <w:rStyle w:val="None"/>
          <w:b/>
          <w:bCs/>
        </w:rPr>
        <w:t>24</w:t>
      </w:r>
      <w:r>
        <w:rPr>
          <w:rStyle w:val="None"/>
          <w:b/>
          <w:bCs/>
        </w:rPr>
        <w:t xml:space="preserve"> Must Be </w:t>
      </w:r>
      <w:r w:rsidR="00C26272">
        <w:rPr>
          <w:rStyle w:val="None"/>
          <w:b/>
          <w:bCs/>
        </w:rPr>
        <w:t xml:space="preserve">Submitted </w:t>
      </w:r>
      <w:r>
        <w:rPr>
          <w:rStyle w:val="None"/>
          <w:b/>
          <w:bCs/>
        </w:rPr>
        <w:t xml:space="preserve">via Brightspace**** </w:t>
      </w:r>
    </w:p>
    <w:permEnd w:id="1881370594"/>
    <w:p w14:paraId="72DE0B9F" w14:textId="77777777" w:rsidR="00174C0E" w:rsidRDefault="00174C0E" w:rsidP="00174C0E">
      <w:pPr>
        <w:pStyle w:val="Body"/>
        <w:rPr>
          <w:rStyle w:val="None"/>
          <w:color w:val="57068C"/>
          <w:u w:color="57068C"/>
        </w:rPr>
      </w:pPr>
      <w:r>
        <w:rPr>
          <w:noProof/>
        </w:rPr>
        <mc:AlternateContent>
          <mc:Choice Requires="wps">
            <w:drawing>
              <wp:inline distT="0" distB="0" distL="0" distR="0" wp14:anchorId="1919A51B" wp14:editId="07DFCBA3">
                <wp:extent cx="5943600" cy="1905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0FDB520"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" fillcolor="#a0a0a0" stroked="f" strokeweight="1pt">
                <v:stroke miterlimit="4"/>
                <w10:anchorlock/>
              </v:rect>
            </w:pict>
          </mc:Fallback>
        </mc:AlternateContent>
      </w:r>
    </w:p>
    <w:p w14:paraId="4B70C900" w14:textId="77777777" w:rsidR="00174C0E" w:rsidRDefault="00174C0E" w:rsidP="00174C0E">
      <w:pPr>
        <w:pStyle w:val="Body"/>
        <w:rPr>
          <w:rStyle w:val="None"/>
          <w:color w:val="57068C"/>
          <w:u w:color="57068C"/>
        </w:rPr>
      </w:pPr>
    </w:p>
    <w:p w14:paraId="40DBD0C1" w14:textId="77777777" w:rsidR="00174C0E" w:rsidRDefault="00174C0E" w:rsidP="00174C0E">
      <w:pPr>
        <w:pStyle w:val="Body"/>
        <w:rPr>
          <w:rStyle w:val="None"/>
        </w:rPr>
      </w:pPr>
      <w:r>
        <w:rPr>
          <w:rStyle w:val="None"/>
          <w:b/>
          <w:bCs/>
        </w:rPr>
        <w:t>NOTES:</w:t>
      </w:r>
      <w:r>
        <w:rPr>
          <w:rStyle w:val="None"/>
        </w:rPr>
        <w:t xml:space="preserve"> </w:t>
      </w:r>
    </w:p>
    <w:p w14:paraId="4BE44817" w14:textId="77777777" w:rsidR="00174C0E" w:rsidRDefault="00174C0E" w:rsidP="00174C0E">
      <w:pPr>
        <w:pStyle w:val="Body"/>
        <w:rPr>
          <w:rStyle w:val="None"/>
        </w:rPr>
      </w:pPr>
    </w:p>
    <w:p w14:paraId="0FAE7B3E" w14:textId="77777777" w:rsidR="00174C0E" w:rsidRDefault="00174C0E" w:rsidP="00174C0E">
      <w:pPr>
        <w:pStyle w:val="Body"/>
        <w:rPr>
          <w:rStyle w:val="None"/>
        </w:rPr>
      </w:pPr>
      <w:r>
        <w:rPr>
          <w:rStyle w:val="None"/>
        </w:rPr>
        <w:t xml:space="preserve">The syllabus may be modified to better meet the needs of students and to achieve the learning outcomes. </w:t>
      </w:r>
    </w:p>
    <w:p w14:paraId="33BAA7AE" w14:textId="77777777" w:rsidR="00174C0E" w:rsidRDefault="00174C0E" w:rsidP="00174C0E">
      <w:pPr>
        <w:pStyle w:val="Body"/>
        <w:rPr>
          <w:rStyle w:val="None"/>
        </w:rPr>
      </w:pPr>
    </w:p>
    <w:p w14:paraId="1ABF93DB" w14:textId="77777777" w:rsidR="00174C0E" w:rsidRDefault="00174C0E" w:rsidP="00174C0E">
      <w:pPr>
        <w:pStyle w:val="Body"/>
        <w:rPr>
          <w:rStyle w:val="None"/>
        </w:rPr>
      </w:pPr>
      <w:bookmarkStart w:id="18" w:name="bookmarkkix.9x46rbuknw0a"/>
      <w:bookmarkEnd w:id="18"/>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5" w:history="1">
        <w:r>
          <w:rPr>
            <w:rStyle w:val="Hyperlink4"/>
            <w:lang w:val="pt-PT"/>
          </w:rPr>
          <w:t xml:space="preserve">SPS IDBEA </w:t>
        </w:r>
      </w:hyperlink>
      <w:hyperlink r:id="rId16" w:history="1">
        <w:r>
          <w:rPr>
            <w:rStyle w:val="Hyperlink4"/>
          </w:rPr>
          <w:t>Committee</w:t>
        </w:r>
      </w:hyperlink>
      <w:r>
        <w:rPr>
          <w:rStyle w:val="None"/>
        </w:rPr>
        <w:t xml:space="preserve">). </w:t>
      </w:r>
    </w:p>
    <w:p w14:paraId="429803A3" w14:textId="77777777" w:rsidR="00174C0E" w:rsidRDefault="00174C0E" w:rsidP="00174C0E">
      <w:pPr>
        <w:pStyle w:val="Body"/>
        <w:rPr>
          <w:rStyle w:val="None"/>
        </w:rPr>
      </w:pPr>
    </w:p>
    <w:p w14:paraId="5CD05E34" w14:textId="77777777" w:rsidR="00174C0E" w:rsidRDefault="00174C0E" w:rsidP="00174C0E">
      <w:pPr>
        <w:pStyle w:val="Body"/>
        <w:rPr>
          <w:rStyle w:val="None"/>
        </w:rPr>
      </w:pPr>
    </w:p>
    <w:p w14:paraId="40BAD080" w14:textId="77777777" w:rsidR="00174C0E" w:rsidRDefault="00174C0E" w:rsidP="00174C0E">
      <w:pPr>
        <w:pStyle w:val="Body"/>
        <w:jc w:val="center"/>
        <w:rPr>
          <w:rStyle w:val="None"/>
          <w:b/>
          <w:bCs/>
          <w:color w:val="2079C7"/>
          <w:u w:color="2079C7"/>
        </w:rPr>
      </w:pPr>
      <w:r>
        <w:rPr>
          <w:rStyle w:val="None"/>
          <w:rFonts w:ascii="Arial Unicode MS" w:hAnsi="Arial Unicode MS"/>
        </w:rPr>
        <w:br w:type="page"/>
      </w:r>
      <w:r>
        <w:rPr>
          <w:rStyle w:val="None"/>
          <w:b/>
          <w:bCs/>
        </w:rPr>
        <w:lastRenderedPageBreak/>
        <w:t>New York University School of Professional Studies Policies</w:t>
      </w:r>
    </w:p>
    <w:p w14:paraId="59DD8FA5" w14:textId="77777777" w:rsidR="00174C0E" w:rsidRDefault="00174C0E" w:rsidP="00174C0E">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17" w:history="1">
        <w:r>
          <w:rPr>
            <w:rStyle w:val="Hyperlink5"/>
            <w:sz w:val="21"/>
            <w:szCs w:val="21"/>
          </w:rPr>
          <w:t>University Policies and Guidelines</w:t>
        </w:r>
      </w:hyperlink>
      <w:r>
        <w:rPr>
          <w:sz w:val="21"/>
          <w:szCs w:val="21"/>
        </w:rPr>
        <w:t xml:space="preserve">, </w:t>
      </w:r>
      <w:hyperlink r:id="rId18" w:history="1">
        <w:r>
          <w:rPr>
            <w:rStyle w:val="Hyperlink5"/>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19" w:history="1">
        <w:r>
          <w:rPr>
            <w:rStyle w:val="Hyperlink5"/>
            <w:sz w:val="21"/>
            <w:szCs w:val="21"/>
          </w:rPr>
          <w:t>Student Affairs and Reporting</w:t>
        </w:r>
      </w:hyperlink>
      <w:r>
        <w:rPr>
          <w:sz w:val="21"/>
          <w:szCs w:val="21"/>
        </w:rPr>
        <w:t xml:space="preserve">. </w:t>
      </w:r>
    </w:p>
    <w:p w14:paraId="23DCA248" w14:textId="77777777" w:rsidR="00174C0E" w:rsidRDefault="00174C0E" w:rsidP="00174C0E">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20" w:history="1">
        <w:r>
          <w:rPr>
            <w:rStyle w:val="Hyperlink5"/>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21" w:history="1">
        <w:r>
          <w:rPr>
            <w:rStyle w:val="Hyperlink5"/>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22" w:history="1">
        <w:r>
          <w:rPr>
            <w:rStyle w:val="Hyperlink6"/>
            <w:sz w:val="21"/>
            <w:szCs w:val="21"/>
            <w:lang w:val="pt-PT"/>
          </w:rPr>
          <w:t>Moses Center Portal</w:t>
        </w:r>
      </w:hyperlink>
      <w:r>
        <w:rPr>
          <w:rStyle w:val="Hyperlink6"/>
          <w:sz w:val="21"/>
          <w:szCs w:val="21"/>
        </w:rPr>
        <w:t xml:space="preserve"> as soon as possible</w:t>
      </w:r>
      <w:r>
        <w:rPr>
          <w:rStyle w:val="None"/>
          <w:color w:val="666666"/>
          <w:sz w:val="21"/>
          <w:szCs w:val="21"/>
          <w:u w:color="666666"/>
        </w:rPr>
        <w:t xml:space="preserve"> (</w:t>
      </w:r>
      <w:hyperlink r:id="rId23" w:history="1">
        <w:r>
          <w:rPr>
            <w:rStyle w:val="Hyperlink5"/>
            <w:sz w:val="21"/>
            <w:szCs w:val="21"/>
          </w:rPr>
          <w:t>mosescsa@nyu.edu</w:t>
        </w:r>
      </w:hyperlink>
      <w:r>
        <w:rPr>
          <w:rStyle w:val="Hyperlink5"/>
          <w:sz w:val="21"/>
          <w:szCs w:val="21"/>
        </w:rPr>
        <w:t xml:space="preserve"> | </w:t>
      </w:r>
      <w:r>
        <w:rPr>
          <w:sz w:val="21"/>
          <w:szCs w:val="21"/>
        </w:rPr>
        <w:t>212-998-4980).</w:t>
      </w:r>
    </w:p>
    <w:p w14:paraId="624A68DD" w14:textId="77777777" w:rsidR="00174C0E" w:rsidRDefault="00174C0E" w:rsidP="00174C0E">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6"/>
          <w:sz w:val="21"/>
          <w:szCs w:val="21"/>
        </w:rPr>
        <w:t>To access the University's extensive health and mental health resources, contact the</w:t>
      </w:r>
      <w:r>
        <w:rPr>
          <w:rStyle w:val="None"/>
          <w:color w:val="666666"/>
          <w:sz w:val="21"/>
          <w:szCs w:val="21"/>
          <w:u w:color="666666"/>
        </w:rPr>
        <w:t xml:space="preserve"> </w:t>
      </w:r>
      <w:hyperlink r:id="rId24" w:history="1">
        <w:r>
          <w:rPr>
            <w:rStyle w:val="Hyperlink5"/>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5BA5D5C7" w14:textId="77777777" w:rsidR="00174C0E" w:rsidRDefault="00174C0E" w:rsidP="00174C0E">
      <w:pPr>
        <w:pStyle w:val="Body"/>
        <w:rPr>
          <w:color w:val="666666"/>
          <w:sz w:val="21"/>
          <w:szCs w:val="21"/>
          <w:u w:color="666666"/>
        </w:rPr>
      </w:pPr>
    </w:p>
    <w:p w14:paraId="040717ED" w14:textId="77777777" w:rsidR="00174C0E" w:rsidRDefault="00174C0E" w:rsidP="00174C0E">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25" w:history="1">
        <w:r>
          <w:rPr>
            <w:rStyle w:val="Hyperlink5"/>
            <w:sz w:val="21"/>
            <w:szCs w:val="21"/>
          </w:rPr>
          <w:t>NYU SPS Office of Student Affairs site</w:t>
        </w:r>
      </w:hyperlink>
      <w:r>
        <w:rPr>
          <w:sz w:val="21"/>
          <w:szCs w:val="21"/>
        </w:rPr>
        <w:t xml:space="preserve">. </w:t>
      </w:r>
    </w:p>
    <w:p w14:paraId="1F2D9067" w14:textId="77777777" w:rsidR="00174C0E" w:rsidRDefault="00174C0E" w:rsidP="00174C0E">
      <w:pPr>
        <w:pStyle w:val="Body"/>
        <w:widowControl w:val="0"/>
        <w:rPr>
          <w:rStyle w:val="Hyperlink6"/>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26" w:history="1">
        <w:r>
          <w:rPr>
            <w:rStyle w:val="Hyperlink5"/>
            <w:sz w:val="21"/>
            <w:szCs w:val="21"/>
          </w:rPr>
          <w:t>University Calendar Policy on Religious Holidays</w:t>
        </w:r>
      </w:hyperlink>
      <w:r>
        <w:rPr>
          <w:rStyle w:val="Hyperlink6"/>
          <w:sz w:val="21"/>
          <w:szCs w:val="21"/>
        </w:rPr>
        <w:t xml:space="preserve"> for the complete policy. </w:t>
      </w:r>
    </w:p>
    <w:p w14:paraId="320986D3" w14:textId="77777777" w:rsidR="00174C0E" w:rsidRDefault="00174C0E" w:rsidP="00174C0E">
      <w:pPr>
        <w:pStyle w:val="Body"/>
        <w:widowControl w:val="0"/>
        <w:rPr>
          <w:color w:val="337AB7"/>
          <w:sz w:val="21"/>
          <w:szCs w:val="21"/>
          <w:u w:color="337AB7"/>
        </w:rPr>
      </w:pPr>
    </w:p>
    <w:p w14:paraId="32862A77" w14:textId="77777777" w:rsidR="00174C0E" w:rsidRDefault="00174C0E" w:rsidP="00174C0E">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6017DA97" w14:textId="77777777" w:rsidR="00174C0E" w:rsidRDefault="00174C0E" w:rsidP="00174C0E">
      <w:pPr>
        <w:pStyle w:val="Body"/>
        <w:rPr>
          <w:sz w:val="21"/>
          <w:szCs w:val="21"/>
        </w:rPr>
      </w:pPr>
    </w:p>
    <w:p w14:paraId="0E29B803" w14:textId="77777777" w:rsidR="00174C0E" w:rsidRDefault="00174C0E" w:rsidP="00174C0E">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718506CE" w14:textId="77777777" w:rsidR="00174C0E" w:rsidRDefault="00174C0E" w:rsidP="00174C0E">
      <w:pPr>
        <w:pStyle w:val="Body"/>
        <w:rPr>
          <w:color w:val="666666"/>
          <w:sz w:val="21"/>
          <w:szCs w:val="21"/>
          <w:u w:color="666666"/>
        </w:rPr>
      </w:pPr>
    </w:p>
    <w:p w14:paraId="17630420" w14:textId="77777777" w:rsidR="00174C0E" w:rsidRDefault="008C5DFC" w:rsidP="00174C0E">
      <w:pPr>
        <w:pStyle w:val="Body"/>
        <w:rPr>
          <w:sz w:val="21"/>
          <w:szCs w:val="21"/>
        </w:rPr>
      </w:pPr>
      <w:hyperlink r:id="rId27" w:history="1">
        <w:r w:rsidR="00174C0E">
          <w:rPr>
            <w:rStyle w:val="Hyperlink5"/>
            <w:sz w:val="21"/>
            <w:szCs w:val="21"/>
            <w:lang w:val="de-DE"/>
          </w:rPr>
          <w:t>Turnitin</w:t>
        </w:r>
      </w:hyperlink>
      <w:r w:rsidR="00174C0E">
        <w:rPr>
          <w:rStyle w:val="None"/>
          <w:color w:val="666666"/>
          <w:sz w:val="21"/>
          <w:szCs w:val="21"/>
          <w:u w:color="666666"/>
        </w:rPr>
        <w:t xml:space="preserve">, </w:t>
      </w:r>
      <w:r w:rsidR="00174C0E">
        <w:rPr>
          <w:sz w:val="21"/>
          <w:szCs w:val="21"/>
        </w:rPr>
        <w:t xml:space="preserve">an originality detection service in NYU Brightspace, may be used in this course to check your work for plagiarism. </w:t>
      </w:r>
    </w:p>
    <w:p w14:paraId="4CA1F9B2" w14:textId="77777777" w:rsidR="00174C0E" w:rsidRDefault="00174C0E" w:rsidP="00174C0E">
      <w:pPr>
        <w:pStyle w:val="Body"/>
        <w:rPr>
          <w:color w:val="666666"/>
          <w:sz w:val="21"/>
          <w:szCs w:val="21"/>
          <w:u w:color="666666"/>
        </w:rPr>
      </w:pPr>
    </w:p>
    <w:p w14:paraId="7CF4F2BC" w14:textId="77777777" w:rsidR="00174C0E" w:rsidRDefault="00174C0E" w:rsidP="00174C0E">
      <w:pPr>
        <w:pStyle w:val="Body"/>
        <w:rPr>
          <w:rStyle w:val="Hyperlink6"/>
          <w:sz w:val="21"/>
          <w:szCs w:val="21"/>
        </w:rPr>
      </w:pPr>
      <w:r>
        <w:rPr>
          <w:sz w:val="21"/>
          <w:szCs w:val="21"/>
        </w:rPr>
        <w:t xml:space="preserve">Read more about academic integrity policies at the NYU School of Professional Studies on the </w:t>
      </w:r>
      <w:hyperlink r:id="rId28" w:history="1">
        <w:r>
          <w:rPr>
            <w:rStyle w:val="Hyperlink5"/>
            <w:sz w:val="21"/>
            <w:szCs w:val="21"/>
          </w:rPr>
          <w:t>Academic Policies for NYU SPS Students</w:t>
        </w:r>
      </w:hyperlink>
      <w:r>
        <w:rPr>
          <w:rStyle w:val="None"/>
          <w:color w:val="666666"/>
          <w:sz w:val="21"/>
          <w:szCs w:val="21"/>
          <w:u w:color="666666"/>
        </w:rPr>
        <w:t xml:space="preserve"> </w:t>
      </w:r>
      <w:r>
        <w:rPr>
          <w:rStyle w:val="Hyperlink6"/>
          <w:sz w:val="21"/>
          <w:szCs w:val="21"/>
          <w:lang w:val="it-IT"/>
        </w:rPr>
        <w:t>page.</w:t>
      </w:r>
    </w:p>
    <w:p w14:paraId="5C1104AA" w14:textId="77777777" w:rsidR="00174C0E" w:rsidRDefault="00174C0E" w:rsidP="00174C0E">
      <w:pPr>
        <w:pStyle w:val="Body"/>
        <w:rPr>
          <w:color w:val="666666"/>
          <w:sz w:val="21"/>
          <w:szCs w:val="21"/>
          <w:u w:color="666666"/>
        </w:rPr>
      </w:pPr>
    </w:p>
    <w:p w14:paraId="13ECDD08" w14:textId="77777777" w:rsidR="00174C0E" w:rsidRDefault="00174C0E" w:rsidP="00174C0E">
      <w:pPr>
        <w:pStyle w:val="Body"/>
        <w:rPr>
          <w:rStyle w:val="Hyperlink6"/>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6"/>
          <w:sz w:val="21"/>
          <w:szCs w:val="21"/>
        </w:rPr>
        <w:t xml:space="preserve">- During this class, you may be required to use non-NYU apps/platforms/software as a part of course studies, and thus, will be required to agree to the </w:t>
      </w:r>
      <w:r>
        <w:rPr>
          <w:rStyle w:val="Hyperlink6"/>
          <w:sz w:val="21"/>
          <w:szCs w:val="21"/>
          <w:rtl/>
          <w:lang w:val="ar-SA"/>
        </w:rPr>
        <w:t>“</w:t>
      </w:r>
      <w:r>
        <w:rPr>
          <w:rStyle w:val="Hyperlink6"/>
          <w:sz w:val="21"/>
          <w:szCs w:val="21"/>
        </w:rPr>
        <w:t xml:space="preserve">Terms of Use” (TOU) associated with such apps/platforms/software. </w:t>
      </w:r>
    </w:p>
    <w:p w14:paraId="00E82545" w14:textId="77777777" w:rsidR="00174C0E" w:rsidRDefault="00174C0E" w:rsidP="00174C0E">
      <w:pPr>
        <w:pStyle w:val="Body"/>
        <w:rPr>
          <w:color w:val="212121"/>
          <w:sz w:val="21"/>
          <w:szCs w:val="21"/>
          <w:u w:color="212121"/>
        </w:rPr>
      </w:pPr>
    </w:p>
    <w:p w14:paraId="64EA85BB" w14:textId="77777777" w:rsidR="00174C0E" w:rsidRDefault="00174C0E" w:rsidP="00174C0E">
      <w:pPr>
        <w:pStyle w:val="Body"/>
        <w:rPr>
          <w:rStyle w:val="Hyperlink6"/>
          <w:sz w:val="21"/>
          <w:szCs w:val="21"/>
        </w:rPr>
      </w:pPr>
      <w:r>
        <w:rPr>
          <w:rStyle w:val="Hyperlink6"/>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14194395" w14:textId="77777777" w:rsidR="00174C0E" w:rsidRDefault="00174C0E" w:rsidP="00174C0E">
      <w:pPr>
        <w:pStyle w:val="Body"/>
        <w:rPr>
          <w:color w:val="212121"/>
          <w:sz w:val="21"/>
          <w:szCs w:val="21"/>
          <w:u w:color="212121"/>
        </w:rPr>
      </w:pPr>
    </w:p>
    <w:p w14:paraId="2E3892FC" w14:textId="5C2C18CF" w:rsidR="008A4D5C" w:rsidRDefault="00174C0E" w:rsidP="006B7721">
      <w:pPr>
        <w:pStyle w:val="Body"/>
      </w:pPr>
      <w:r>
        <w:rPr>
          <w:rStyle w:val="Hyperlink6"/>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8A4D5C">
      <w:headerReference w:type="default" r:id="rId29"/>
      <w:footerReference w:type="default" r:id="rId30"/>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40BBBD" w16cex:dateUtc="2024-07-15T21:28:00Z"/>
  <w16cex:commentExtensible w16cex:durableId="46FE2F73" w16cex:dateUtc="2024-07-15T21:30:00Z"/>
  <w16cex:commentExtensible w16cex:durableId="6383DCD0" w16cex:dateUtc="2024-07-15T21:32:00Z"/>
  <w16cex:commentExtensible w16cex:durableId="219C31C2" w16cex:dateUtc="2024-07-17T16: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C9E52" w14:textId="77777777" w:rsidR="008C5DFC" w:rsidRDefault="008C5DFC">
      <w:r>
        <w:separator/>
      </w:r>
    </w:p>
  </w:endnote>
  <w:endnote w:type="continuationSeparator" w:id="0">
    <w:p w14:paraId="23CFB942" w14:textId="77777777" w:rsidR="008C5DFC" w:rsidRDefault="008C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DE6" w14:textId="77777777" w:rsidR="008A4D5C" w:rsidRDefault="008A4D5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C7C22" w14:textId="77777777" w:rsidR="008C5DFC" w:rsidRDefault="008C5DFC">
      <w:r>
        <w:separator/>
      </w:r>
    </w:p>
  </w:footnote>
  <w:footnote w:type="continuationSeparator" w:id="0">
    <w:p w14:paraId="7BF858B5" w14:textId="77777777" w:rsidR="008C5DFC" w:rsidRDefault="008C5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4A8E0" w14:textId="77777777" w:rsidR="008A4D5C" w:rsidRDefault="008C5DFC">
    <w:pPr>
      <w:pStyle w:val="Body"/>
      <w:tabs>
        <w:tab w:val="center" w:pos="4320"/>
        <w:tab w:val="right" w:pos="8640"/>
      </w:tabs>
      <w:ind w:firstLine="720"/>
      <w:jc w:val="right"/>
    </w:pPr>
    <w:r>
      <w:rPr>
        <w:noProof/>
      </w:rPr>
      <w:pict w14:anchorId="2A30F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2049" type="#_x0000_t75" alt="Macintosh HD:Users:deepa:Downloads:sps_long_color.jpg" style="position:absolute;left:0;text-align:left;margin-left:1in;margin-top:32.25pt;width:158.25pt;height:21pt;z-index:-251658752;visibility:visible;mso-wrap-style:square;mso-wrap-edited:f;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v:imagedata r:id="rId1" o:title="sps_long_color"/>
          <o:lock v:ext="edit" cropping="t" verticies="t"/>
          <w10:wrap anchorx="page" anchory="page"/>
        </v:shape>
      </w:pict>
    </w:r>
    <w:r w:rsidR="001E484B">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4E65"/>
    <w:multiLevelType w:val="hybridMultilevel"/>
    <w:tmpl w:val="8DD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15C7D"/>
    <w:multiLevelType w:val="hybridMultilevel"/>
    <w:tmpl w:val="BD644360"/>
    <w:numStyleLink w:val="ImportedStyle1"/>
  </w:abstractNum>
  <w:abstractNum w:abstractNumId="2" w15:restartNumberingAfterBreak="0">
    <w:nsid w:val="2F6C7EF5"/>
    <w:multiLevelType w:val="hybridMultilevel"/>
    <w:tmpl w:val="BD644360"/>
    <w:styleLink w:val="ImportedStyle1"/>
    <w:lvl w:ilvl="0" w:tplc="3CC015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AE71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188E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4468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F0D6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E4B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704A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DCEF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36E8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0B2E88"/>
    <w:multiLevelType w:val="hybridMultilevel"/>
    <w:tmpl w:val="95CAEC32"/>
    <w:styleLink w:val="ImportedStyle2"/>
    <w:lvl w:ilvl="0" w:tplc="C606854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0CC99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42D0C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925CA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A881F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C0F88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2C318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90C76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9C902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B7232F"/>
    <w:multiLevelType w:val="hybridMultilevel"/>
    <w:tmpl w:val="95CAEC32"/>
    <w:numStyleLink w:val="ImportedStyle2"/>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qE3aL8zsPobN71qdN+Pn/kD6um2NhAy0aCEfsj4L9mwSV7Fp2WztoS2SM6KUHmJDHXyk4jPXyblARSNW7xtKjg==" w:salt="Ckn6d9Cr6VGJ9sHn7W3NZg=="/>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0E"/>
    <w:rsid w:val="0001692D"/>
    <w:rsid w:val="000739B6"/>
    <w:rsid w:val="000A116E"/>
    <w:rsid w:val="00174C0E"/>
    <w:rsid w:val="00184D0D"/>
    <w:rsid w:val="001E484B"/>
    <w:rsid w:val="00222C86"/>
    <w:rsid w:val="002B1DC5"/>
    <w:rsid w:val="003178A9"/>
    <w:rsid w:val="00347C9B"/>
    <w:rsid w:val="003808C4"/>
    <w:rsid w:val="003C149E"/>
    <w:rsid w:val="003E44D1"/>
    <w:rsid w:val="004569C3"/>
    <w:rsid w:val="00504A1D"/>
    <w:rsid w:val="00590074"/>
    <w:rsid w:val="006028A1"/>
    <w:rsid w:val="00604432"/>
    <w:rsid w:val="006B4507"/>
    <w:rsid w:val="006B60D3"/>
    <w:rsid w:val="006B7721"/>
    <w:rsid w:val="00702D6E"/>
    <w:rsid w:val="007B06CF"/>
    <w:rsid w:val="007D7B16"/>
    <w:rsid w:val="00892AF2"/>
    <w:rsid w:val="00892BFD"/>
    <w:rsid w:val="008A4D5C"/>
    <w:rsid w:val="008C5DFC"/>
    <w:rsid w:val="008E3A02"/>
    <w:rsid w:val="00902B63"/>
    <w:rsid w:val="009217A0"/>
    <w:rsid w:val="00A7056D"/>
    <w:rsid w:val="00AA1F61"/>
    <w:rsid w:val="00B045F2"/>
    <w:rsid w:val="00BB29C3"/>
    <w:rsid w:val="00C26272"/>
    <w:rsid w:val="00D31F76"/>
    <w:rsid w:val="00D96F20"/>
    <w:rsid w:val="00DE4BCA"/>
    <w:rsid w:val="00F23897"/>
    <w:rsid w:val="00F4355F"/>
    <w:rsid w:val="00F55C7B"/>
    <w:rsid w:val="00FC2397"/>
    <w:rsid w:val="00FC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09F23F"/>
  <w15:chartTrackingRefBased/>
  <w15:docId w15:val="{FEAED47F-DD86-9043-9D2E-0F276CA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C0E"/>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74C0E"/>
    <w:pPr>
      <w:pBdr>
        <w:top w:val="nil"/>
        <w:left w:val="nil"/>
        <w:bottom w:val="nil"/>
        <w:right w:val="nil"/>
        <w:between w:val="nil"/>
        <w:bar w:val="nil"/>
      </w:pBdr>
    </w:pPr>
    <w:rPr>
      <w:rFonts w:ascii="Arial" w:eastAsia="Arial Unicode MS" w:hAnsi="Arial" w:cs="Arial Unicode MS"/>
      <w:color w:val="000000"/>
      <w:u w:color="000000"/>
      <w:bdr w:val="nil"/>
      <w:lang w:eastAsia="zh-CN"/>
    </w:rPr>
  </w:style>
  <w:style w:type="paragraph" w:customStyle="1" w:styleId="HeaderFooter">
    <w:name w:val="Header &amp; Footer"/>
    <w:rsid w:val="00174C0E"/>
    <w:pPr>
      <w:pBdr>
        <w:top w:val="nil"/>
        <w:left w:val="nil"/>
        <w:bottom w:val="nil"/>
        <w:right w:val="nil"/>
        <w:between w:val="nil"/>
        <w:bar w:val="nil"/>
      </w:pBdr>
      <w:tabs>
        <w:tab w:val="right" w:pos="9020"/>
      </w:tabs>
    </w:pPr>
    <w:rPr>
      <w:rFonts w:ascii="Helvetica Neue" w:eastAsia="Helvetica Neue" w:hAnsi="Helvetica Neue" w:cs="Helvetica Neue"/>
      <w:color w:val="000000"/>
      <w:bdr w:val="nil"/>
      <w:lang w:eastAsia="zh-CN"/>
    </w:rPr>
  </w:style>
  <w:style w:type="paragraph" w:customStyle="1" w:styleId="Default">
    <w:name w:val="Default"/>
    <w:rsid w:val="00174C0E"/>
    <w:pPr>
      <w:pBdr>
        <w:top w:val="nil"/>
        <w:left w:val="nil"/>
        <w:bottom w:val="nil"/>
        <w:right w:val="nil"/>
        <w:between w:val="nil"/>
        <w:bar w:val="nil"/>
      </w:pBdr>
      <w:spacing w:before="160" w:line="288" w:lineRule="auto"/>
    </w:pPr>
    <w:rPr>
      <w:rFonts w:ascii="Helvetica Neue" w:eastAsia="Helvetica Neue" w:hAnsi="Helvetica Neue" w:cs="Helvetica Neue"/>
      <w:color w:val="000000"/>
      <w:bdr w:val="nil"/>
      <w:lang w:eastAsia="zh-CN"/>
    </w:rPr>
  </w:style>
  <w:style w:type="paragraph" w:styleId="ListParagraph">
    <w:name w:val="List Paragraph"/>
    <w:rsid w:val="00174C0E"/>
    <w:pPr>
      <w:pBdr>
        <w:top w:val="nil"/>
        <w:left w:val="nil"/>
        <w:bottom w:val="nil"/>
        <w:right w:val="nil"/>
        <w:between w:val="nil"/>
        <w:bar w:val="nil"/>
      </w:pBdr>
      <w:ind w:left="720"/>
    </w:pPr>
    <w:rPr>
      <w:rFonts w:ascii="Arial" w:eastAsia="Arial Unicode MS" w:hAnsi="Arial" w:cs="Arial Unicode MS"/>
      <w:color w:val="000000"/>
      <w:u w:color="000000"/>
      <w:bdr w:val="nil"/>
      <w:lang w:eastAsia="zh-CN"/>
    </w:rPr>
  </w:style>
  <w:style w:type="numbering" w:customStyle="1" w:styleId="ImportedStyle1">
    <w:name w:val="Imported Style 1"/>
    <w:rsid w:val="00174C0E"/>
    <w:pPr>
      <w:numPr>
        <w:numId w:val="1"/>
      </w:numPr>
    </w:pPr>
  </w:style>
  <w:style w:type="character" w:customStyle="1" w:styleId="None">
    <w:name w:val="None"/>
    <w:rsid w:val="00174C0E"/>
  </w:style>
  <w:style w:type="character" w:customStyle="1" w:styleId="Hyperlink0">
    <w:name w:val="Hyperlink.0"/>
    <w:rsid w:val="00174C0E"/>
    <w:rPr>
      <w:outline w:val="0"/>
      <w:color w:val="1155CC"/>
      <w:u w:color="1155CC"/>
    </w:rPr>
  </w:style>
  <w:style w:type="paragraph" w:styleId="NormalWeb">
    <w:name w:val="Normal (Web)"/>
    <w:uiPriority w:val="99"/>
    <w:rsid w:val="00174C0E"/>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lang w:eastAsia="zh-CN"/>
    </w:rPr>
  </w:style>
  <w:style w:type="character" w:customStyle="1" w:styleId="Hyperlink1">
    <w:name w:val="Hyperlink.1"/>
    <w:rsid w:val="00174C0E"/>
    <w:rPr>
      <w:rFonts w:ascii="Arial" w:eastAsia="Arial" w:hAnsi="Arial" w:cs="Arial"/>
      <w:outline w:val="0"/>
      <w:color w:val="0000FF"/>
      <w:u w:val="single" w:color="0000FF"/>
    </w:rPr>
  </w:style>
  <w:style w:type="character" w:customStyle="1" w:styleId="Hyperlink2">
    <w:name w:val="Hyperlink.2"/>
    <w:rsid w:val="00174C0E"/>
    <w:rPr>
      <w:outline w:val="0"/>
      <w:color w:val="000000"/>
      <w:u w:val="single" w:color="000000"/>
    </w:rPr>
  </w:style>
  <w:style w:type="numbering" w:customStyle="1" w:styleId="ImportedStyle2">
    <w:name w:val="Imported Style 2"/>
    <w:rsid w:val="00174C0E"/>
    <w:pPr>
      <w:numPr>
        <w:numId w:val="3"/>
      </w:numPr>
    </w:pPr>
  </w:style>
  <w:style w:type="character" w:customStyle="1" w:styleId="Hyperlink3">
    <w:name w:val="Hyperlink.3"/>
    <w:rsid w:val="00174C0E"/>
    <w:rPr>
      <w:rFonts w:ascii="Arial" w:eastAsia="Arial" w:hAnsi="Arial" w:cs="Arial"/>
      <w:outline w:val="0"/>
      <w:color w:val="1155CC"/>
      <w:u w:val="single" w:color="1155CC"/>
    </w:rPr>
  </w:style>
  <w:style w:type="character" w:customStyle="1" w:styleId="Hyperlink4">
    <w:name w:val="Hyperlink.4"/>
    <w:rsid w:val="00174C0E"/>
    <w:rPr>
      <w:rFonts w:ascii="Arial" w:eastAsia="Arial" w:hAnsi="Arial" w:cs="Arial"/>
      <w:i/>
      <w:iCs/>
      <w:outline w:val="0"/>
      <w:color w:val="1155CC"/>
      <w:u w:val="single" w:color="1155CC"/>
    </w:rPr>
  </w:style>
  <w:style w:type="character" w:customStyle="1" w:styleId="Hyperlink5">
    <w:name w:val="Hyperlink.5"/>
    <w:rsid w:val="00174C0E"/>
    <w:rPr>
      <w:outline w:val="0"/>
      <w:color w:val="1155CC"/>
      <w:u w:color="1155CC"/>
    </w:rPr>
  </w:style>
  <w:style w:type="character" w:customStyle="1" w:styleId="Hyperlink6">
    <w:name w:val="Hyperlink.6"/>
    <w:rsid w:val="00174C0E"/>
    <w:rPr>
      <w:outline w:val="0"/>
      <w:color w:val="212121"/>
      <w:u w:color="212121"/>
    </w:rPr>
  </w:style>
  <w:style w:type="character" w:styleId="Hyperlink">
    <w:name w:val="Hyperlink"/>
    <w:basedOn w:val="DefaultParagraphFont"/>
    <w:uiPriority w:val="99"/>
    <w:unhideWhenUsed/>
    <w:qFormat/>
    <w:rsid w:val="00F23897"/>
    <w:rPr>
      <w:color w:val="0563C1" w:themeColor="hyperlink"/>
      <w:u w:val="single"/>
    </w:rPr>
  </w:style>
  <w:style w:type="character" w:styleId="UnresolvedMention">
    <w:name w:val="Unresolved Mention"/>
    <w:basedOn w:val="DefaultParagraphFont"/>
    <w:uiPriority w:val="99"/>
    <w:semiHidden/>
    <w:unhideWhenUsed/>
    <w:rsid w:val="00F23897"/>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B77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721"/>
    <w:rPr>
      <w:rFonts w:ascii="Segoe UI" w:eastAsia="Arial Unicode MS" w:hAnsi="Segoe UI" w:cs="Segoe UI"/>
      <w:sz w:val="18"/>
      <w:szCs w:val="18"/>
      <w:bdr w:val="nil"/>
    </w:rPr>
  </w:style>
  <w:style w:type="paragraph" w:styleId="Revision">
    <w:name w:val="Revision"/>
    <w:hidden/>
    <w:uiPriority w:val="99"/>
    <w:semiHidden/>
    <w:rsid w:val="006B7721"/>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3808C4"/>
    <w:rPr>
      <w:b/>
      <w:bCs/>
    </w:rPr>
  </w:style>
  <w:style w:type="character" w:customStyle="1" w:styleId="CommentSubjectChar">
    <w:name w:val="Comment Subject Char"/>
    <w:basedOn w:val="CommentTextChar"/>
    <w:link w:val="CommentSubject"/>
    <w:uiPriority w:val="99"/>
    <w:semiHidden/>
    <w:rsid w:val="003808C4"/>
    <w:rPr>
      <w:rFonts w:ascii="Times New Roman" w:eastAsia="Arial Unicode MS" w:hAnsi="Times New Roman" w:cs="Times New Roman"/>
      <w:b/>
      <w:bCs/>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79723">
      <w:bodyDiv w:val="1"/>
      <w:marLeft w:val="0"/>
      <w:marRight w:val="0"/>
      <w:marTop w:val="0"/>
      <w:marBottom w:val="0"/>
      <w:divBdr>
        <w:top w:val="none" w:sz="0" w:space="0" w:color="auto"/>
        <w:left w:val="none" w:sz="0" w:space="0" w:color="auto"/>
        <w:bottom w:val="none" w:sz="0" w:space="0" w:color="auto"/>
        <w:right w:val="none" w:sz="0" w:space="0" w:color="auto"/>
      </w:divBdr>
      <w:divsChild>
        <w:div w:id="118378308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amazon.com/Paul-W-Beamish/e/B001IXO1B2?ref=sr_ntt_srch_lnk_fkmr1_1&amp;qid=1658428415&amp;sr=8-1-fkmr1"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academic.html" TargetMode="External"/><Relationship Id="rId34" Type="http://schemas.microsoft.com/office/2018/08/relationships/commentsExtensible" Target="commentsExtensible.xml"/><Relationship Id="rId7" Type="http://schemas.openxmlformats.org/officeDocument/2006/relationships/hyperlink" Target="https://brightspace.nyu.edu" TargetMode="External"/><Relationship Id="rId12" Type="http://schemas.openxmlformats.org/officeDocument/2006/relationships/hyperlink" Target="https://www.amazon.com/Transnational-Management-Text-Cases-Cross-Border/dp/1108436692/ref=sr_1_fkmr1_1?crid=36C0B55M83KUM&amp;keywords=Managing+Across+Borders:+The+Transnational+Solution+(2d+ed.)&amp;qid=1658428415&amp;sprefix=managing+across+borders+the+transnational+solution+2d+ed.+,aps,423&amp;sr=8-1-fkmr1"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sp.harvard.edu/import/1190701" TargetMode="External"/><Relationship Id="rId24" Type="http://schemas.openxmlformats.org/officeDocument/2006/relationships/hyperlink" Target="https://www.nyu.edu/students/health-and-wellness/wellness-exchange.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nyu.edu/c.php?g=1307730&amp;p=9624166"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4326</Words>
  <Characters>24661</Characters>
  <Application>Microsoft Office Word</Application>
  <DocSecurity>8</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Roseanna DeMaria</dc:creator>
  <cp:keywords/>
  <dc:description/>
  <cp:lastModifiedBy>Anna Bohren</cp:lastModifiedBy>
  <cp:revision>10</cp:revision>
  <dcterms:created xsi:type="dcterms:W3CDTF">2024-05-21T18:41:00Z</dcterms:created>
  <dcterms:modified xsi:type="dcterms:W3CDTF">2024-07-18T18:47:00Z</dcterms:modified>
</cp:coreProperties>
</file>