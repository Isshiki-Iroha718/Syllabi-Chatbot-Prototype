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829" w:rsidRDefault="005E7829">
      <w:pPr>
        <w:spacing w:after="200"/>
        <w:rPr>
          <w:rFonts w:ascii="Roboto Light" w:eastAsia="Roboto Light" w:hAnsi="Roboto Light" w:cs="Roboto Light"/>
          <w:sz w:val="32"/>
          <w:szCs w:val="32"/>
        </w:rPr>
      </w:pPr>
    </w:p>
    <w:p w14:paraId="00000002" w14:textId="77777777" w:rsidR="005E7829" w:rsidRDefault="001A28BC">
      <w:pPr>
        <w:widowControl w:val="0"/>
        <w:ind w:left="-360" w:right="-360"/>
        <w:jc w:val="center"/>
        <w:rPr>
          <w:rFonts w:ascii="Arial" w:eastAsia="Arial" w:hAnsi="Arial" w:cs="Arial"/>
          <w:b/>
          <w:color w:val="212121"/>
          <w:sz w:val="32"/>
          <w:szCs w:val="32"/>
        </w:rPr>
      </w:pPr>
      <w:bookmarkStart w:id="0" w:name="bookmark=id.gjdgxs" w:colFirst="0" w:colLast="0"/>
      <w:bookmarkEnd w:id="0"/>
      <w:r>
        <w:rPr>
          <w:rFonts w:ascii="Arial" w:eastAsia="Arial" w:hAnsi="Arial" w:cs="Arial"/>
          <w:b/>
          <w:color w:val="212121"/>
          <w:sz w:val="32"/>
          <w:szCs w:val="32"/>
        </w:rPr>
        <w:t>Research Process &amp; Methodology</w:t>
      </w:r>
    </w:p>
    <w:p w14:paraId="00000003" w14:textId="77777777" w:rsidR="005E7829" w:rsidRDefault="001A28BC">
      <w:pPr>
        <w:widowControl w:val="0"/>
        <w:ind w:left="-360" w:right="-360"/>
        <w:jc w:val="center"/>
        <w:rPr>
          <w:rFonts w:ascii="Arial" w:eastAsia="Arial" w:hAnsi="Arial" w:cs="Arial"/>
          <w:b/>
        </w:rPr>
      </w:pPr>
      <w:bookmarkStart w:id="1" w:name="_heading=h.30j0zll" w:colFirst="0" w:colLast="0"/>
      <w:bookmarkEnd w:id="1"/>
      <w:r>
        <w:rPr>
          <w:rFonts w:ascii="Arial" w:eastAsia="Arial" w:hAnsi="Arial" w:cs="Arial"/>
          <w:b/>
        </w:rPr>
        <w:t>MASY1-GC 1260 | 202 | Fall 2024 | 09/03/2024 - 12/10/2024</w:t>
      </w:r>
      <w:r>
        <w:rPr>
          <w:rFonts w:ascii="Arial" w:eastAsia="Arial" w:hAnsi="Arial" w:cs="Arial"/>
        </w:rPr>
        <w:t xml:space="preserve"> </w:t>
      </w:r>
      <w:r>
        <w:rPr>
          <w:rFonts w:ascii="Arial" w:eastAsia="Arial" w:hAnsi="Arial" w:cs="Arial"/>
          <w:b/>
        </w:rPr>
        <w:t xml:space="preserve">| </w:t>
      </w:r>
      <w:sdt>
        <w:sdtPr>
          <w:tag w:val="goog_rdk_0"/>
          <w:id w:val="1073944651"/>
        </w:sdtPr>
        <w:sdtEndPr/>
        <w:sdtContent/>
      </w:sdt>
      <w:r>
        <w:rPr>
          <w:rFonts w:ascii="Arial" w:eastAsia="Arial" w:hAnsi="Arial" w:cs="Arial"/>
          <w:b/>
        </w:rPr>
        <w:t>3 Credits</w:t>
      </w:r>
    </w:p>
    <w:p w14:paraId="00000004" w14:textId="77777777" w:rsidR="005E7829" w:rsidRDefault="001A28BC">
      <w:pPr>
        <w:widowControl w:val="0"/>
        <w:ind w:left="-360" w:right="-360"/>
        <w:jc w:val="center"/>
        <w:rPr>
          <w:rFonts w:ascii="Arial" w:eastAsia="Arial" w:hAnsi="Arial" w:cs="Arial"/>
          <w:b/>
        </w:rPr>
      </w:pPr>
      <w:r>
        <w:rPr>
          <w:rFonts w:ascii="Arial" w:eastAsia="Arial" w:hAnsi="Arial" w:cs="Arial"/>
          <w:b/>
        </w:rPr>
        <w:t>Modality: Online (Sy)</w:t>
      </w:r>
    </w:p>
    <w:p w14:paraId="00000005" w14:textId="77777777" w:rsidR="005E7829" w:rsidRDefault="001A28BC">
      <w:pPr>
        <w:widowControl w:val="0"/>
        <w:ind w:left="-360" w:right="-360"/>
        <w:jc w:val="center"/>
        <w:rPr>
          <w:rFonts w:ascii="Arial" w:eastAsia="Arial" w:hAnsi="Arial" w:cs="Arial"/>
        </w:rPr>
      </w:pPr>
      <w:r>
        <w:rPr>
          <w:rFonts w:ascii="Arial" w:eastAsia="Arial" w:hAnsi="Arial" w:cs="Arial"/>
        </w:rPr>
        <w:t xml:space="preserve">Course Site URL: </w:t>
      </w:r>
      <w:hyperlink r:id="rId8">
        <w:r>
          <w:rPr>
            <w:rFonts w:ascii="Arial" w:eastAsia="Arial" w:hAnsi="Arial" w:cs="Arial"/>
            <w:color w:val="1155CC"/>
            <w:u w:val="single"/>
          </w:rPr>
          <w:t>https://brightspace.nyu.edu/</w:t>
        </w:r>
      </w:hyperlink>
    </w:p>
    <w:p w14:paraId="00000006" w14:textId="77777777" w:rsidR="005E7829" w:rsidRDefault="005E7829">
      <w:pPr>
        <w:widowControl w:val="0"/>
        <w:ind w:left="-360" w:right="-360"/>
        <w:rPr>
          <w:rFonts w:ascii="Arial" w:eastAsia="Arial" w:hAnsi="Arial" w:cs="Arial"/>
        </w:rPr>
      </w:pPr>
    </w:p>
    <w:p w14:paraId="00000007" w14:textId="77777777" w:rsidR="005E7829" w:rsidRDefault="001A28BC">
      <w:pPr>
        <w:ind w:left="-360" w:right="-360"/>
        <w:rPr>
          <w:rFonts w:ascii="Arial" w:eastAsia="Arial" w:hAnsi="Arial" w:cs="Arial"/>
          <w:b/>
        </w:rPr>
      </w:pPr>
      <w:bookmarkStart w:id="2" w:name="bookmark=id.1fob9te" w:colFirst="0" w:colLast="0"/>
      <w:bookmarkEnd w:id="2"/>
      <w:r>
        <w:rPr>
          <w:rFonts w:ascii="Arial" w:eastAsia="Arial" w:hAnsi="Arial" w:cs="Arial"/>
          <w:b/>
        </w:rPr>
        <w:t>General Course Information</w:t>
      </w:r>
    </w:p>
    <w:p w14:paraId="00000008" w14:textId="77777777" w:rsidR="005E7829" w:rsidRDefault="001A28BC">
      <w:pPr>
        <w:ind w:left="-360" w:right="-360"/>
        <w:rPr>
          <w:rFonts w:ascii="Arial" w:eastAsia="Arial" w:hAnsi="Arial" w:cs="Arial"/>
        </w:rPr>
      </w:pPr>
      <w:r>
        <w:rPr>
          <w:rFonts w:ascii="Arial" w:eastAsia="Arial" w:hAnsi="Arial" w:cs="Arial"/>
          <w:b/>
        </w:rPr>
        <w:t>Name/Title:</w:t>
      </w:r>
      <w:r>
        <w:rPr>
          <w:rFonts w:ascii="Arial" w:eastAsia="Arial" w:hAnsi="Arial" w:cs="Arial"/>
        </w:rPr>
        <w:t xml:space="preserve"> Dr. Joy </w:t>
      </w:r>
      <w:proofErr w:type="spellStart"/>
      <w:r>
        <w:rPr>
          <w:rFonts w:ascii="Arial" w:eastAsia="Arial" w:hAnsi="Arial" w:cs="Arial"/>
        </w:rPr>
        <w:t>Ohayia</w:t>
      </w:r>
      <w:proofErr w:type="spellEnd"/>
      <w:r>
        <w:rPr>
          <w:rFonts w:ascii="Arial" w:eastAsia="Arial" w:hAnsi="Arial" w:cs="Arial"/>
        </w:rPr>
        <w:t>, Adjunct Instructor (she/her/hers)</w:t>
      </w:r>
    </w:p>
    <w:p w14:paraId="00000009" w14:textId="77777777" w:rsidR="005E7829" w:rsidRDefault="001A28BC">
      <w:pPr>
        <w:ind w:left="-360" w:right="-360"/>
        <w:rPr>
          <w:rFonts w:ascii="Arial" w:eastAsia="Arial" w:hAnsi="Arial" w:cs="Arial"/>
        </w:rPr>
      </w:pPr>
      <w:r>
        <w:rPr>
          <w:rFonts w:ascii="Arial" w:eastAsia="Arial" w:hAnsi="Arial" w:cs="Arial"/>
          <w:b/>
        </w:rPr>
        <w:t>NYU Email:</w:t>
      </w:r>
      <w:r>
        <w:rPr>
          <w:rFonts w:ascii="Arial" w:eastAsia="Arial" w:hAnsi="Arial" w:cs="Arial"/>
        </w:rPr>
        <w:t xml:space="preserve"> jo73@nyu.edu</w:t>
      </w:r>
    </w:p>
    <w:p w14:paraId="0000000A" w14:textId="76601137" w:rsidR="005E7829" w:rsidRDefault="001A28BC">
      <w:pPr>
        <w:ind w:left="-360" w:right="-360"/>
        <w:rPr>
          <w:rFonts w:ascii="Arial" w:eastAsia="Arial" w:hAnsi="Arial" w:cs="Arial"/>
          <w:highlight w:val="white"/>
        </w:rPr>
      </w:pPr>
      <w:r>
        <w:rPr>
          <w:rFonts w:ascii="Arial" w:eastAsia="Arial" w:hAnsi="Arial" w:cs="Arial"/>
          <w:b/>
        </w:rPr>
        <w:t>Class Meeting Schedule:</w:t>
      </w:r>
      <w:r>
        <w:rPr>
          <w:rFonts w:ascii="Arial" w:eastAsia="Arial" w:hAnsi="Arial" w:cs="Arial"/>
        </w:rPr>
        <w:t xml:space="preserve"> 09/03/2024 - 12/10/2024</w:t>
      </w:r>
      <w:r>
        <w:rPr>
          <w:rFonts w:ascii="Arial" w:eastAsia="Arial" w:hAnsi="Arial" w:cs="Arial"/>
          <w:highlight w:val="white"/>
        </w:rPr>
        <w:t xml:space="preserve"> | Tuesdays | 07:00pm -- 09:35pm</w:t>
      </w:r>
    </w:p>
    <w:p w14:paraId="5E816F87" w14:textId="3C3F2D6D" w:rsidR="00326EFC" w:rsidRPr="00326EFC" w:rsidRDefault="00326EFC">
      <w:pPr>
        <w:ind w:left="-360" w:right="-360"/>
        <w:rPr>
          <w:rFonts w:ascii="Arial" w:eastAsia="Arial" w:hAnsi="Arial" w:cs="Arial"/>
          <w:b/>
          <w:color w:val="FF0000"/>
          <w:highlight w:val="white"/>
        </w:rPr>
      </w:pPr>
      <w:r>
        <w:rPr>
          <w:rFonts w:ascii="Arial" w:eastAsia="Arial" w:hAnsi="Arial" w:cs="Arial"/>
          <w:b/>
        </w:rPr>
        <w:t>No Class Date:</w:t>
      </w:r>
      <w:r>
        <w:rPr>
          <w:rFonts w:ascii="Arial" w:eastAsia="Arial" w:hAnsi="Arial" w:cs="Arial"/>
          <w:color w:val="FF0000"/>
          <w:highlight w:val="white"/>
        </w:rPr>
        <w:t xml:space="preserve"> </w:t>
      </w:r>
      <w:r w:rsidRPr="00326EFC">
        <w:rPr>
          <w:rFonts w:ascii="Arial" w:eastAsia="Arial" w:hAnsi="Arial" w:cs="Arial"/>
          <w:highlight w:val="white"/>
        </w:rPr>
        <w:t xml:space="preserve">Tuesday, </w:t>
      </w:r>
      <w:r>
        <w:rPr>
          <w:rFonts w:ascii="Arial" w:eastAsia="Arial" w:hAnsi="Arial" w:cs="Arial"/>
          <w:highlight w:val="white"/>
        </w:rPr>
        <w:t>10/15/2024</w:t>
      </w:r>
    </w:p>
    <w:p w14:paraId="0000000B" w14:textId="77777777" w:rsidR="005E7829" w:rsidRDefault="001A28BC">
      <w:pPr>
        <w:ind w:left="-360" w:right="-360"/>
        <w:rPr>
          <w:rFonts w:ascii="Arial" w:eastAsia="Arial" w:hAnsi="Arial" w:cs="Arial"/>
          <w:color w:val="57068C"/>
          <w:highlight w:val="white"/>
        </w:rPr>
      </w:pPr>
      <w:r>
        <w:rPr>
          <w:rFonts w:ascii="Arial" w:eastAsia="Arial" w:hAnsi="Arial" w:cs="Arial"/>
          <w:b/>
          <w:color w:val="212121"/>
        </w:rPr>
        <w:t>Class Location:</w:t>
      </w:r>
      <w:r>
        <w:rPr>
          <w:rFonts w:ascii="Arial" w:eastAsia="Arial" w:hAnsi="Arial" w:cs="Arial"/>
          <w:color w:val="212121"/>
        </w:rPr>
        <w:t xml:space="preserve"> </w:t>
      </w:r>
      <w:r>
        <w:rPr>
          <w:rFonts w:ascii="Arial" w:eastAsia="Arial" w:hAnsi="Arial" w:cs="Arial"/>
          <w:highlight w:val="white"/>
        </w:rPr>
        <w:t xml:space="preserve">Online - Distance Learning </w:t>
      </w:r>
    </w:p>
    <w:p w14:paraId="0000000C" w14:textId="77777777" w:rsidR="005E7829" w:rsidRDefault="001A28BC">
      <w:pPr>
        <w:ind w:left="-360" w:right="-360"/>
        <w:rPr>
          <w:rFonts w:ascii="Arial" w:eastAsia="Arial" w:hAnsi="Arial" w:cs="Arial"/>
          <w:color w:val="57068C"/>
          <w:highlight w:val="white"/>
        </w:rPr>
      </w:pPr>
      <w:r>
        <w:rPr>
          <w:rFonts w:ascii="Arial" w:eastAsia="Arial" w:hAnsi="Arial" w:cs="Arial"/>
          <w:b/>
        </w:rPr>
        <w:t>Office Hours:</w:t>
      </w:r>
      <w:r>
        <w:rPr>
          <w:rFonts w:ascii="Arial" w:eastAsia="Arial" w:hAnsi="Arial" w:cs="Arial"/>
        </w:rPr>
        <w:t xml:space="preserve"> </w:t>
      </w:r>
      <w:r>
        <w:rPr>
          <w:rFonts w:ascii="Arial" w:eastAsia="Arial" w:hAnsi="Arial" w:cs="Arial"/>
          <w:highlight w:val="white"/>
        </w:rPr>
        <w:t>Students will have an opportunity to schedule virtual meetings with the instructor at designated times. Meetings are by appointment before class meetings or as needed after class meetings.</w:t>
      </w:r>
    </w:p>
    <w:p w14:paraId="0000000D" w14:textId="77777777" w:rsidR="005E7829" w:rsidRDefault="005E7829">
      <w:pPr>
        <w:ind w:left="-360" w:right="-360"/>
        <w:rPr>
          <w:rFonts w:ascii="Arial" w:eastAsia="Arial" w:hAnsi="Arial" w:cs="Arial"/>
          <w:color w:val="57068C"/>
          <w:highlight w:val="white"/>
        </w:rPr>
      </w:pPr>
    </w:p>
    <w:p w14:paraId="0000000E" w14:textId="77777777" w:rsidR="005E7829" w:rsidRDefault="001A28BC">
      <w:pPr>
        <w:ind w:left="-360" w:right="-360"/>
        <w:rPr>
          <w:rFonts w:ascii="Arial" w:eastAsia="Arial" w:hAnsi="Arial" w:cs="Arial"/>
          <w:color w:val="57068C"/>
        </w:rPr>
      </w:pPr>
      <w:bookmarkStart w:id="3" w:name="bookmark=id.3znysh7" w:colFirst="0" w:colLast="0"/>
      <w:bookmarkEnd w:id="3"/>
      <w:r>
        <w:rPr>
          <w:rFonts w:ascii="Arial" w:eastAsia="Arial" w:hAnsi="Arial" w:cs="Arial"/>
          <w:b/>
        </w:rPr>
        <w:t xml:space="preserve">Description </w:t>
      </w:r>
    </w:p>
    <w:p w14:paraId="0000000F" w14:textId="77777777" w:rsidR="005E7829" w:rsidRDefault="001A28BC">
      <w:pPr>
        <w:pBdr>
          <w:top w:val="nil"/>
          <w:left w:val="nil"/>
          <w:bottom w:val="nil"/>
          <w:right w:val="nil"/>
          <w:between w:val="nil"/>
        </w:pBdr>
        <w:ind w:left="-360" w:right="-360"/>
        <w:rPr>
          <w:rFonts w:ascii="Arial" w:eastAsia="Arial" w:hAnsi="Arial" w:cs="Arial"/>
          <w:b/>
        </w:rPr>
      </w:pPr>
      <w:r>
        <w:rPr>
          <w:rFonts w:ascii="Arial" w:eastAsia="Arial" w:hAnsi="Arial" w:cs="Arial"/>
        </w:rPr>
        <w:t>This course prepares students with the required resea</w:t>
      </w:r>
      <w:r>
        <w:rPr>
          <w:rFonts w:ascii="Arial" w:eastAsia="Arial" w:hAnsi="Arial" w:cs="Arial"/>
        </w:rPr>
        <w:t>rch skills necessary to successfully conceptualize a research topic and to subsequently develop a proposal to research the topic. Students learn to conduct a literature review, develop a theoretical framework, develop analytical research questions or hypot</w:t>
      </w:r>
      <w:r>
        <w:rPr>
          <w:rFonts w:ascii="Arial" w:eastAsia="Arial" w:hAnsi="Arial" w:cs="Arial"/>
        </w:rPr>
        <w:t>hesis, identify data collection methods, and prepare to analyze and interpret research findings. This course affords students the opportunity to thoroughly explore a specific business topic, as it relates to their area of study and/or professional field an</w:t>
      </w:r>
      <w:r>
        <w:rPr>
          <w:rFonts w:ascii="Arial" w:eastAsia="Arial" w:hAnsi="Arial" w:cs="Arial"/>
        </w:rPr>
        <w:t xml:space="preserve">d develop a formal research proposal based on that topic. </w:t>
      </w:r>
    </w:p>
    <w:p w14:paraId="00000010" w14:textId="77777777" w:rsidR="005E7829" w:rsidRDefault="005E7829">
      <w:pPr>
        <w:pBdr>
          <w:top w:val="nil"/>
          <w:left w:val="nil"/>
          <w:bottom w:val="nil"/>
          <w:right w:val="nil"/>
          <w:between w:val="nil"/>
        </w:pBdr>
        <w:ind w:left="-360" w:right="-360"/>
        <w:rPr>
          <w:rFonts w:ascii="Arial" w:eastAsia="Arial" w:hAnsi="Arial" w:cs="Arial"/>
        </w:rPr>
      </w:pPr>
    </w:p>
    <w:p w14:paraId="00000011" w14:textId="77777777" w:rsidR="005E7829" w:rsidRDefault="001A28BC">
      <w:pPr>
        <w:ind w:left="-360" w:right="-360"/>
        <w:rPr>
          <w:rFonts w:ascii="Arial" w:eastAsia="Arial" w:hAnsi="Arial" w:cs="Arial"/>
          <w:b/>
        </w:rPr>
      </w:pPr>
      <w:bookmarkStart w:id="4" w:name="bookmark=id.2et92p0" w:colFirst="0" w:colLast="0"/>
      <w:bookmarkEnd w:id="4"/>
      <w:r>
        <w:rPr>
          <w:rFonts w:ascii="Arial" w:eastAsia="Arial" w:hAnsi="Arial" w:cs="Arial"/>
          <w:b/>
        </w:rPr>
        <w:t xml:space="preserve">Prerequisites </w:t>
      </w:r>
    </w:p>
    <w:p w14:paraId="00000012" w14:textId="77777777" w:rsidR="005E7829" w:rsidRDefault="001A28BC">
      <w:pPr>
        <w:ind w:left="-360" w:right="-360"/>
        <w:rPr>
          <w:rFonts w:ascii="Arial" w:eastAsia="Arial" w:hAnsi="Arial" w:cs="Arial"/>
        </w:rPr>
      </w:pPr>
      <w:r>
        <w:rPr>
          <w:rFonts w:ascii="Arial" w:eastAsia="Arial" w:hAnsi="Arial" w:cs="Arial"/>
        </w:rPr>
        <w:t xml:space="preserve">1210 – Quantitative Models for Decision Makers </w:t>
      </w:r>
    </w:p>
    <w:p w14:paraId="00000013" w14:textId="77777777" w:rsidR="005E7829" w:rsidRDefault="005E7829">
      <w:pPr>
        <w:ind w:left="-360" w:right="-360"/>
        <w:rPr>
          <w:rFonts w:ascii="Arial" w:eastAsia="Arial" w:hAnsi="Arial" w:cs="Arial"/>
        </w:rPr>
      </w:pPr>
    </w:p>
    <w:p w14:paraId="00000014" w14:textId="77777777" w:rsidR="005E7829" w:rsidRDefault="001A28BC">
      <w:pPr>
        <w:ind w:left="-360" w:right="-360"/>
        <w:rPr>
          <w:rFonts w:ascii="Arial" w:eastAsia="Arial" w:hAnsi="Arial" w:cs="Arial"/>
        </w:rPr>
      </w:pPr>
      <w:bookmarkStart w:id="5" w:name="bookmark=id.tyjcwt" w:colFirst="0" w:colLast="0"/>
      <w:bookmarkEnd w:id="5"/>
      <w:r>
        <w:rPr>
          <w:rFonts w:ascii="Arial" w:eastAsia="Arial" w:hAnsi="Arial" w:cs="Arial"/>
          <w:b/>
        </w:rPr>
        <w:t xml:space="preserve">Learning Outcomes </w:t>
      </w:r>
    </w:p>
    <w:p w14:paraId="00000015" w14:textId="77777777" w:rsidR="005E7829" w:rsidRDefault="001A28BC">
      <w:pPr>
        <w:ind w:left="-360" w:right="-360"/>
        <w:rPr>
          <w:rFonts w:ascii="Arial" w:eastAsia="Arial" w:hAnsi="Arial" w:cs="Arial"/>
        </w:rPr>
      </w:pPr>
      <w:r>
        <w:rPr>
          <w:rFonts w:ascii="Arial" w:eastAsia="Arial" w:hAnsi="Arial" w:cs="Arial"/>
        </w:rPr>
        <w:t>At the conclusion of this course, students will be able to:</w:t>
      </w:r>
    </w:p>
    <w:p w14:paraId="00000016" w14:textId="77777777" w:rsidR="005E7829" w:rsidRDefault="001A28BC">
      <w:pPr>
        <w:numPr>
          <w:ilvl w:val="0"/>
          <w:numId w:val="1"/>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Develop professional research skills such as identification of a topic, evaluation and proper use of information sources, and selection of appropriate research methodologies.</w:t>
      </w:r>
    </w:p>
    <w:p w14:paraId="00000017" w14:textId="77777777" w:rsidR="005E7829" w:rsidRDefault="001A28BC">
      <w:pPr>
        <w:numPr>
          <w:ilvl w:val="0"/>
          <w:numId w:val="1"/>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Apply a range of qualitative and quantitative research practices </w:t>
      </w:r>
    </w:p>
    <w:p w14:paraId="00000018" w14:textId="77777777" w:rsidR="005E7829" w:rsidRDefault="001A28BC">
      <w:pPr>
        <w:numPr>
          <w:ilvl w:val="0"/>
          <w:numId w:val="1"/>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Formulate a hyp</w:t>
      </w:r>
      <w:r>
        <w:rPr>
          <w:rFonts w:ascii="Arial" w:eastAsia="Arial" w:hAnsi="Arial" w:cs="Arial"/>
          <w:color w:val="000000"/>
        </w:rPr>
        <w:t>othesis or a set of research questions that address a business problem</w:t>
      </w:r>
    </w:p>
    <w:p w14:paraId="00000019" w14:textId="77777777" w:rsidR="005E7829" w:rsidRDefault="001A28BC">
      <w:pPr>
        <w:numPr>
          <w:ilvl w:val="0"/>
          <w:numId w:val="1"/>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Prepare a proposal incorporating appropriate research methods for the Capstone project.</w:t>
      </w:r>
    </w:p>
    <w:p w14:paraId="0000001A" w14:textId="77777777" w:rsidR="005E7829" w:rsidRDefault="001A28BC">
      <w:pPr>
        <w:numPr>
          <w:ilvl w:val="0"/>
          <w:numId w:val="1"/>
        </w:numPr>
        <w:pBdr>
          <w:top w:val="nil"/>
          <w:left w:val="nil"/>
          <w:bottom w:val="nil"/>
          <w:right w:val="nil"/>
          <w:between w:val="nil"/>
        </w:pBdr>
        <w:ind w:right="-360"/>
        <w:rPr>
          <w:rFonts w:ascii="Arial" w:eastAsia="Arial" w:hAnsi="Arial" w:cs="Arial"/>
          <w:color w:val="000000"/>
        </w:rPr>
      </w:pPr>
      <w:r>
        <w:rPr>
          <w:rFonts w:ascii="Arial" w:eastAsia="Arial" w:hAnsi="Arial" w:cs="Arial"/>
          <w:color w:val="000000"/>
        </w:rPr>
        <w:t>Apply ethical research protocols in line with policies and procedures involving human subjects (U</w:t>
      </w:r>
      <w:r>
        <w:rPr>
          <w:rFonts w:ascii="Arial" w:eastAsia="Arial" w:hAnsi="Arial" w:cs="Arial"/>
          <w:color w:val="000000"/>
        </w:rPr>
        <w:t>CAIHS)</w:t>
      </w:r>
    </w:p>
    <w:p w14:paraId="0000001B" w14:textId="77777777" w:rsidR="005E7829" w:rsidRDefault="005E7829">
      <w:pPr>
        <w:ind w:left="-360" w:right="-360"/>
        <w:rPr>
          <w:rFonts w:ascii="Arial" w:eastAsia="Arial" w:hAnsi="Arial" w:cs="Arial"/>
          <w:color w:val="57068C"/>
        </w:rPr>
      </w:pPr>
    </w:p>
    <w:p w14:paraId="0000001C" w14:textId="77777777" w:rsidR="005E7829" w:rsidRDefault="001A28BC">
      <w:pPr>
        <w:ind w:left="-360" w:right="-360"/>
        <w:rPr>
          <w:rFonts w:ascii="Arial" w:eastAsia="Arial" w:hAnsi="Arial" w:cs="Arial"/>
          <w:color w:val="8900E1"/>
        </w:rPr>
      </w:pPr>
      <w:bookmarkStart w:id="6" w:name="bookmark=id.3dy6vkm" w:colFirst="0" w:colLast="0"/>
      <w:bookmarkEnd w:id="6"/>
      <w:r>
        <w:rPr>
          <w:rFonts w:ascii="Arial" w:eastAsia="Arial" w:hAnsi="Arial" w:cs="Arial"/>
          <w:b/>
        </w:rPr>
        <w:t>Communication Methods</w:t>
      </w:r>
    </w:p>
    <w:p w14:paraId="0000001D" w14:textId="77777777" w:rsidR="005E7829" w:rsidRDefault="001A28BC">
      <w:pPr>
        <w:widowControl w:val="0"/>
        <w:ind w:left="-360" w:right="-360"/>
        <w:rPr>
          <w:rFonts w:ascii="Arial" w:eastAsia="Arial" w:hAnsi="Arial" w:cs="Arial"/>
        </w:rPr>
      </w:pPr>
      <w:r>
        <w:rPr>
          <w:rFonts w:ascii="Arial" w:eastAsia="Arial" w:hAnsi="Arial" w:cs="Arial"/>
        </w:rPr>
        <w:t xml:space="preserve">Be sure to turn on your </w:t>
      </w:r>
      <w:hyperlink r:id="rId9">
        <w:r>
          <w:rPr>
            <w:rFonts w:ascii="Arial" w:eastAsia="Arial" w:hAnsi="Arial" w:cs="Arial"/>
            <w:color w:val="1155CC"/>
          </w:rPr>
          <w:t>NYU Brightspace notifications</w:t>
        </w:r>
      </w:hyperlink>
      <w:r>
        <w:rPr>
          <w:rFonts w:ascii="Arial" w:eastAsia="Arial" w:hAnsi="Arial" w:cs="Arial"/>
          <w:color w:val="666666"/>
        </w:rPr>
        <w:t xml:space="preserve"> </w:t>
      </w:r>
      <w:r>
        <w:rPr>
          <w:rFonts w:ascii="Arial" w:eastAsia="Arial" w:hAnsi="Arial" w:cs="Arial"/>
        </w:rPr>
        <w:t xml:space="preserve">and frequently check the “Announcements” section of the course site. This will be the primary method I use to communicate information critical to your success in the course. </w:t>
      </w:r>
      <w:r>
        <w:rPr>
          <w:rFonts w:ascii="Arial" w:eastAsia="Arial" w:hAnsi="Arial" w:cs="Arial"/>
          <w:color w:val="212121"/>
        </w:rPr>
        <w:t xml:space="preserve">To contact me, send me an email to </w:t>
      </w:r>
      <w:hyperlink r:id="rId10">
        <w:r>
          <w:rPr>
            <w:rFonts w:ascii="Arial" w:eastAsia="Arial" w:hAnsi="Arial" w:cs="Arial"/>
            <w:color w:val="1155CC"/>
            <w:u w:val="single"/>
          </w:rPr>
          <w:t>jo73@nyu</w:t>
        </w:r>
        <w:r>
          <w:rPr>
            <w:rFonts w:ascii="Arial" w:eastAsia="Arial" w:hAnsi="Arial" w:cs="Arial"/>
            <w:color w:val="1155CC"/>
            <w:u w:val="single"/>
          </w:rPr>
          <w:t>.edu</w:t>
        </w:r>
      </w:hyperlink>
      <w:r>
        <w:rPr>
          <w:rFonts w:ascii="Arial" w:eastAsia="Arial" w:hAnsi="Arial" w:cs="Arial"/>
          <w:color w:val="212121"/>
        </w:rPr>
        <w:t xml:space="preserve">, I will respond within 24 hours. </w:t>
      </w:r>
    </w:p>
    <w:p w14:paraId="0000001E" w14:textId="77777777" w:rsidR="005E7829" w:rsidRDefault="005E7829">
      <w:pPr>
        <w:ind w:left="-360" w:right="-360"/>
        <w:rPr>
          <w:rFonts w:ascii="Arial" w:eastAsia="Arial" w:hAnsi="Arial" w:cs="Arial"/>
        </w:rPr>
      </w:pPr>
    </w:p>
    <w:p w14:paraId="0000001F" w14:textId="77777777" w:rsidR="005E7829" w:rsidRDefault="001A28BC">
      <w:pPr>
        <w:ind w:left="-360" w:right="-360"/>
        <w:rPr>
          <w:rFonts w:ascii="Arial" w:eastAsia="Arial" w:hAnsi="Arial" w:cs="Arial"/>
          <w:color w:val="57068C"/>
        </w:rPr>
      </w:pPr>
      <w:bookmarkStart w:id="7" w:name="bookmark=id.1t3h5sf" w:colFirst="0" w:colLast="0"/>
      <w:bookmarkEnd w:id="7"/>
      <w:r>
        <w:rPr>
          <w:rFonts w:ascii="Arial" w:eastAsia="Arial" w:hAnsi="Arial" w:cs="Arial"/>
          <w:b/>
          <w:color w:val="212121"/>
        </w:rPr>
        <w:t>Structure | Method | Modality</w:t>
      </w:r>
    </w:p>
    <w:p w14:paraId="00000020" w14:textId="77777777" w:rsidR="005E7829" w:rsidRDefault="001A28BC">
      <w:pPr>
        <w:widowControl w:val="0"/>
        <w:shd w:val="clear" w:color="auto" w:fill="FFFFFF"/>
        <w:ind w:left="-360" w:right="-360"/>
        <w:rPr>
          <w:rFonts w:ascii="Arial" w:eastAsia="Arial" w:hAnsi="Arial" w:cs="Arial"/>
          <w:color w:val="666666"/>
        </w:rPr>
      </w:pPr>
      <w:r>
        <w:rPr>
          <w:rFonts w:ascii="Arial" w:eastAsia="Arial" w:hAnsi="Arial" w:cs="Arial"/>
          <w:color w:val="212121"/>
        </w:rPr>
        <w:t xml:space="preserve">There are 14 session topics in this course. The session topics are organized into three (3) areas of study: 1) History, 2) Learning Principles, and 3) Instructional Design in Practice. </w:t>
      </w:r>
    </w:p>
    <w:p w14:paraId="00000021" w14:textId="77777777" w:rsidR="005E7829" w:rsidRDefault="005E7829">
      <w:pPr>
        <w:widowControl w:val="0"/>
        <w:shd w:val="clear" w:color="auto" w:fill="FFFFFF"/>
        <w:ind w:left="-360" w:right="-360"/>
        <w:rPr>
          <w:rFonts w:ascii="Arial" w:eastAsia="Arial" w:hAnsi="Arial" w:cs="Arial"/>
          <w:color w:val="666666"/>
        </w:rPr>
      </w:pPr>
    </w:p>
    <w:p w14:paraId="00000022" w14:textId="77777777" w:rsidR="005E7829" w:rsidRDefault="001A28BC">
      <w:pPr>
        <w:widowControl w:val="0"/>
        <w:shd w:val="clear" w:color="auto" w:fill="FFFFFF"/>
        <w:ind w:left="-360" w:right="-360"/>
        <w:rPr>
          <w:rFonts w:ascii="Arial" w:eastAsia="Arial" w:hAnsi="Arial" w:cs="Arial"/>
        </w:rPr>
      </w:pPr>
      <w:r>
        <w:rPr>
          <w:rFonts w:ascii="Arial" w:eastAsia="Arial" w:hAnsi="Arial" w:cs="Arial"/>
        </w:rPr>
        <w:t xml:space="preserve">Active learning experiences and small group projects are key components of the course. Assignments, papers, and exams will be based on course materials (e.g., readings, videos), lectures, and class discussions. </w:t>
      </w:r>
      <w:r>
        <w:rPr>
          <w:rFonts w:ascii="Arial" w:eastAsia="Arial" w:hAnsi="Arial" w:cs="Arial"/>
          <w:color w:val="212121"/>
        </w:rPr>
        <w:t>Course sessions will be conducted synchronou</w:t>
      </w:r>
      <w:r>
        <w:rPr>
          <w:rFonts w:ascii="Arial" w:eastAsia="Arial" w:hAnsi="Arial" w:cs="Arial"/>
          <w:color w:val="212121"/>
        </w:rPr>
        <w:t xml:space="preserve">sly on NYU Zoom, which you can access from the course site in </w:t>
      </w:r>
      <w:hyperlink r:id="rId11">
        <w:r>
          <w:rPr>
            <w:rFonts w:ascii="Arial" w:eastAsia="Arial" w:hAnsi="Arial" w:cs="Arial"/>
            <w:color w:val="1155CC"/>
          </w:rPr>
          <w:t>NYU Brightspace</w:t>
        </w:r>
      </w:hyperlink>
      <w:r>
        <w:rPr>
          <w:rFonts w:ascii="Arial" w:eastAsia="Arial" w:hAnsi="Arial" w:cs="Arial"/>
          <w:color w:val="666666"/>
        </w:rPr>
        <w:t xml:space="preserve">. </w:t>
      </w:r>
      <w:r>
        <w:rPr>
          <w:rFonts w:ascii="Arial" w:eastAsia="Arial" w:hAnsi="Arial" w:cs="Arial"/>
        </w:rPr>
        <w:t xml:space="preserve"> </w:t>
      </w:r>
    </w:p>
    <w:p w14:paraId="00000023" w14:textId="77777777" w:rsidR="005E7829" w:rsidRDefault="005E7829">
      <w:pPr>
        <w:widowControl w:val="0"/>
        <w:shd w:val="clear" w:color="auto" w:fill="FFFFFF"/>
        <w:ind w:left="-360" w:right="-360"/>
        <w:rPr>
          <w:rFonts w:ascii="Arial" w:eastAsia="Arial" w:hAnsi="Arial" w:cs="Arial"/>
        </w:rPr>
      </w:pPr>
    </w:p>
    <w:p w14:paraId="00000024" w14:textId="77777777" w:rsidR="005E7829" w:rsidRDefault="001A28BC">
      <w:pPr>
        <w:ind w:left="-360" w:right="-360"/>
        <w:rPr>
          <w:rFonts w:ascii="Arial" w:eastAsia="Arial" w:hAnsi="Arial" w:cs="Arial"/>
          <w:b/>
        </w:rPr>
      </w:pPr>
      <w:bookmarkStart w:id="8" w:name="bookmark=id.4d34og8" w:colFirst="0" w:colLast="0"/>
      <w:bookmarkEnd w:id="8"/>
      <w:r>
        <w:rPr>
          <w:rFonts w:ascii="Arial" w:eastAsia="Arial" w:hAnsi="Arial" w:cs="Arial"/>
          <w:b/>
        </w:rPr>
        <w:t>Expectations</w:t>
      </w:r>
    </w:p>
    <w:p w14:paraId="00000025" w14:textId="77777777" w:rsidR="005E7829" w:rsidRDefault="005E7829">
      <w:pPr>
        <w:widowControl w:val="0"/>
        <w:ind w:left="-360" w:right="-360"/>
        <w:rPr>
          <w:rFonts w:ascii="Arial" w:eastAsia="Arial" w:hAnsi="Arial" w:cs="Arial"/>
          <w:u w:val="single"/>
        </w:rPr>
      </w:pPr>
    </w:p>
    <w:p w14:paraId="00000026" w14:textId="77777777" w:rsidR="005E7829" w:rsidRDefault="001A28BC">
      <w:pPr>
        <w:widowControl w:val="0"/>
        <w:ind w:left="-360" w:right="-360"/>
        <w:rPr>
          <w:rFonts w:ascii="Arial" w:eastAsia="Arial" w:hAnsi="Arial" w:cs="Arial"/>
          <w:u w:val="single"/>
        </w:rPr>
      </w:pPr>
      <w:r>
        <w:rPr>
          <w:rFonts w:ascii="Arial" w:eastAsia="Arial" w:hAnsi="Arial" w:cs="Arial"/>
          <w:u w:val="single"/>
        </w:rPr>
        <w:t>Learning Environment</w:t>
      </w:r>
    </w:p>
    <w:p w14:paraId="00000027" w14:textId="77777777" w:rsidR="005E7829" w:rsidRDefault="001A28BC">
      <w:pPr>
        <w:widowControl w:val="0"/>
        <w:ind w:left="-360" w:right="-360"/>
        <w:rPr>
          <w:rFonts w:ascii="Arial" w:eastAsia="Arial" w:hAnsi="Arial" w:cs="Arial"/>
          <w:color w:val="212121"/>
        </w:rPr>
      </w:pPr>
      <w:r>
        <w:rPr>
          <w:rFonts w:ascii="Arial" w:eastAsia="Arial"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28" w14:textId="77777777" w:rsidR="005E7829" w:rsidRDefault="005E7829">
      <w:pPr>
        <w:widowControl w:val="0"/>
        <w:ind w:left="-360" w:right="-360"/>
        <w:rPr>
          <w:rFonts w:ascii="Arial" w:eastAsia="Arial" w:hAnsi="Arial" w:cs="Arial"/>
          <w:color w:val="212121"/>
        </w:rPr>
      </w:pPr>
    </w:p>
    <w:p w14:paraId="00000029" w14:textId="77777777" w:rsidR="005E7829" w:rsidRDefault="001A28BC">
      <w:pPr>
        <w:widowControl w:val="0"/>
        <w:ind w:left="-360" w:right="-360"/>
        <w:rPr>
          <w:rFonts w:ascii="Arial" w:eastAsia="Arial" w:hAnsi="Arial" w:cs="Arial"/>
          <w:u w:val="single"/>
        </w:rPr>
      </w:pPr>
      <w:r>
        <w:rPr>
          <w:rFonts w:ascii="Arial" w:eastAsia="Arial" w:hAnsi="Arial" w:cs="Arial"/>
          <w:u w:val="single"/>
        </w:rPr>
        <w:t>Participat</w:t>
      </w:r>
      <w:r>
        <w:rPr>
          <w:rFonts w:ascii="Arial" w:eastAsia="Arial" w:hAnsi="Arial" w:cs="Arial"/>
          <w:u w:val="single"/>
        </w:rPr>
        <w:t>ion</w:t>
      </w:r>
    </w:p>
    <w:p w14:paraId="0000002A" w14:textId="77777777" w:rsidR="005E7829" w:rsidRDefault="001A28BC">
      <w:pPr>
        <w:widowControl w:val="0"/>
        <w:ind w:left="-360" w:right="-360"/>
        <w:rPr>
          <w:rFonts w:ascii="Arial" w:eastAsia="Arial" w:hAnsi="Arial" w:cs="Arial"/>
          <w:b/>
          <w:color w:val="212121"/>
        </w:rPr>
      </w:pPr>
      <w:r>
        <w:rPr>
          <w:rFonts w:ascii="Arial" w:eastAsia="Arial" w:hAnsi="Arial" w:cs="Arial"/>
          <w:color w:val="212121"/>
        </w:rPr>
        <w:t>You are integral to the learning experience in this class. Be prepared to actively contribute to class activities, group discussions, and work outside of class. Participation means contributing to the discussion versus simply speaking in class or offer</w:t>
      </w:r>
      <w:r>
        <w:rPr>
          <w:rFonts w:ascii="Arial" w:eastAsia="Arial" w:hAnsi="Arial" w:cs="Arial"/>
          <w:color w:val="212121"/>
        </w:rPr>
        <w:t>ing a random comment in the online forum; it also means actively listening and building on the questions and discussion points of your classmates. As graduate students, you are expected to conduct yourselves in a professional manner and engage and collabor</w:t>
      </w:r>
      <w:r>
        <w:rPr>
          <w:rFonts w:ascii="Arial" w:eastAsia="Arial" w:hAnsi="Arial" w:cs="Arial"/>
          <w:color w:val="212121"/>
        </w:rPr>
        <w:t>ate with your classmates</w:t>
      </w:r>
      <w:r>
        <w:rPr>
          <w:rFonts w:ascii="Arial" w:eastAsia="Arial" w:hAnsi="Arial" w:cs="Arial"/>
          <w:b/>
          <w:color w:val="212121"/>
        </w:rPr>
        <w:t>.</w:t>
      </w:r>
    </w:p>
    <w:p w14:paraId="0000002B" w14:textId="77777777" w:rsidR="005E7829" w:rsidRDefault="005E7829">
      <w:pPr>
        <w:widowControl w:val="0"/>
        <w:ind w:left="-360" w:right="-360"/>
        <w:rPr>
          <w:rFonts w:ascii="Arial" w:eastAsia="Arial" w:hAnsi="Arial" w:cs="Arial"/>
          <w:color w:val="212121"/>
        </w:rPr>
      </w:pPr>
    </w:p>
    <w:p w14:paraId="0000002C" w14:textId="77777777" w:rsidR="005E7829" w:rsidRDefault="005E7829">
      <w:pPr>
        <w:widowControl w:val="0"/>
        <w:ind w:left="-360" w:right="-360"/>
        <w:rPr>
          <w:rFonts w:ascii="Arial" w:eastAsia="Arial" w:hAnsi="Arial" w:cs="Arial"/>
          <w:color w:val="212121"/>
        </w:rPr>
      </w:pPr>
    </w:p>
    <w:p w14:paraId="0000002D" w14:textId="77777777" w:rsidR="005E7829" w:rsidRDefault="001A28BC">
      <w:pPr>
        <w:widowControl w:val="0"/>
        <w:ind w:left="-360" w:right="-360"/>
        <w:rPr>
          <w:rFonts w:ascii="Arial" w:eastAsia="Arial" w:hAnsi="Arial" w:cs="Arial"/>
          <w:u w:val="single"/>
        </w:rPr>
      </w:pPr>
      <w:r>
        <w:rPr>
          <w:rFonts w:ascii="Arial" w:eastAsia="Arial" w:hAnsi="Arial" w:cs="Arial"/>
          <w:u w:val="single"/>
        </w:rPr>
        <w:t>Assignments and Deadlines</w:t>
      </w:r>
    </w:p>
    <w:p w14:paraId="0000002E" w14:textId="77777777" w:rsidR="005E7829" w:rsidRDefault="001A28BC">
      <w:pPr>
        <w:widowControl w:val="0"/>
        <w:ind w:left="-360" w:right="-360"/>
        <w:rPr>
          <w:rFonts w:ascii="Arial" w:eastAsia="Arial" w:hAnsi="Arial" w:cs="Arial"/>
          <w:color w:val="212121"/>
        </w:rPr>
      </w:pPr>
      <w:r>
        <w:rPr>
          <w:rFonts w:ascii="Arial" w:eastAsia="Arial" w:hAnsi="Arial" w:cs="Arial"/>
          <w:color w:val="212121"/>
        </w:rPr>
        <w:t xml:space="preserve">Please submit all assignments to the appropriate section of the course site in </w:t>
      </w:r>
      <w:hyperlink r:id="rId12">
        <w:r>
          <w:rPr>
            <w:rFonts w:ascii="Arial" w:eastAsia="Arial" w:hAnsi="Arial" w:cs="Arial"/>
            <w:color w:val="1155CC"/>
          </w:rPr>
          <w:t>NYU Brightspace</w:t>
        </w:r>
      </w:hyperlink>
      <w:r>
        <w:rPr>
          <w:rFonts w:ascii="Arial" w:eastAsia="Arial" w:hAnsi="Arial" w:cs="Arial"/>
          <w:color w:val="666666"/>
        </w:rPr>
        <w:t xml:space="preserve">. </w:t>
      </w:r>
      <w:r>
        <w:rPr>
          <w:rFonts w:ascii="Arial" w:eastAsia="Arial" w:hAnsi="Arial" w:cs="Arial"/>
          <w:color w:val="212121"/>
        </w:rPr>
        <w:t>If you require assistance, please contact me BEFORE the du</w:t>
      </w:r>
      <w:r>
        <w:rPr>
          <w:rFonts w:ascii="Arial" w:eastAsia="Arial" w:hAnsi="Arial" w:cs="Arial"/>
          <w:color w:val="212121"/>
        </w:rPr>
        <w:t>e date. To be considered as turned in, on time assignments should be posted electronically to appropriate assignment link in NYU Brightspace before the class starts. Any late assignments will be penalized a whole letter grade for lateness (10%). No late as</w:t>
      </w:r>
      <w:r>
        <w:rPr>
          <w:rFonts w:ascii="Arial" w:eastAsia="Arial" w:hAnsi="Arial" w:cs="Arial"/>
          <w:color w:val="212121"/>
        </w:rPr>
        <w:t>signments will be accepted after 7 days from their due dates. After seven days the assignment will not be accepted and receive a failing grade. The only exception is the final assignment which will not be accepted at all past the posted due date. Assignmen</w:t>
      </w:r>
      <w:r>
        <w:rPr>
          <w:rFonts w:ascii="Arial" w:eastAsia="Arial" w:hAnsi="Arial" w:cs="Arial"/>
          <w:color w:val="212121"/>
        </w:rPr>
        <w:t>ts must be posted to the student’s account in the appropriate place in the class website. Assignments emailed to the instructor will not be considered as having been turned in. Do not wait until the last minute to post an assignment and then find you can’t</w:t>
      </w:r>
      <w:r>
        <w:rPr>
          <w:rFonts w:ascii="Arial" w:eastAsia="Arial" w:hAnsi="Arial" w:cs="Arial"/>
          <w:color w:val="212121"/>
        </w:rPr>
        <w:t xml:space="preserve"> post it due to the website or the network unavailability.  Plan appropriately to hand assignments in on time.  </w:t>
      </w:r>
    </w:p>
    <w:p w14:paraId="0000002F" w14:textId="77777777" w:rsidR="005E7829" w:rsidRDefault="001A28BC">
      <w:pPr>
        <w:widowControl w:val="0"/>
        <w:ind w:left="-360" w:right="-360"/>
        <w:rPr>
          <w:rFonts w:ascii="Arial" w:eastAsia="Arial" w:hAnsi="Arial" w:cs="Arial"/>
          <w:color w:val="0000FF"/>
          <w:u w:val="single"/>
        </w:rPr>
      </w:pPr>
      <w:r>
        <w:rPr>
          <w:rFonts w:ascii="Arial" w:eastAsia="Arial" w:hAnsi="Arial" w:cs="Arial"/>
          <w:color w:val="212121"/>
        </w:rPr>
        <w:t>Please see the University Calendar Policy on Religious Holidays:</w:t>
      </w:r>
      <w:hyperlink r:id="rId13">
        <w:r>
          <w:rPr>
            <w:rFonts w:ascii="Arial" w:eastAsia="Arial" w:hAnsi="Arial" w:cs="Arial"/>
            <w:color w:val="212121"/>
          </w:rPr>
          <w:t xml:space="preserve"> </w:t>
        </w:r>
      </w:hyperlink>
      <w:hyperlink r:id="rId14">
        <w:r>
          <w:rPr>
            <w:rFonts w:ascii="Arial" w:eastAsia="Arial" w:hAnsi="Arial" w:cs="Arial"/>
            <w:color w:val="0000FF"/>
            <w:u w:val="single"/>
          </w:rPr>
          <w:t>https://www.nyu.edu/about/</w:t>
        </w:r>
        <w:r>
          <w:rPr>
            <w:rFonts w:ascii="Arial" w:eastAsia="Arial" w:hAnsi="Arial" w:cs="Arial"/>
            <w:color w:val="0000FF"/>
            <w:u w:val="single"/>
          </w:rPr>
          <w:t>policies-guidelines-compliance/policies-and-guidelines/university-calendar-policy-on-religious-holidays.html</w:t>
        </w:r>
      </w:hyperlink>
    </w:p>
    <w:p w14:paraId="00000030" w14:textId="77777777" w:rsidR="005E7829" w:rsidRDefault="005E7829">
      <w:pPr>
        <w:widowControl w:val="0"/>
        <w:ind w:left="-360" w:right="-360"/>
        <w:rPr>
          <w:rFonts w:ascii="Arial" w:eastAsia="Arial" w:hAnsi="Arial" w:cs="Arial"/>
          <w:color w:val="212121"/>
        </w:rPr>
      </w:pPr>
    </w:p>
    <w:p w14:paraId="00000031" w14:textId="77777777" w:rsidR="005E7829" w:rsidRDefault="005E7829">
      <w:pPr>
        <w:widowControl w:val="0"/>
        <w:ind w:left="-360" w:right="-360"/>
        <w:rPr>
          <w:rFonts w:ascii="Arial" w:eastAsia="Arial" w:hAnsi="Arial" w:cs="Arial"/>
          <w:color w:val="212121"/>
        </w:rPr>
      </w:pPr>
    </w:p>
    <w:p w14:paraId="00000032" w14:textId="77777777" w:rsidR="005E7829" w:rsidRDefault="001A28BC">
      <w:pPr>
        <w:widowControl w:val="0"/>
        <w:ind w:left="-360" w:right="-360"/>
        <w:rPr>
          <w:rFonts w:ascii="Arial" w:eastAsia="Arial" w:hAnsi="Arial" w:cs="Arial"/>
          <w:color w:val="212121"/>
          <w:u w:val="single"/>
        </w:rPr>
      </w:pPr>
      <w:r>
        <w:rPr>
          <w:rFonts w:ascii="Arial" w:eastAsia="Arial" w:hAnsi="Arial" w:cs="Arial"/>
          <w:color w:val="212121"/>
          <w:u w:val="single"/>
        </w:rPr>
        <w:t>Course Technology Use</w:t>
      </w:r>
    </w:p>
    <w:p w14:paraId="00000033" w14:textId="77777777" w:rsidR="005E7829" w:rsidRDefault="001A28BC">
      <w:pPr>
        <w:widowControl w:val="0"/>
        <w:ind w:left="-360" w:right="-360"/>
        <w:rPr>
          <w:rFonts w:ascii="Arial" w:eastAsia="Arial" w:hAnsi="Arial" w:cs="Arial"/>
          <w:color w:val="212121"/>
        </w:rPr>
      </w:pPr>
      <w:r>
        <w:rPr>
          <w:rFonts w:ascii="Arial" w:eastAsia="Arial" w:hAnsi="Arial" w:cs="Arial"/>
          <w:color w:val="212121"/>
        </w:rPr>
        <w:t xml:space="preserve">We will utilize multiple technologies to achieve the course goals. I expect you to use </w:t>
      </w:r>
      <w:r>
        <w:rPr>
          <w:rFonts w:ascii="Arial" w:eastAsia="Arial" w:hAnsi="Arial" w:cs="Arial"/>
          <w:color w:val="212121"/>
        </w:rPr>
        <w:lastRenderedPageBreak/>
        <w:t>technology in ways that enhance the learning environment for all students. All class sessions require use of Zoom.  All class sessions also require use of technology (e.</w:t>
      </w:r>
      <w:r>
        <w:rPr>
          <w:rFonts w:ascii="Arial" w:eastAsia="Arial" w:hAnsi="Arial" w:cs="Arial"/>
          <w:color w:val="212121"/>
        </w:rPr>
        <w:t>g., laptop, working webcam, and microphone) for learning purposes.”</w:t>
      </w:r>
    </w:p>
    <w:p w14:paraId="00000034" w14:textId="77777777" w:rsidR="005E7829" w:rsidRDefault="005E7829">
      <w:pPr>
        <w:widowControl w:val="0"/>
        <w:ind w:left="-360" w:right="-360"/>
        <w:rPr>
          <w:rFonts w:ascii="Arial" w:eastAsia="Arial" w:hAnsi="Arial" w:cs="Arial"/>
          <w:color w:val="212121"/>
        </w:rPr>
      </w:pPr>
    </w:p>
    <w:bookmarkStart w:id="9" w:name="_heading=h.gjdgxs" w:colFirst="0" w:colLast="0"/>
    <w:bookmarkEnd w:id="9"/>
    <w:p w14:paraId="1E0D8D6E" w14:textId="77777777" w:rsidR="00E30D4D" w:rsidRDefault="001A28BC" w:rsidP="00E30D4D">
      <w:pPr>
        <w:widowControl w:val="0"/>
        <w:ind w:left="-360" w:right="-360"/>
        <w:rPr>
          <w:rFonts w:ascii="Arial" w:eastAsia="Arial" w:hAnsi="Arial" w:cs="Arial"/>
          <w:b/>
          <w:color w:val="212121"/>
          <w:sz w:val="22"/>
          <w:szCs w:val="22"/>
        </w:rPr>
      </w:pPr>
      <w:sdt>
        <w:sdtPr>
          <w:tag w:val="goog_rdk_1"/>
          <w:id w:val="-1473209023"/>
        </w:sdtPr>
        <w:sdtEndPr/>
        <w:sdtContent/>
      </w:sdt>
      <w:r>
        <w:rPr>
          <w:rFonts w:ascii="Arial" w:eastAsia="Arial" w:hAnsi="Arial" w:cs="Arial"/>
          <w:b/>
          <w:color w:val="212121"/>
          <w:sz w:val="22"/>
          <w:szCs w:val="22"/>
        </w:rPr>
        <w:t>Generative AI Use</w:t>
      </w:r>
    </w:p>
    <w:p w14:paraId="22C09E42" w14:textId="77777777" w:rsidR="001E189C" w:rsidRDefault="001A28BC" w:rsidP="001E189C">
      <w:pPr>
        <w:widowControl w:val="0"/>
        <w:ind w:left="-360" w:right="-360"/>
        <w:rPr>
          <w:rFonts w:ascii="Arial" w:eastAsia="Arial" w:hAnsi="Arial" w:cs="Arial"/>
          <w:b/>
          <w:color w:val="212121"/>
          <w:sz w:val="22"/>
          <w:szCs w:val="22"/>
        </w:rPr>
      </w:pPr>
      <w:r>
        <w:rPr>
          <w:rFonts w:ascii="Arial" w:eastAsia="Arial" w:hAnsi="Arial" w:cs="Arial"/>
          <w:b/>
          <w:color w:val="000000"/>
          <w:sz w:val="22"/>
          <w:szCs w:val="22"/>
        </w:rPr>
        <w:t>Welcome on Specific Projects</w:t>
      </w:r>
    </w:p>
    <w:p w14:paraId="5CEB266A" w14:textId="35216E66" w:rsidR="001E189C" w:rsidRDefault="001A28BC" w:rsidP="001E189C">
      <w:pPr>
        <w:widowControl w:val="0"/>
        <w:ind w:left="-360" w:right="-360"/>
        <w:rPr>
          <w:rFonts w:ascii="Arial" w:eastAsia="Arial" w:hAnsi="Arial" w:cs="Arial"/>
          <w:b/>
          <w:color w:val="212121"/>
          <w:sz w:val="22"/>
          <w:szCs w:val="22"/>
        </w:rPr>
      </w:pPr>
      <w:r>
        <w:rPr>
          <w:rFonts w:ascii="Arial" w:eastAsia="Arial" w:hAnsi="Arial" w:cs="Arial"/>
          <w:color w:val="000000"/>
          <w:sz w:val="22"/>
          <w:szCs w:val="22"/>
        </w:rPr>
        <w:t>Where noted, you are allowed to use generative AI tools for assignments or activities. However, assignments created with AI should not exceed 25% of the overall work, and you must identify the portio</w:t>
      </w:r>
      <w:r>
        <w:rPr>
          <w:rFonts w:ascii="Arial" w:eastAsia="Arial" w:hAnsi="Arial" w:cs="Arial"/>
          <w:color w:val="000000"/>
          <w:sz w:val="22"/>
          <w:szCs w:val="22"/>
        </w:rPr>
        <w:t>ns where you used AI tools, and describe how you used them. Note that you are responsible for all parts of an assignment; if an AI tool provides incorrect information, it is your responsibility to find and fix the error before submitting. Note too that ove</w:t>
      </w:r>
      <w:r>
        <w:rPr>
          <w:rFonts w:ascii="Arial" w:eastAsia="Arial" w:hAnsi="Arial" w:cs="Arial"/>
          <w:color w:val="000000"/>
          <w:sz w:val="22"/>
          <w:szCs w:val="22"/>
        </w:rPr>
        <w:t>rreliance on AI can hinder independent thinking and creativity</w:t>
      </w:r>
      <w:r w:rsidR="001E189C">
        <w:rPr>
          <w:rFonts w:ascii="Arial" w:eastAsia="Arial" w:hAnsi="Arial" w:cs="Arial"/>
          <w:color w:val="000000"/>
          <w:sz w:val="22"/>
          <w:szCs w:val="22"/>
        </w:rPr>
        <w:t xml:space="preserve">. </w:t>
      </w:r>
    </w:p>
    <w:p w14:paraId="238B79B6" w14:textId="77777777" w:rsidR="001E189C" w:rsidRDefault="001E189C" w:rsidP="001E189C">
      <w:pPr>
        <w:widowControl w:val="0"/>
        <w:ind w:left="-360" w:right="-360"/>
        <w:rPr>
          <w:rFonts w:ascii="Arial" w:eastAsia="Arial" w:hAnsi="Arial" w:cs="Arial"/>
          <w:color w:val="000000"/>
          <w:sz w:val="22"/>
          <w:szCs w:val="22"/>
        </w:rPr>
      </w:pPr>
    </w:p>
    <w:p w14:paraId="00000044" w14:textId="5C1D7AB3" w:rsidR="005E7829" w:rsidRPr="001E189C" w:rsidRDefault="001A28BC" w:rsidP="001E189C">
      <w:pPr>
        <w:widowControl w:val="0"/>
        <w:ind w:left="-360" w:right="-360"/>
        <w:rPr>
          <w:rFonts w:ascii="Arial" w:eastAsia="Arial" w:hAnsi="Arial" w:cs="Arial"/>
          <w:b/>
          <w:color w:val="212121"/>
          <w:sz w:val="22"/>
          <w:szCs w:val="22"/>
        </w:rPr>
      </w:pPr>
      <w:r>
        <w:rPr>
          <w:rFonts w:ascii="Arial" w:eastAsia="Arial" w:hAnsi="Arial" w:cs="Arial"/>
          <w:color w:val="000000"/>
          <w:sz w:val="22"/>
          <w:szCs w:val="22"/>
        </w:rPr>
        <w:t xml:space="preserve">Use of </w:t>
      </w:r>
      <w:proofErr w:type="spellStart"/>
      <w:r>
        <w:rPr>
          <w:rFonts w:ascii="Arial" w:eastAsia="Arial" w:hAnsi="Arial" w:cs="Arial"/>
          <w:color w:val="000000"/>
          <w:sz w:val="22"/>
          <w:szCs w:val="22"/>
        </w:rPr>
        <w:t>ChatGPT</w:t>
      </w:r>
      <w:proofErr w:type="spellEnd"/>
      <w:r>
        <w:rPr>
          <w:rFonts w:ascii="Arial" w:eastAsia="Arial" w:hAnsi="Arial" w:cs="Arial"/>
          <w:color w:val="000000"/>
          <w:sz w:val="22"/>
          <w:szCs w:val="22"/>
        </w:rPr>
        <w:t xml:space="preserve"> (or other similar tools that generate text) is allowed in this class for specific assignments only. When use of the tool is allowed, it will be ex</w:t>
      </w:r>
      <w:r>
        <w:rPr>
          <w:rFonts w:ascii="Arial" w:eastAsia="Arial" w:hAnsi="Arial" w:cs="Arial"/>
          <w:color w:val="000000"/>
          <w:sz w:val="22"/>
          <w:szCs w:val="22"/>
        </w:rPr>
        <w:t xml:space="preserve">plicitly noted in the assignment directions. If you utilize </w:t>
      </w:r>
      <w:proofErr w:type="spellStart"/>
      <w:r>
        <w:rPr>
          <w:rFonts w:ascii="Arial" w:eastAsia="Arial" w:hAnsi="Arial" w:cs="Arial"/>
          <w:color w:val="000000"/>
          <w:sz w:val="22"/>
          <w:szCs w:val="22"/>
        </w:rPr>
        <w:t>ChatGPT</w:t>
      </w:r>
      <w:proofErr w:type="spellEnd"/>
      <w:r>
        <w:rPr>
          <w:rFonts w:ascii="Arial" w:eastAsia="Arial" w:hAnsi="Arial" w:cs="Arial"/>
          <w:color w:val="000000"/>
          <w:sz w:val="22"/>
          <w:szCs w:val="22"/>
        </w:rPr>
        <w:t xml:space="preserve"> for any part of the assignment (from idea generation to text creation to text editing), you must properly cite </w:t>
      </w:r>
      <w:proofErr w:type="spellStart"/>
      <w:r>
        <w:rPr>
          <w:rFonts w:ascii="Arial" w:eastAsia="Arial" w:hAnsi="Arial" w:cs="Arial"/>
          <w:color w:val="000000"/>
          <w:sz w:val="22"/>
          <w:szCs w:val="22"/>
        </w:rPr>
        <w:t>ChatGPT</w:t>
      </w:r>
      <w:proofErr w:type="spellEnd"/>
      <w:r>
        <w:rPr>
          <w:rFonts w:ascii="Arial" w:eastAsia="Arial" w:hAnsi="Arial" w:cs="Arial"/>
          <w:color w:val="000000"/>
          <w:sz w:val="22"/>
          <w:szCs w:val="22"/>
        </w:rPr>
        <w:t>. Violations can result in failure of the assignment or failure of the</w:t>
      </w:r>
      <w:r>
        <w:rPr>
          <w:rFonts w:ascii="Arial" w:eastAsia="Arial" w:hAnsi="Arial" w:cs="Arial"/>
          <w:color w:val="000000"/>
          <w:sz w:val="22"/>
          <w:szCs w:val="22"/>
        </w:rPr>
        <w:t xml:space="preserve"> course and a notation on your </w:t>
      </w:r>
      <w:r w:rsidR="001E189C">
        <w:rPr>
          <w:rFonts w:ascii="Arial" w:eastAsia="Arial" w:hAnsi="Arial" w:cs="Arial"/>
          <w:color w:val="000000"/>
          <w:sz w:val="22"/>
          <w:szCs w:val="22"/>
        </w:rPr>
        <w:t>transcript.</w:t>
      </w:r>
      <w:bookmarkStart w:id="10" w:name="_GoBack"/>
      <w:bookmarkEnd w:id="10"/>
      <w:r>
        <w:rPr>
          <w:rFonts w:ascii="Arial" w:eastAsia="Arial" w:hAnsi="Arial" w:cs="Arial"/>
          <w:color w:val="000000"/>
          <w:sz w:val="22"/>
          <w:szCs w:val="22"/>
        </w:rPr>
        <w:t> </w:t>
      </w:r>
    </w:p>
    <w:p w14:paraId="00000045" w14:textId="77777777" w:rsidR="005E7829" w:rsidRDefault="005E7829">
      <w:pPr>
        <w:widowControl w:val="0"/>
        <w:ind w:left="-360" w:right="-360"/>
        <w:rPr>
          <w:rFonts w:ascii="Arial" w:eastAsia="Arial" w:hAnsi="Arial" w:cs="Arial"/>
          <w:color w:val="212121"/>
        </w:rPr>
      </w:pPr>
      <w:bookmarkStart w:id="11" w:name="_heading=h.1fob9te" w:colFirst="0" w:colLast="0"/>
      <w:bookmarkEnd w:id="11"/>
    </w:p>
    <w:p w14:paraId="00000046" w14:textId="77777777" w:rsidR="005E7829" w:rsidRDefault="001A28BC">
      <w:pPr>
        <w:widowControl w:val="0"/>
        <w:ind w:left="-360" w:right="-360"/>
        <w:rPr>
          <w:rFonts w:ascii="Arial" w:eastAsia="Arial" w:hAnsi="Arial" w:cs="Arial"/>
          <w:u w:val="single"/>
        </w:rPr>
      </w:pPr>
      <w:r>
        <w:rPr>
          <w:rFonts w:ascii="Arial" w:eastAsia="Arial" w:hAnsi="Arial" w:cs="Arial"/>
          <w:u w:val="single"/>
        </w:rPr>
        <w:t>Feedback and Viewing Grades</w:t>
      </w:r>
    </w:p>
    <w:p w14:paraId="00000047" w14:textId="77777777" w:rsidR="005E7829" w:rsidRDefault="001A28BC">
      <w:pPr>
        <w:widowControl w:val="0"/>
        <w:ind w:left="-360" w:right="-360"/>
        <w:rPr>
          <w:rFonts w:ascii="Arial" w:eastAsia="Arial" w:hAnsi="Arial" w:cs="Arial"/>
        </w:rPr>
      </w:pPr>
      <w:r>
        <w:rPr>
          <w:rFonts w:ascii="Arial" w:eastAsia="Arial" w:hAnsi="Arial" w:cs="Arial"/>
        </w:rPr>
        <w:t xml:space="preserve">I will provide timely meaningful feedback on all your work via our course site in NYU Brightspace. You can access your grades on the course site Gradebook. </w:t>
      </w:r>
    </w:p>
    <w:p w14:paraId="00000048" w14:textId="77777777" w:rsidR="005E7829" w:rsidRDefault="005E7829">
      <w:pPr>
        <w:widowControl w:val="0"/>
        <w:ind w:left="-360" w:right="-360"/>
        <w:rPr>
          <w:rFonts w:ascii="Arial" w:eastAsia="Arial" w:hAnsi="Arial" w:cs="Arial"/>
        </w:rPr>
      </w:pPr>
    </w:p>
    <w:p w14:paraId="00000049" w14:textId="77777777" w:rsidR="005E7829" w:rsidRDefault="001A28BC">
      <w:pPr>
        <w:widowControl w:val="0"/>
        <w:ind w:left="-360" w:right="-360"/>
        <w:rPr>
          <w:rFonts w:ascii="Arial" w:eastAsia="Arial" w:hAnsi="Arial" w:cs="Arial"/>
          <w:u w:val="single"/>
        </w:rPr>
      </w:pPr>
      <w:r>
        <w:rPr>
          <w:rFonts w:ascii="Arial" w:eastAsia="Arial" w:hAnsi="Arial" w:cs="Arial"/>
          <w:u w:val="single"/>
        </w:rPr>
        <w:t>Attendance</w:t>
      </w:r>
    </w:p>
    <w:p w14:paraId="0000004A" w14:textId="77777777" w:rsidR="005E7829" w:rsidRDefault="001A28BC">
      <w:pPr>
        <w:widowControl w:val="0"/>
        <w:ind w:left="-360" w:right="-360"/>
        <w:rPr>
          <w:rFonts w:ascii="Arial" w:eastAsia="Arial" w:hAnsi="Arial" w:cs="Arial"/>
        </w:rPr>
      </w:pPr>
      <w:r>
        <w:rPr>
          <w:rFonts w:ascii="Arial" w:eastAsia="Arial" w:hAnsi="Arial" w:cs="Arial"/>
        </w:rPr>
        <w:t xml:space="preserve">I expect you to attend all class sessions. Attendance will be taken into consideration </w:t>
      </w:r>
      <w:r>
        <w:rPr>
          <w:rFonts w:ascii="Arial" w:eastAsia="Arial" w:hAnsi="Arial" w:cs="Arial"/>
        </w:rPr>
        <w:t xml:space="preserve">when determining your final grade. </w:t>
      </w:r>
    </w:p>
    <w:p w14:paraId="0000004B" w14:textId="77777777" w:rsidR="005E7829" w:rsidRDefault="005E7829">
      <w:pPr>
        <w:widowControl w:val="0"/>
        <w:ind w:left="-360" w:right="-360"/>
        <w:rPr>
          <w:rFonts w:ascii="Arial" w:eastAsia="Arial" w:hAnsi="Arial" w:cs="Arial"/>
        </w:rPr>
      </w:pPr>
    </w:p>
    <w:p w14:paraId="0000004C" w14:textId="77777777" w:rsidR="005E7829" w:rsidRDefault="001A28BC">
      <w:pPr>
        <w:widowControl w:val="0"/>
        <w:ind w:left="-360" w:right="-360"/>
        <w:rPr>
          <w:rFonts w:ascii="Arial" w:eastAsia="Arial" w:hAnsi="Arial" w:cs="Arial"/>
        </w:rPr>
      </w:pPr>
      <w:r>
        <w:rPr>
          <w:rFonts w:ascii="Arial" w:eastAsia="Arial" w:hAnsi="Arial" w:cs="Arial"/>
        </w:rPr>
        <w:t xml:space="preserve">Refer to the </w:t>
      </w:r>
      <w:hyperlink r:id="rId15">
        <w:r>
          <w:rPr>
            <w:rFonts w:ascii="Arial" w:eastAsia="Arial" w:hAnsi="Arial" w:cs="Arial"/>
            <w:color w:val="1155CC"/>
          </w:rPr>
          <w:t>SPS Policies and Procedures page</w:t>
        </w:r>
      </w:hyperlink>
      <w:r>
        <w:rPr>
          <w:rFonts w:ascii="Arial" w:eastAsia="Arial" w:hAnsi="Arial" w:cs="Arial"/>
          <w:color w:val="666666"/>
        </w:rPr>
        <w:t xml:space="preserve"> </w:t>
      </w:r>
      <w:r>
        <w:rPr>
          <w:rFonts w:ascii="Arial" w:eastAsia="Arial" w:hAnsi="Arial" w:cs="Arial"/>
        </w:rPr>
        <w:t xml:space="preserve">for additional information about attendance. </w:t>
      </w:r>
    </w:p>
    <w:p w14:paraId="0000004D" w14:textId="77777777" w:rsidR="005E7829" w:rsidRDefault="005E7829">
      <w:pPr>
        <w:ind w:left="-360" w:right="-360"/>
        <w:rPr>
          <w:rFonts w:ascii="Arial" w:eastAsia="Arial" w:hAnsi="Arial" w:cs="Arial"/>
        </w:rPr>
      </w:pPr>
      <w:bookmarkStart w:id="12" w:name="_heading=h.2s8eyo1" w:colFirst="0" w:colLast="0"/>
      <w:bookmarkEnd w:id="12"/>
    </w:p>
    <w:p w14:paraId="0000004E" w14:textId="77777777" w:rsidR="005E7829" w:rsidRDefault="001A28BC">
      <w:pPr>
        <w:ind w:left="-360" w:right="-360"/>
        <w:rPr>
          <w:rFonts w:ascii="Arial" w:eastAsia="Arial" w:hAnsi="Arial" w:cs="Arial"/>
          <w:color w:val="57068C"/>
        </w:rPr>
      </w:pPr>
      <w:bookmarkStart w:id="13" w:name="bookmark=id.17dp8vu" w:colFirst="0" w:colLast="0"/>
      <w:bookmarkEnd w:id="13"/>
      <w:r>
        <w:rPr>
          <w:rFonts w:ascii="Arial" w:eastAsia="Arial" w:hAnsi="Arial" w:cs="Arial"/>
          <w:b/>
        </w:rPr>
        <w:t>Textbooks and Course Mater</w:t>
      </w:r>
      <w:r>
        <w:rPr>
          <w:rFonts w:ascii="Arial" w:eastAsia="Arial" w:hAnsi="Arial" w:cs="Arial"/>
          <w:b/>
        </w:rPr>
        <w:t>ials</w:t>
      </w:r>
    </w:p>
    <w:p w14:paraId="0000004F" w14:textId="77777777" w:rsidR="005E7829" w:rsidRDefault="001A28BC">
      <w:pPr>
        <w:ind w:left="-360" w:right="-360"/>
        <w:rPr>
          <w:rFonts w:ascii="Arial" w:eastAsia="Arial" w:hAnsi="Arial" w:cs="Arial"/>
          <w:highlight w:val="white"/>
        </w:rPr>
      </w:pPr>
      <w:r>
        <w:rPr>
          <w:rFonts w:ascii="Arial" w:eastAsia="Arial" w:hAnsi="Arial" w:cs="Arial"/>
          <w:highlight w:val="white"/>
        </w:rPr>
        <w:t xml:space="preserve">List required and recommended resources. </w:t>
      </w:r>
    </w:p>
    <w:p w14:paraId="00000050" w14:textId="77777777" w:rsidR="005E7829" w:rsidRDefault="005E7829">
      <w:pPr>
        <w:ind w:left="-360" w:right="-360"/>
        <w:rPr>
          <w:rFonts w:ascii="Arial" w:eastAsia="Arial" w:hAnsi="Arial" w:cs="Arial"/>
          <w:highlight w:val="white"/>
        </w:rPr>
      </w:pPr>
    </w:p>
    <w:p w14:paraId="00000051" w14:textId="77777777" w:rsidR="005E7829" w:rsidRDefault="001A28BC">
      <w:pPr>
        <w:ind w:left="-360" w:right="-360"/>
        <w:rPr>
          <w:rFonts w:ascii="Arial" w:eastAsia="Arial" w:hAnsi="Arial" w:cs="Arial"/>
          <w:sz w:val="22"/>
          <w:szCs w:val="22"/>
          <w:highlight w:val="white"/>
        </w:rPr>
      </w:pPr>
      <w:r>
        <w:rPr>
          <w:rFonts w:ascii="Arial" w:eastAsia="Arial" w:hAnsi="Arial" w:cs="Arial"/>
          <w:sz w:val="22"/>
          <w:szCs w:val="22"/>
          <w:highlight w:val="white"/>
        </w:rPr>
        <w:t>Course texts were ordered in the NYU Bookstore and are also available through Amazon.</w:t>
      </w:r>
    </w:p>
    <w:p w14:paraId="00000052" w14:textId="77777777" w:rsidR="005E7829" w:rsidRDefault="001A28BC">
      <w:pPr>
        <w:ind w:left="-360" w:right="-360"/>
        <w:rPr>
          <w:rFonts w:ascii="Arial" w:eastAsia="Arial" w:hAnsi="Arial" w:cs="Arial"/>
          <w:sz w:val="22"/>
          <w:szCs w:val="22"/>
          <w:highlight w:val="white"/>
        </w:rPr>
      </w:pPr>
      <w:r>
        <w:rPr>
          <w:rFonts w:ascii="Arial" w:eastAsia="Arial" w:hAnsi="Arial" w:cs="Arial"/>
          <w:sz w:val="22"/>
          <w:szCs w:val="22"/>
          <w:highlight w:val="white"/>
        </w:rPr>
        <w:t>Highly recommended you use a professional grammar checker such as Grammarly. There is a severe penalty for improper use of</w:t>
      </w:r>
      <w:r>
        <w:rPr>
          <w:rFonts w:ascii="Arial" w:eastAsia="Arial" w:hAnsi="Arial" w:cs="Arial"/>
          <w:sz w:val="22"/>
          <w:szCs w:val="22"/>
          <w:highlight w:val="white"/>
        </w:rPr>
        <w:t xml:space="preserve"> grammar.</w:t>
      </w:r>
    </w:p>
    <w:p w14:paraId="00000053" w14:textId="77777777" w:rsidR="005E7829" w:rsidRDefault="005E7829">
      <w:pPr>
        <w:ind w:left="-360" w:right="-360"/>
        <w:rPr>
          <w:rFonts w:ascii="Arial" w:eastAsia="Arial" w:hAnsi="Arial" w:cs="Arial"/>
          <w:sz w:val="22"/>
          <w:szCs w:val="22"/>
          <w:highlight w:val="white"/>
        </w:rPr>
      </w:pPr>
    </w:p>
    <w:p w14:paraId="00000054" w14:textId="77777777" w:rsidR="005E7829" w:rsidRDefault="001A28BC">
      <w:pPr>
        <w:ind w:left="-360" w:right="-360"/>
        <w:rPr>
          <w:rFonts w:ascii="Arial" w:eastAsia="Arial" w:hAnsi="Arial" w:cs="Arial"/>
          <w:b/>
          <w:sz w:val="22"/>
          <w:szCs w:val="22"/>
          <w:highlight w:val="white"/>
        </w:rPr>
      </w:pPr>
      <w:r>
        <w:rPr>
          <w:rFonts w:ascii="Arial" w:eastAsia="Arial" w:hAnsi="Arial" w:cs="Arial"/>
          <w:b/>
          <w:sz w:val="22"/>
          <w:szCs w:val="22"/>
          <w:highlight w:val="white"/>
        </w:rPr>
        <w:t>Required Reading &amp; Materials</w:t>
      </w:r>
    </w:p>
    <w:p w14:paraId="00000055" w14:textId="77777777" w:rsidR="005E7829" w:rsidRDefault="001A28BC">
      <w:pPr>
        <w:ind w:left="-288"/>
        <w:rPr>
          <w:rFonts w:ascii="Arial" w:eastAsia="Arial" w:hAnsi="Arial" w:cs="Arial"/>
          <w:highlight w:val="white"/>
        </w:rPr>
      </w:pPr>
      <w:r>
        <w:rPr>
          <w:rFonts w:ascii="Arial" w:eastAsia="Arial" w:hAnsi="Arial" w:cs="Arial"/>
          <w:highlight w:val="white"/>
        </w:rPr>
        <w:t>·</w:t>
      </w:r>
      <w:r>
        <w:rPr>
          <w:rFonts w:ascii="Times New Roman" w:eastAsia="Times New Roman" w:hAnsi="Times New Roman" w:cs="Times New Roman"/>
          <w:sz w:val="16"/>
          <w:szCs w:val="16"/>
          <w:highlight w:val="white"/>
        </w:rPr>
        <w:t xml:space="preserve">   </w:t>
      </w:r>
      <w:r>
        <w:rPr>
          <w:rFonts w:ascii="Times New Roman" w:eastAsia="Times New Roman" w:hAnsi="Times New Roman" w:cs="Times New Roman"/>
          <w:sz w:val="16"/>
          <w:szCs w:val="16"/>
          <w:highlight w:val="white"/>
        </w:rPr>
        <w:tab/>
      </w:r>
      <w:r>
        <w:rPr>
          <w:rFonts w:ascii="Arial" w:eastAsia="Arial" w:hAnsi="Arial" w:cs="Arial"/>
          <w:highlight w:val="white"/>
        </w:rPr>
        <w:t xml:space="preserve">American Psychological Association. (2019). </w:t>
      </w:r>
      <w:r>
        <w:rPr>
          <w:rFonts w:ascii="Arial" w:eastAsia="Arial" w:hAnsi="Arial" w:cs="Arial"/>
          <w:i/>
          <w:highlight w:val="white"/>
        </w:rPr>
        <w:t>Publication manual of the American Psychological Association</w:t>
      </w:r>
      <w:r>
        <w:rPr>
          <w:rFonts w:ascii="Arial" w:eastAsia="Arial" w:hAnsi="Arial" w:cs="Arial"/>
          <w:highlight w:val="white"/>
        </w:rPr>
        <w:t xml:space="preserve"> (7th ed.). Washington, D.C.: Author. ISBN 1433805618</w:t>
      </w:r>
    </w:p>
    <w:p w14:paraId="00000057" w14:textId="03C031F1" w:rsidR="005E7829" w:rsidRPr="00326EFC" w:rsidRDefault="001A28BC" w:rsidP="00326EFC">
      <w:pPr>
        <w:ind w:left="-288"/>
        <w:rPr>
          <w:rFonts w:ascii="Arial" w:eastAsia="Arial" w:hAnsi="Arial" w:cs="Arial"/>
          <w:highlight w:val="white"/>
        </w:rPr>
      </w:pPr>
      <w:r>
        <w:rPr>
          <w:rFonts w:ascii="Arial" w:eastAsia="Arial" w:hAnsi="Arial" w:cs="Arial"/>
          <w:highlight w:val="white"/>
        </w:rPr>
        <w:t>·</w:t>
      </w:r>
      <w:r>
        <w:rPr>
          <w:rFonts w:ascii="Times New Roman" w:eastAsia="Times New Roman" w:hAnsi="Times New Roman" w:cs="Times New Roman"/>
          <w:sz w:val="16"/>
          <w:szCs w:val="16"/>
          <w:highlight w:val="white"/>
        </w:rPr>
        <w:t xml:space="preserve">   </w:t>
      </w:r>
      <w:r>
        <w:rPr>
          <w:rFonts w:ascii="Times New Roman" w:eastAsia="Times New Roman" w:hAnsi="Times New Roman" w:cs="Times New Roman"/>
          <w:sz w:val="16"/>
          <w:szCs w:val="16"/>
          <w:highlight w:val="white"/>
        </w:rPr>
        <w:tab/>
      </w:r>
      <w:r>
        <w:rPr>
          <w:rFonts w:ascii="Arial" w:eastAsia="Arial" w:hAnsi="Arial" w:cs="Arial"/>
          <w:highlight w:val="white"/>
        </w:rPr>
        <w:t xml:space="preserve">Sekaran, U., &amp; Bougie, R. (2020). </w:t>
      </w:r>
      <w:r>
        <w:rPr>
          <w:rFonts w:ascii="Arial" w:eastAsia="Arial" w:hAnsi="Arial" w:cs="Arial"/>
          <w:i/>
          <w:highlight w:val="white"/>
        </w:rPr>
        <w:t>Research methods for business: A skill building approach</w:t>
      </w:r>
      <w:r>
        <w:rPr>
          <w:rFonts w:ascii="Arial" w:eastAsia="Arial" w:hAnsi="Arial" w:cs="Arial"/>
          <w:highlight w:val="white"/>
        </w:rPr>
        <w:t>. John Wiley &amp; Sons.ISBN:9781119561224</w:t>
      </w:r>
    </w:p>
    <w:sdt>
      <w:sdtPr>
        <w:tag w:val="goog_rdk_4"/>
        <w:id w:val="-1440372526"/>
      </w:sdtPr>
      <w:sdtEndPr/>
      <w:sdtContent>
        <w:p w14:paraId="00000058" w14:textId="610479C4" w:rsidR="005E7829" w:rsidRDefault="001A28BC" w:rsidP="00326EFC">
          <w:pPr>
            <w:rPr>
              <w:del w:id="14" w:author="Joy Ohayia" w:date="2022-11-23T16:39:00Z"/>
              <w:rFonts w:ascii="Arial" w:eastAsia="Arial" w:hAnsi="Arial" w:cs="Arial"/>
              <w:b/>
              <w:highlight w:val="white"/>
            </w:rPr>
          </w:pPr>
          <w:sdt>
            <w:sdtPr>
              <w:tag w:val="goog_rdk_3"/>
              <w:id w:val="2122952326"/>
              <w:showingPlcHdr/>
            </w:sdtPr>
            <w:sdtEndPr/>
            <w:sdtContent>
              <w:r w:rsidR="00326EFC">
                <w:t xml:space="preserve">     </w:t>
              </w:r>
            </w:sdtContent>
          </w:sdt>
        </w:p>
      </w:sdtContent>
    </w:sdt>
    <w:p w14:paraId="00000059" w14:textId="77777777" w:rsidR="005E7829" w:rsidRDefault="001A28BC">
      <w:pPr>
        <w:ind w:left="-288"/>
        <w:rPr>
          <w:rFonts w:ascii="Arial" w:eastAsia="Arial" w:hAnsi="Arial" w:cs="Arial"/>
          <w:b/>
          <w:highlight w:val="white"/>
        </w:rPr>
      </w:pPr>
      <w:bookmarkStart w:id="15" w:name="_heading=h.3rdcrjn" w:colFirst="0" w:colLast="0"/>
      <w:bookmarkEnd w:id="15"/>
      <w:r>
        <w:rPr>
          <w:rFonts w:ascii="Arial" w:eastAsia="Arial" w:hAnsi="Arial" w:cs="Arial"/>
          <w:b/>
          <w:highlight w:val="white"/>
        </w:rPr>
        <w:t>Recommended Reading &amp; Materials</w:t>
      </w:r>
    </w:p>
    <w:p w14:paraId="0000005A" w14:textId="77777777" w:rsidR="005E7829" w:rsidRDefault="001A28BC">
      <w:pPr>
        <w:ind w:left="-288"/>
        <w:rPr>
          <w:rFonts w:ascii="Arial" w:eastAsia="Arial" w:hAnsi="Arial" w:cs="Arial"/>
          <w:highlight w:val="white"/>
        </w:rPr>
      </w:pPr>
      <w:r>
        <w:rPr>
          <w:rFonts w:ascii="Arial" w:eastAsia="Arial" w:hAnsi="Arial" w:cs="Arial"/>
          <w:highlight w:val="white"/>
        </w:rPr>
        <w:t xml:space="preserve">·   Creswell, J. W., &amp; Creswell, J. D. (2017). </w:t>
      </w:r>
      <w:r>
        <w:rPr>
          <w:rFonts w:ascii="Arial" w:eastAsia="Arial" w:hAnsi="Arial" w:cs="Arial"/>
          <w:i/>
          <w:highlight w:val="white"/>
        </w:rPr>
        <w:t xml:space="preserve">Research design: Qualitative, quantitative, and mixed methods approaches </w:t>
      </w:r>
      <w:r>
        <w:rPr>
          <w:rFonts w:ascii="Arial" w:eastAsia="Arial" w:hAnsi="Arial" w:cs="Arial"/>
          <w:highlight w:val="white"/>
        </w:rPr>
        <w:t>(5</w:t>
      </w:r>
      <w:r>
        <w:rPr>
          <w:rFonts w:ascii="Arial" w:eastAsia="Arial" w:hAnsi="Arial" w:cs="Arial"/>
          <w:highlight w:val="white"/>
          <w:vertAlign w:val="superscript"/>
        </w:rPr>
        <w:t>th</w:t>
      </w:r>
      <w:r>
        <w:rPr>
          <w:rFonts w:ascii="Arial" w:eastAsia="Arial" w:hAnsi="Arial" w:cs="Arial"/>
          <w:highlight w:val="white"/>
        </w:rPr>
        <w:t xml:space="preserve"> ed). Thousand Oaks, CA: Sage. ISBN 9781506386706</w:t>
      </w:r>
    </w:p>
    <w:p w14:paraId="0000005B" w14:textId="77777777" w:rsidR="005E7829" w:rsidRDefault="001A28BC">
      <w:pPr>
        <w:ind w:left="-288"/>
        <w:rPr>
          <w:rFonts w:ascii="Arial" w:eastAsia="Arial" w:hAnsi="Arial" w:cs="Arial"/>
          <w:highlight w:val="white"/>
        </w:rPr>
      </w:pPr>
      <w:r>
        <w:rPr>
          <w:rFonts w:ascii="Arial" w:eastAsia="Arial" w:hAnsi="Arial" w:cs="Arial"/>
          <w:highlight w:val="white"/>
        </w:rPr>
        <w:t xml:space="preserve">·   Singleton, R. A. &amp; Straits, B. C. (2017) </w:t>
      </w:r>
      <w:r>
        <w:rPr>
          <w:rFonts w:ascii="Arial" w:eastAsia="Arial" w:hAnsi="Arial" w:cs="Arial"/>
          <w:i/>
          <w:highlight w:val="white"/>
        </w:rPr>
        <w:t>Approaches to Social Research</w:t>
      </w:r>
      <w:r>
        <w:rPr>
          <w:rFonts w:ascii="Arial" w:eastAsia="Arial" w:hAnsi="Arial" w:cs="Arial"/>
          <w:highlight w:val="white"/>
        </w:rPr>
        <w:t xml:space="preserve"> 6th Edition. New York: Oxford University Press. ISBN-13: 978-0190614249</w:t>
      </w:r>
    </w:p>
    <w:p w14:paraId="0000005C" w14:textId="77777777" w:rsidR="005E7829" w:rsidRDefault="001A28BC">
      <w:pPr>
        <w:ind w:left="-288"/>
        <w:rPr>
          <w:rFonts w:ascii="Arial" w:eastAsia="Arial" w:hAnsi="Arial" w:cs="Arial"/>
          <w:color w:val="57068C"/>
          <w:highlight w:val="white"/>
          <w:u w:val="single"/>
        </w:rPr>
      </w:pPr>
      <w:r>
        <w:rPr>
          <w:rFonts w:ascii="Arial" w:eastAsia="Arial" w:hAnsi="Arial" w:cs="Arial"/>
          <w:highlight w:val="white"/>
        </w:rPr>
        <w:t>·   APA Style:</w:t>
      </w:r>
      <w:hyperlink r:id="rId16">
        <w:r>
          <w:rPr>
            <w:rFonts w:ascii="Arial" w:eastAsia="Arial" w:hAnsi="Arial" w:cs="Arial"/>
            <w:color w:val="0000FF"/>
            <w:highlight w:val="white"/>
            <w:u w:val="single"/>
          </w:rPr>
          <w:t xml:space="preserve"> http://www.apastyle.org/manual/</w:t>
        </w:r>
      </w:hyperlink>
    </w:p>
    <w:p w14:paraId="0000005D" w14:textId="77777777" w:rsidR="005E7829" w:rsidRDefault="001A28BC">
      <w:pPr>
        <w:ind w:left="-288"/>
        <w:rPr>
          <w:rFonts w:ascii="Arial" w:eastAsia="Arial" w:hAnsi="Arial" w:cs="Arial"/>
          <w:color w:val="57068C"/>
          <w:highlight w:val="white"/>
          <w:u w:val="single"/>
        </w:rPr>
      </w:pPr>
      <w:r>
        <w:rPr>
          <w:rFonts w:ascii="Arial" w:eastAsia="Arial" w:hAnsi="Arial" w:cs="Arial"/>
          <w:highlight w:val="white"/>
        </w:rPr>
        <w:lastRenderedPageBreak/>
        <w:t>·   Purdue OWL:</w:t>
      </w:r>
      <w:hyperlink r:id="rId17">
        <w:r>
          <w:rPr>
            <w:rFonts w:ascii="Arial" w:eastAsia="Arial" w:hAnsi="Arial" w:cs="Arial"/>
            <w:color w:val="0000FF"/>
            <w:highlight w:val="white"/>
            <w:u w:val="single"/>
          </w:rPr>
          <w:t xml:space="preserve"> http://owl.english.purdue.edu/owl/resource/560/01/</w:t>
        </w:r>
      </w:hyperlink>
    </w:p>
    <w:p w14:paraId="0000005E" w14:textId="77777777" w:rsidR="005E7829" w:rsidRDefault="001A28BC">
      <w:pPr>
        <w:ind w:left="-288"/>
        <w:rPr>
          <w:rFonts w:ascii="Arial" w:eastAsia="Arial" w:hAnsi="Arial" w:cs="Arial"/>
          <w:color w:val="57068C"/>
          <w:highlight w:val="white"/>
          <w:u w:val="single"/>
        </w:rPr>
      </w:pPr>
      <w:r>
        <w:rPr>
          <w:rFonts w:ascii="Arial" w:eastAsia="Arial" w:hAnsi="Arial" w:cs="Arial"/>
          <w:highlight w:val="white"/>
        </w:rPr>
        <w:t xml:space="preserve">·   NYU Collaborative Institutional Training Initiative (CITI) Human Subjects </w:t>
      </w:r>
      <w:r>
        <w:rPr>
          <w:rFonts w:ascii="Arial" w:eastAsia="Arial" w:hAnsi="Arial" w:cs="Arial"/>
          <w:highlight w:val="white"/>
        </w:rPr>
        <w:t>Training Program Tutorial:</w:t>
      </w:r>
      <w:hyperlink r:id="rId18">
        <w:r>
          <w:rPr>
            <w:rFonts w:ascii="Arial" w:eastAsia="Arial" w:hAnsi="Arial" w:cs="Arial"/>
            <w:color w:val="0000FF"/>
            <w:highlight w:val="white"/>
            <w:u w:val="single"/>
          </w:rPr>
          <w:t xml:space="preserve"> https://www.nyu.edu/research/resources-and-support-offices/getting-started-withy</w:t>
        </w:r>
        <w:r>
          <w:rPr>
            <w:rFonts w:ascii="Arial" w:eastAsia="Arial" w:hAnsi="Arial" w:cs="Arial"/>
            <w:color w:val="0000FF"/>
            <w:highlight w:val="white"/>
            <w:u w:val="single"/>
          </w:rPr>
          <w:t>ourresearch/human-subjects-research/tutorial.html</w:t>
        </w:r>
      </w:hyperlink>
    </w:p>
    <w:p w14:paraId="0000005F" w14:textId="77777777" w:rsidR="005E7829" w:rsidRDefault="005E7829">
      <w:pPr>
        <w:ind w:right="-360"/>
        <w:rPr>
          <w:rFonts w:ascii="Arial" w:eastAsia="Arial" w:hAnsi="Arial" w:cs="Arial"/>
          <w:color w:val="57068C"/>
        </w:rPr>
      </w:pPr>
    </w:p>
    <w:p w14:paraId="00000060" w14:textId="77777777" w:rsidR="005E7829" w:rsidRDefault="001A28BC">
      <w:pPr>
        <w:ind w:left="-360" w:right="-360"/>
        <w:rPr>
          <w:rFonts w:ascii="Arial" w:eastAsia="Arial" w:hAnsi="Arial" w:cs="Arial"/>
          <w:b/>
        </w:rPr>
      </w:pPr>
      <w:bookmarkStart w:id="16" w:name="bookmark=id.26in1rg" w:colFirst="0" w:colLast="0"/>
      <w:bookmarkEnd w:id="16"/>
      <w:r>
        <w:rPr>
          <w:rFonts w:ascii="Arial" w:eastAsia="Arial" w:hAnsi="Arial" w:cs="Arial"/>
          <w:b/>
        </w:rPr>
        <w:t>Grading | Assessment</w:t>
      </w:r>
    </w:p>
    <w:p w14:paraId="00000061" w14:textId="77777777" w:rsidR="005E7829" w:rsidRDefault="001A28BC">
      <w:pPr>
        <w:ind w:left="-360" w:right="-360"/>
        <w:rPr>
          <w:rFonts w:ascii="Arial" w:eastAsia="Arial" w:hAnsi="Arial" w:cs="Arial"/>
        </w:rPr>
      </w:pPr>
      <w:r>
        <w:rPr>
          <w:rFonts w:ascii="Arial" w:eastAsia="Arial" w:hAnsi="Arial" w:cs="Arial"/>
        </w:rPr>
        <w:t>Your grade in this course is based on your performance on multiple activities and assignments. Since all graded assignments are related directly to course objectives and learning outco</w:t>
      </w:r>
      <w:r>
        <w:rPr>
          <w:rFonts w:ascii="Arial" w:eastAsia="Arial" w:hAnsi="Arial" w:cs="Arial"/>
        </w:rPr>
        <w:t>mes, failure to complete any assignment will result in an unsatisfactory course grade. All written assignments are to be completed using APA format and must be typed and double-spaced. Grammar, punctuation, and spelling will be considered in grading. Pleas</w:t>
      </w:r>
      <w:r>
        <w:rPr>
          <w:rFonts w:ascii="Arial" w:eastAsia="Arial" w:hAnsi="Arial" w:cs="Arial"/>
        </w:rPr>
        <w:t>e carefully proof-read your written assignments before submitting them for a grade. I will update the grades on the course site each time a grading session has been completed— typically three (3) days following the completion of an activity. ALL Assignment</w:t>
      </w:r>
      <w:r>
        <w:rPr>
          <w:rFonts w:ascii="Arial" w:eastAsia="Arial" w:hAnsi="Arial" w:cs="Arial"/>
        </w:rPr>
        <w:t>s are due the Sunday after Class.</w:t>
      </w:r>
    </w:p>
    <w:p w14:paraId="00000062" w14:textId="77777777" w:rsidR="005E7829" w:rsidRDefault="005E7829">
      <w:pPr>
        <w:ind w:left="-360" w:right="-360"/>
        <w:rPr>
          <w:rFonts w:ascii="Arial" w:eastAsia="Arial" w:hAnsi="Arial" w:cs="Arial"/>
          <w:color w:val="57068C"/>
        </w:rPr>
      </w:pPr>
    </w:p>
    <w:p w14:paraId="00000063" w14:textId="77777777" w:rsidR="005E7829" w:rsidRDefault="001A28BC">
      <w:pPr>
        <w:ind w:left="-360" w:right="-360"/>
        <w:rPr>
          <w:rFonts w:ascii="Arial" w:eastAsia="Arial" w:hAnsi="Arial" w:cs="Arial"/>
        </w:rPr>
      </w:pPr>
      <w:r>
        <w:rPr>
          <w:rFonts w:ascii="Arial" w:eastAsia="Arial" w:hAnsi="Arial" w:cs="Arial"/>
        </w:rPr>
        <w:t xml:space="preserve">  </w:t>
      </w:r>
    </w:p>
    <w:p w14:paraId="00000064"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09/08 Assignment 1A: Research Problem and Grand Challenge                             </w:t>
      </w:r>
      <w:r>
        <w:rPr>
          <w:rFonts w:ascii="Arial" w:eastAsia="Arial" w:hAnsi="Arial" w:cs="Arial"/>
          <w:i/>
          <w:color w:val="212121"/>
          <w:sz w:val="22"/>
          <w:szCs w:val="22"/>
        </w:rPr>
        <w:tab/>
        <w:t xml:space="preserve">1%         </w:t>
      </w:r>
      <w:r>
        <w:rPr>
          <w:rFonts w:ascii="Arial" w:eastAsia="Arial" w:hAnsi="Arial" w:cs="Arial"/>
          <w:i/>
          <w:color w:val="212121"/>
          <w:sz w:val="22"/>
          <w:szCs w:val="22"/>
        </w:rPr>
        <w:tab/>
        <w:t xml:space="preserve"> </w:t>
      </w:r>
    </w:p>
    <w:p w14:paraId="00000065"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09/15 Assignment 1B: Identify and propose a topic for further research                  </w:t>
      </w:r>
      <w:r>
        <w:rPr>
          <w:rFonts w:ascii="Arial" w:eastAsia="Arial" w:hAnsi="Arial" w:cs="Arial"/>
          <w:i/>
          <w:color w:val="212121"/>
          <w:sz w:val="22"/>
          <w:szCs w:val="22"/>
        </w:rPr>
        <w:tab/>
        <w:t xml:space="preserve">4% </w:t>
      </w:r>
    </w:p>
    <w:p w14:paraId="00000066"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09/22 Assignment 2: Revise proposal topic based on class discussion        </w:t>
      </w:r>
      <w:r>
        <w:rPr>
          <w:rFonts w:ascii="Arial" w:eastAsia="Arial" w:hAnsi="Arial" w:cs="Arial"/>
          <w:i/>
          <w:color w:val="212121"/>
          <w:sz w:val="22"/>
          <w:szCs w:val="22"/>
        </w:rPr>
        <w:tab/>
        <w:t xml:space="preserve">            5% </w:t>
      </w:r>
    </w:p>
    <w:p w14:paraId="00000067"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09/29 Assignment 3: Identify 15 research references for your proposal                 </w:t>
      </w:r>
      <w:r>
        <w:rPr>
          <w:rFonts w:ascii="Arial" w:eastAsia="Arial" w:hAnsi="Arial" w:cs="Arial"/>
          <w:i/>
          <w:color w:val="212121"/>
          <w:sz w:val="22"/>
          <w:szCs w:val="22"/>
        </w:rPr>
        <w:tab/>
        <w:t xml:space="preserve">          20% </w:t>
      </w:r>
    </w:p>
    <w:p w14:paraId="00000068"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10/13 Assignment 4: Draft Introduction                        </w:t>
      </w:r>
      <w:r>
        <w:rPr>
          <w:rFonts w:ascii="Arial" w:eastAsia="Arial" w:hAnsi="Arial" w:cs="Arial"/>
          <w:i/>
          <w:color w:val="212121"/>
          <w:sz w:val="22"/>
          <w:szCs w:val="22"/>
        </w:rPr>
        <w:t xml:space="preserve">                                           </w:t>
      </w:r>
      <w:r>
        <w:rPr>
          <w:rFonts w:ascii="Arial" w:eastAsia="Arial" w:hAnsi="Arial" w:cs="Arial"/>
          <w:i/>
          <w:color w:val="212121"/>
          <w:sz w:val="22"/>
          <w:szCs w:val="22"/>
        </w:rPr>
        <w:tab/>
        <w:t xml:space="preserve">          10%</w:t>
      </w:r>
    </w:p>
    <w:p w14:paraId="00000069"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10/20 Assignment 5: UCAIHS CITI Training Passing Exam Proof</w:t>
      </w:r>
    </w:p>
    <w:p w14:paraId="0000006A"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                          </w:t>
      </w:r>
      <w:r>
        <w:rPr>
          <w:rFonts w:ascii="Arial" w:eastAsia="Arial" w:hAnsi="Arial" w:cs="Arial"/>
          <w:i/>
          <w:color w:val="212121"/>
          <w:sz w:val="22"/>
          <w:szCs w:val="22"/>
        </w:rPr>
        <w:tab/>
        <w:t xml:space="preserve">     (REQUIRED TO PASS </w:t>
      </w:r>
      <w:proofErr w:type="gramStart"/>
      <w:r>
        <w:rPr>
          <w:rFonts w:ascii="Arial" w:eastAsia="Arial" w:hAnsi="Arial" w:cs="Arial"/>
          <w:i/>
          <w:color w:val="212121"/>
          <w:sz w:val="22"/>
          <w:szCs w:val="22"/>
        </w:rPr>
        <w:t xml:space="preserve">COURSE)   </w:t>
      </w:r>
      <w:proofErr w:type="gramEnd"/>
      <w:r>
        <w:rPr>
          <w:rFonts w:ascii="Arial" w:eastAsia="Arial" w:hAnsi="Arial" w:cs="Arial"/>
          <w:i/>
          <w:color w:val="212121"/>
          <w:sz w:val="22"/>
          <w:szCs w:val="22"/>
        </w:rPr>
        <w:t xml:space="preserve">                                  </w:t>
      </w:r>
      <w:r>
        <w:rPr>
          <w:rFonts w:ascii="Arial" w:eastAsia="Arial" w:hAnsi="Arial" w:cs="Arial"/>
          <w:i/>
          <w:color w:val="212121"/>
          <w:sz w:val="22"/>
          <w:szCs w:val="22"/>
        </w:rPr>
        <w:tab/>
        <w:t xml:space="preserve">5%            </w:t>
      </w:r>
    </w:p>
    <w:p w14:paraId="0000006B"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10/27 Assignment 6: Draft li</w:t>
      </w:r>
      <w:r>
        <w:rPr>
          <w:rFonts w:ascii="Arial" w:eastAsia="Arial" w:hAnsi="Arial" w:cs="Arial"/>
          <w:i/>
          <w:color w:val="212121"/>
          <w:sz w:val="22"/>
          <w:szCs w:val="22"/>
        </w:rPr>
        <w:t xml:space="preserve">terature review                                           </w:t>
      </w:r>
      <w:r>
        <w:rPr>
          <w:rFonts w:ascii="Arial" w:eastAsia="Arial" w:hAnsi="Arial" w:cs="Arial"/>
          <w:i/>
          <w:color w:val="212121"/>
          <w:sz w:val="22"/>
          <w:szCs w:val="22"/>
        </w:rPr>
        <w:tab/>
        <w:t xml:space="preserve">                      10%</w:t>
      </w:r>
    </w:p>
    <w:p w14:paraId="0000006C"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11/03 Assignment 7: Draft Hypothesis                                                                       </w:t>
      </w:r>
      <w:r>
        <w:rPr>
          <w:rFonts w:ascii="Arial" w:eastAsia="Arial" w:hAnsi="Arial" w:cs="Arial"/>
          <w:i/>
          <w:color w:val="212121"/>
          <w:sz w:val="22"/>
          <w:szCs w:val="22"/>
        </w:rPr>
        <w:tab/>
        <w:t xml:space="preserve">5%              </w:t>
      </w:r>
    </w:p>
    <w:p w14:paraId="0000006D"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11/17 Assignment 8: Draft Data and Analysis Pl</w:t>
      </w:r>
      <w:r>
        <w:rPr>
          <w:rFonts w:ascii="Arial" w:eastAsia="Arial" w:hAnsi="Arial" w:cs="Arial"/>
          <w:i/>
          <w:color w:val="212121"/>
          <w:sz w:val="22"/>
          <w:szCs w:val="22"/>
        </w:rPr>
        <w:t xml:space="preserve">an                                                   </w:t>
      </w:r>
      <w:r>
        <w:rPr>
          <w:rFonts w:ascii="Arial" w:eastAsia="Arial" w:hAnsi="Arial" w:cs="Arial"/>
          <w:i/>
          <w:color w:val="212121"/>
          <w:sz w:val="22"/>
          <w:szCs w:val="22"/>
        </w:rPr>
        <w:tab/>
        <w:t xml:space="preserve">15%            </w:t>
      </w:r>
    </w:p>
    <w:p w14:paraId="0000006E"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12/01 Assignment 9: Draft Proposal                                                                         </w:t>
      </w:r>
      <w:r>
        <w:rPr>
          <w:rFonts w:ascii="Arial" w:eastAsia="Arial" w:hAnsi="Arial" w:cs="Arial"/>
          <w:i/>
          <w:color w:val="212121"/>
          <w:sz w:val="22"/>
          <w:szCs w:val="22"/>
        </w:rPr>
        <w:tab/>
        <w:t>10%</w:t>
      </w:r>
    </w:p>
    <w:p w14:paraId="0000006F"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12/15 Assignment 10: Final Proposal                                       </w:t>
      </w:r>
      <w:r>
        <w:rPr>
          <w:rFonts w:ascii="Arial" w:eastAsia="Arial" w:hAnsi="Arial" w:cs="Arial"/>
          <w:i/>
          <w:color w:val="212121"/>
          <w:sz w:val="22"/>
          <w:szCs w:val="22"/>
        </w:rPr>
        <w:t xml:space="preserve">                              </w:t>
      </w:r>
      <w:r>
        <w:rPr>
          <w:rFonts w:ascii="Arial" w:eastAsia="Arial" w:hAnsi="Arial" w:cs="Arial"/>
          <w:i/>
          <w:color w:val="212121"/>
          <w:sz w:val="22"/>
          <w:szCs w:val="22"/>
        </w:rPr>
        <w:tab/>
        <w:t xml:space="preserve">            10%  </w:t>
      </w:r>
    </w:p>
    <w:p w14:paraId="00000070" w14:textId="77777777" w:rsidR="005E7829" w:rsidRDefault="001A28BC">
      <w:pPr>
        <w:rPr>
          <w:rFonts w:ascii="Arial" w:eastAsia="Arial" w:hAnsi="Arial" w:cs="Arial"/>
          <w:i/>
          <w:color w:val="212121"/>
          <w:sz w:val="22"/>
          <w:szCs w:val="22"/>
          <w:u w:val="single"/>
        </w:rPr>
      </w:pPr>
      <w:r>
        <w:rPr>
          <w:rFonts w:ascii="Arial" w:eastAsia="Arial" w:hAnsi="Arial" w:cs="Arial"/>
          <w:i/>
          <w:color w:val="212121"/>
          <w:sz w:val="22"/>
          <w:szCs w:val="22"/>
        </w:rPr>
        <w:t>12/10</w:t>
      </w:r>
      <w:r>
        <w:rPr>
          <w:rFonts w:ascii="Arial" w:eastAsia="Arial" w:hAnsi="Arial" w:cs="Arial"/>
          <w:i/>
          <w:color w:val="212121"/>
          <w:sz w:val="22"/>
          <w:szCs w:val="22"/>
          <w:u w:val="single"/>
        </w:rPr>
        <w:t xml:space="preserve"> Assignment 11: Final Proposal via Video                                                                   5%  </w:t>
      </w:r>
    </w:p>
    <w:p w14:paraId="00000071" w14:textId="77777777" w:rsidR="005E7829" w:rsidRDefault="001A28BC">
      <w:pPr>
        <w:ind w:left="3600"/>
        <w:rPr>
          <w:rFonts w:ascii="Arial" w:eastAsia="Arial" w:hAnsi="Arial" w:cs="Arial"/>
          <w:i/>
          <w:color w:val="212121"/>
          <w:sz w:val="22"/>
          <w:szCs w:val="22"/>
        </w:rPr>
      </w:pPr>
      <w:r>
        <w:rPr>
          <w:rFonts w:ascii="Arial" w:eastAsia="Arial" w:hAnsi="Arial" w:cs="Arial"/>
          <w:i/>
          <w:color w:val="212121"/>
          <w:sz w:val="22"/>
          <w:szCs w:val="22"/>
        </w:rPr>
        <w:t xml:space="preserve">ASSIGNMENTS TOTAL                                 </w:t>
      </w:r>
      <w:r>
        <w:rPr>
          <w:rFonts w:ascii="Arial" w:eastAsia="Arial" w:hAnsi="Arial" w:cs="Arial"/>
          <w:i/>
          <w:color w:val="212121"/>
          <w:sz w:val="22"/>
          <w:szCs w:val="22"/>
        </w:rPr>
        <w:tab/>
        <w:t xml:space="preserve">100%    </w:t>
      </w:r>
    </w:p>
    <w:p w14:paraId="00000072" w14:textId="77777777" w:rsidR="005E7829" w:rsidRDefault="001A28BC">
      <w:pPr>
        <w:rPr>
          <w:rFonts w:ascii="Arial" w:eastAsia="Arial" w:hAnsi="Arial" w:cs="Arial"/>
          <w:i/>
          <w:color w:val="212121"/>
          <w:sz w:val="22"/>
          <w:szCs w:val="22"/>
        </w:rPr>
      </w:pPr>
      <w:r>
        <w:rPr>
          <w:rFonts w:ascii="Arial" w:eastAsia="Arial" w:hAnsi="Arial" w:cs="Arial"/>
          <w:i/>
          <w:color w:val="212121"/>
          <w:sz w:val="22"/>
          <w:szCs w:val="22"/>
        </w:rPr>
        <w:t xml:space="preserve"> </w:t>
      </w:r>
    </w:p>
    <w:p w14:paraId="00000073" w14:textId="77777777" w:rsidR="005E7829" w:rsidRDefault="001A28BC">
      <w:pPr>
        <w:spacing w:before="120"/>
        <w:ind w:left="-288"/>
        <w:rPr>
          <w:rFonts w:ascii="Arial" w:eastAsia="Arial" w:hAnsi="Arial" w:cs="Arial"/>
          <w:b/>
          <w:i/>
          <w:color w:val="212121"/>
          <w:sz w:val="22"/>
          <w:szCs w:val="22"/>
        </w:rPr>
      </w:pPr>
      <w:r>
        <w:rPr>
          <w:rFonts w:ascii="Arial" w:eastAsia="Arial" w:hAnsi="Arial" w:cs="Arial"/>
          <w:b/>
          <w:i/>
          <w:color w:val="212121"/>
          <w:sz w:val="22"/>
          <w:szCs w:val="22"/>
        </w:rPr>
        <w:t>Complete Human Subjects Research Training (50 points/5%)</w:t>
      </w:r>
    </w:p>
    <w:p w14:paraId="00000074" w14:textId="77777777" w:rsidR="005E7829" w:rsidRDefault="001A28BC">
      <w:pPr>
        <w:ind w:left="-288"/>
        <w:jc w:val="both"/>
        <w:rPr>
          <w:rFonts w:ascii="Arial" w:eastAsia="Arial" w:hAnsi="Arial" w:cs="Arial"/>
          <w:b/>
          <w:i/>
          <w:color w:val="212121"/>
          <w:sz w:val="22"/>
          <w:szCs w:val="22"/>
        </w:rPr>
      </w:pPr>
      <w:r>
        <w:rPr>
          <w:rFonts w:ascii="Arial" w:eastAsia="Arial" w:hAnsi="Arial" w:cs="Arial"/>
          <w:i/>
          <w:color w:val="212121"/>
          <w:sz w:val="22"/>
          <w:szCs w:val="22"/>
        </w:rPr>
        <w:t>Students are required to successfully complete the University Committee on Activities Involving Human Subjects (UCAIHS) Collaborative Institutional Training Initiative (CITI) training modules for Hum</w:t>
      </w:r>
      <w:r>
        <w:rPr>
          <w:rFonts w:ascii="Arial" w:eastAsia="Arial" w:hAnsi="Arial" w:cs="Arial"/>
          <w:i/>
          <w:color w:val="212121"/>
          <w:sz w:val="22"/>
          <w:szCs w:val="22"/>
        </w:rPr>
        <w:t xml:space="preserve">an Subjects (this is specifically the Social &amp; Behavioral Research - Basic/Refresher - Basic Course with 17 required modules). </w:t>
      </w:r>
      <w:r>
        <w:rPr>
          <w:rFonts w:ascii="Arial" w:eastAsia="Arial" w:hAnsi="Arial" w:cs="Arial"/>
          <w:b/>
          <w:i/>
          <w:color w:val="212121"/>
          <w:sz w:val="22"/>
          <w:szCs w:val="22"/>
        </w:rPr>
        <w:t>You cannot pass the course without showing proof of having successfully completed this on-line training.</w:t>
      </w:r>
    </w:p>
    <w:p w14:paraId="00000075" w14:textId="77777777" w:rsidR="005E7829" w:rsidRDefault="001A28BC">
      <w:pPr>
        <w:spacing w:before="120"/>
        <w:ind w:left="-288"/>
        <w:rPr>
          <w:rFonts w:ascii="Arial" w:eastAsia="Arial" w:hAnsi="Arial" w:cs="Arial"/>
          <w:b/>
          <w:i/>
          <w:color w:val="212121"/>
          <w:sz w:val="22"/>
          <w:szCs w:val="22"/>
        </w:rPr>
      </w:pPr>
      <w:r>
        <w:rPr>
          <w:rFonts w:ascii="Arial" w:eastAsia="Arial" w:hAnsi="Arial" w:cs="Arial"/>
          <w:b/>
          <w:i/>
          <w:color w:val="212121"/>
          <w:sz w:val="22"/>
          <w:szCs w:val="22"/>
        </w:rPr>
        <w:t>Final Proposal (150 poin</w:t>
      </w:r>
      <w:r>
        <w:rPr>
          <w:rFonts w:ascii="Arial" w:eastAsia="Arial" w:hAnsi="Arial" w:cs="Arial"/>
          <w:b/>
          <w:i/>
          <w:color w:val="212121"/>
          <w:sz w:val="22"/>
          <w:szCs w:val="22"/>
        </w:rPr>
        <w:t>ts/15%)</w:t>
      </w:r>
    </w:p>
    <w:p w14:paraId="00000076" w14:textId="77777777" w:rsidR="005E7829" w:rsidRDefault="001A28BC">
      <w:pPr>
        <w:ind w:left="-288" w:right="-360"/>
        <w:rPr>
          <w:rFonts w:ascii="Arial" w:eastAsia="Arial" w:hAnsi="Arial" w:cs="Arial"/>
          <w:i/>
          <w:color w:val="212121"/>
        </w:rPr>
      </w:pPr>
      <w:r>
        <w:rPr>
          <w:rFonts w:ascii="Arial" w:eastAsia="Arial" w:hAnsi="Arial" w:cs="Arial"/>
          <w:i/>
          <w:color w:val="212121"/>
          <w:sz w:val="22"/>
          <w:szCs w:val="22"/>
        </w:rPr>
        <w:t>The Final Proposal (Final Project) is the RPM Thesis Proposal. This syllabus follows the order and outline presented in the Thesis Requirements for RPM and RPT Courses (rev. March 2014) document in the Resources folder. The one difference will be t</w:t>
      </w:r>
      <w:r>
        <w:rPr>
          <w:rFonts w:ascii="Arial" w:eastAsia="Arial" w:hAnsi="Arial" w:cs="Arial"/>
          <w:i/>
          <w:color w:val="212121"/>
          <w:sz w:val="22"/>
          <w:szCs w:val="22"/>
        </w:rPr>
        <w:t>hat an abstract and keywords that are required to be placed before the Table of Contents (TOC)</w:t>
      </w:r>
    </w:p>
    <w:p w14:paraId="00000077" w14:textId="77777777" w:rsidR="005E7829" w:rsidRDefault="005E7829">
      <w:pPr>
        <w:ind w:left="-360" w:right="-360"/>
        <w:rPr>
          <w:rFonts w:ascii="Arial" w:eastAsia="Arial" w:hAnsi="Arial" w:cs="Arial"/>
          <w:i/>
          <w:color w:val="212121"/>
        </w:rPr>
      </w:pPr>
    </w:p>
    <w:p w14:paraId="00000078" w14:textId="7B9CB136" w:rsidR="005E7829" w:rsidRDefault="001A28BC">
      <w:pPr>
        <w:ind w:left="-360" w:right="-360"/>
        <w:rPr>
          <w:rFonts w:ascii="Arial" w:eastAsia="Arial" w:hAnsi="Arial" w:cs="Arial"/>
          <w:color w:val="212121"/>
        </w:rPr>
      </w:pPr>
      <w:r>
        <w:rPr>
          <w:rFonts w:ascii="Arial" w:eastAsia="Arial" w:hAnsi="Arial" w:cs="Arial"/>
          <w:color w:val="212121"/>
        </w:rPr>
        <w:t xml:space="preserve">See the </w:t>
      </w:r>
      <w:hyperlink r:id="rId19" w:anchor="Graduate1">
        <w:r>
          <w:rPr>
            <w:rFonts w:ascii="Arial" w:eastAsia="Arial" w:hAnsi="Arial" w:cs="Arial"/>
            <w:color w:val="1155CC"/>
            <w:u w:val="single"/>
          </w:rPr>
          <w:t>“Grades” section of Academic Policies</w:t>
        </w:r>
      </w:hyperlink>
      <w:r>
        <w:rPr>
          <w:rFonts w:ascii="Arial" w:eastAsia="Arial" w:hAnsi="Arial" w:cs="Arial"/>
          <w:color w:val="212121"/>
        </w:rPr>
        <w:t xml:space="preserve"> for the complete grading policy, including the letter grade conversion, and the criteria for a grade of incomplete, taking a course on a pass/fail basis, and withdrawing from a course. </w:t>
      </w:r>
    </w:p>
    <w:p w14:paraId="45475755" w14:textId="5CEE3550" w:rsidR="006F7B00" w:rsidRDefault="006F7B00">
      <w:pPr>
        <w:ind w:left="-360" w:right="-360"/>
        <w:rPr>
          <w:rFonts w:ascii="Arial" w:eastAsia="Arial" w:hAnsi="Arial" w:cs="Arial"/>
          <w:color w:val="212121"/>
        </w:rPr>
      </w:pPr>
    </w:p>
    <w:p w14:paraId="291F5256" w14:textId="77777777" w:rsidR="006F7B00" w:rsidRPr="006F7B00" w:rsidRDefault="006F7B00" w:rsidP="006F7B00">
      <w:pPr>
        <w:ind w:left="-360" w:right="-360"/>
        <w:rPr>
          <w:rFonts w:ascii="Times New Roman" w:eastAsia="Times New Roman" w:hAnsi="Times New Roman" w:cs="Times New Roman"/>
        </w:rPr>
      </w:pPr>
      <w:r w:rsidRPr="006F7B00">
        <w:rPr>
          <w:rFonts w:ascii="Arial" w:eastAsia="Times New Roman" w:hAnsi="Arial" w:cs="Arial"/>
          <w:b/>
          <w:bCs/>
          <w:color w:val="000000"/>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6F7B00" w:rsidRPr="006F7B00" w14:paraId="078C720E" w14:textId="77777777" w:rsidTr="006F7B00">
        <w:trPr>
          <w:trHeight w:val="489"/>
        </w:trPr>
        <w:tc>
          <w:tcPr>
            <w:tcW w:w="0" w:type="auto"/>
            <w:tcMar>
              <w:top w:w="100" w:type="dxa"/>
              <w:left w:w="100" w:type="dxa"/>
              <w:bottom w:w="100" w:type="dxa"/>
              <w:right w:w="100" w:type="dxa"/>
            </w:tcMar>
            <w:hideMark/>
          </w:tcPr>
          <w:p w14:paraId="31A66B82"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587731E4"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95-100</w:t>
            </w:r>
          </w:p>
        </w:tc>
        <w:tc>
          <w:tcPr>
            <w:tcW w:w="0" w:type="auto"/>
            <w:tcMar>
              <w:top w:w="100" w:type="dxa"/>
              <w:left w:w="100" w:type="dxa"/>
              <w:bottom w:w="100" w:type="dxa"/>
              <w:right w:w="100" w:type="dxa"/>
            </w:tcMar>
            <w:hideMark/>
          </w:tcPr>
          <w:p w14:paraId="6FC1E598"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4.000</w:t>
            </w:r>
          </w:p>
        </w:tc>
        <w:tc>
          <w:tcPr>
            <w:tcW w:w="0" w:type="auto"/>
            <w:tcMar>
              <w:top w:w="100" w:type="dxa"/>
              <w:left w:w="100" w:type="dxa"/>
              <w:bottom w:w="100" w:type="dxa"/>
              <w:right w:w="100" w:type="dxa"/>
            </w:tcMar>
            <w:hideMark/>
          </w:tcPr>
          <w:p w14:paraId="7C91FC64"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Exceptional: </w:t>
            </w:r>
            <w:r w:rsidRPr="006F7B00">
              <w:rPr>
                <w:rFonts w:ascii="Arial" w:eastAsia="Times New Roman" w:hAnsi="Arial" w:cs="Arial"/>
                <w:color w:val="000000"/>
                <w:sz w:val="22"/>
                <w:szCs w:val="22"/>
                <w:shd w:val="clear" w:color="auto" w:fill="FFFFFF"/>
              </w:rPr>
              <w:t>Demonstrates exceptional mastery of all learning outcomes of the course and thorough and complete understanding of all concepts.</w:t>
            </w:r>
          </w:p>
        </w:tc>
      </w:tr>
      <w:tr w:rsidR="006F7B00" w:rsidRPr="006F7B00" w14:paraId="11F4AA5A" w14:textId="77777777" w:rsidTr="006F7B00">
        <w:tc>
          <w:tcPr>
            <w:tcW w:w="0" w:type="auto"/>
            <w:tcMar>
              <w:top w:w="100" w:type="dxa"/>
              <w:left w:w="100" w:type="dxa"/>
              <w:bottom w:w="100" w:type="dxa"/>
              <w:right w:w="100" w:type="dxa"/>
            </w:tcMar>
            <w:hideMark/>
          </w:tcPr>
          <w:p w14:paraId="320041F4"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4EEEF054"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90-94</w:t>
            </w:r>
          </w:p>
        </w:tc>
        <w:tc>
          <w:tcPr>
            <w:tcW w:w="0" w:type="auto"/>
            <w:tcMar>
              <w:top w:w="100" w:type="dxa"/>
              <w:left w:w="100" w:type="dxa"/>
              <w:bottom w:w="100" w:type="dxa"/>
              <w:right w:w="100" w:type="dxa"/>
            </w:tcMar>
            <w:hideMark/>
          </w:tcPr>
          <w:p w14:paraId="3F869351"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3.667</w:t>
            </w:r>
          </w:p>
        </w:tc>
        <w:tc>
          <w:tcPr>
            <w:tcW w:w="0" w:type="auto"/>
            <w:tcMar>
              <w:top w:w="100" w:type="dxa"/>
              <w:left w:w="100" w:type="dxa"/>
              <w:bottom w:w="100" w:type="dxa"/>
              <w:right w:w="100" w:type="dxa"/>
            </w:tcMar>
            <w:hideMark/>
          </w:tcPr>
          <w:p w14:paraId="28CE6B3C"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Excellent: </w:t>
            </w:r>
            <w:r w:rsidRPr="006F7B00">
              <w:rPr>
                <w:rFonts w:ascii="Arial" w:eastAsia="Times New Roman" w:hAnsi="Arial" w:cs="Arial"/>
                <w:color w:val="000000"/>
                <w:sz w:val="22"/>
                <w:szCs w:val="22"/>
                <w:shd w:val="clear" w:color="auto" w:fill="FFFFFF"/>
              </w:rPr>
              <w:t>Demonstrates highly competent mastery of all learning outcomes of the course and strong understanding of all concepts.</w:t>
            </w:r>
          </w:p>
        </w:tc>
      </w:tr>
      <w:tr w:rsidR="006F7B00" w:rsidRPr="006F7B00" w14:paraId="45964B24" w14:textId="77777777" w:rsidTr="006F7B00">
        <w:tc>
          <w:tcPr>
            <w:tcW w:w="0" w:type="auto"/>
            <w:tcMar>
              <w:top w:w="100" w:type="dxa"/>
              <w:left w:w="100" w:type="dxa"/>
              <w:bottom w:w="100" w:type="dxa"/>
              <w:right w:w="100" w:type="dxa"/>
            </w:tcMar>
            <w:hideMark/>
          </w:tcPr>
          <w:p w14:paraId="7237F218"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674F73C9"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87-89</w:t>
            </w:r>
          </w:p>
        </w:tc>
        <w:tc>
          <w:tcPr>
            <w:tcW w:w="0" w:type="auto"/>
            <w:tcMar>
              <w:top w:w="100" w:type="dxa"/>
              <w:left w:w="100" w:type="dxa"/>
              <w:bottom w:w="100" w:type="dxa"/>
              <w:right w:w="100" w:type="dxa"/>
            </w:tcMar>
            <w:hideMark/>
          </w:tcPr>
          <w:p w14:paraId="6E19C39A"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3.333</w:t>
            </w:r>
          </w:p>
        </w:tc>
        <w:tc>
          <w:tcPr>
            <w:tcW w:w="0" w:type="auto"/>
            <w:tcMar>
              <w:top w:w="100" w:type="dxa"/>
              <w:left w:w="100" w:type="dxa"/>
              <w:bottom w:w="100" w:type="dxa"/>
              <w:right w:w="100" w:type="dxa"/>
            </w:tcMar>
            <w:hideMark/>
          </w:tcPr>
          <w:p w14:paraId="6D71E620"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Very Good; exceeds course standards: </w:t>
            </w:r>
            <w:r w:rsidRPr="006F7B00">
              <w:rPr>
                <w:rFonts w:ascii="Arial" w:eastAsia="Times New Roman" w:hAnsi="Arial" w:cs="Arial"/>
                <w:color w:val="000000"/>
                <w:sz w:val="22"/>
                <w:szCs w:val="22"/>
                <w:shd w:val="clear" w:color="auto" w:fill="FFFFFF"/>
              </w:rPr>
              <w:t>Demonstrates mastery of all learning outcomes of the course and understanding of core concepts.</w:t>
            </w:r>
          </w:p>
        </w:tc>
      </w:tr>
      <w:tr w:rsidR="006F7B00" w:rsidRPr="006F7B00" w14:paraId="2DF26BFA" w14:textId="77777777" w:rsidTr="006F7B00">
        <w:tc>
          <w:tcPr>
            <w:tcW w:w="0" w:type="auto"/>
            <w:tcMar>
              <w:top w:w="100" w:type="dxa"/>
              <w:left w:w="100" w:type="dxa"/>
              <w:bottom w:w="100" w:type="dxa"/>
              <w:right w:w="100" w:type="dxa"/>
            </w:tcMar>
            <w:hideMark/>
          </w:tcPr>
          <w:p w14:paraId="31CD851D"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347865A1"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83-86</w:t>
            </w:r>
          </w:p>
        </w:tc>
        <w:tc>
          <w:tcPr>
            <w:tcW w:w="0" w:type="auto"/>
            <w:tcMar>
              <w:top w:w="100" w:type="dxa"/>
              <w:left w:w="100" w:type="dxa"/>
              <w:bottom w:w="100" w:type="dxa"/>
              <w:right w:w="100" w:type="dxa"/>
            </w:tcMar>
            <w:hideMark/>
          </w:tcPr>
          <w:p w14:paraId="09DF9EE5"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3.000</w:t>
            </w:r>
          </w:p>
        </w:tc>
        <w:tc>
          <w:tcPr>
            <w:tcW w:w="0" w:type="auto"/>
            <w:tcMar>
              <w:top w:w="100" w:type="dxa"/>
              <w:left w:w="100" w:type="dxa"/>
              <w:bottom w:w="100" w:type="dxa"/>
              <w:right w:w="100" w:type="dxa"/>
            </w:tcMar>
            <w:hideMark/>
          </w:tcPr>
          <w:p w14:paraId="62DF5CA7"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Good; meets course standards: </w:t>
            </w:r>
            <w:r w:rsidRPr="006F7B00">
              <w:rPr>
                <w:rFonts w:ascii="Arial" w:eastAsia="Times New Roman" w:hAnsi="Arial" w:cs="Arial"/>
                <w:color w:val="000000"/>
                <w:sz w:val="22"/>
                <w:szCs w:val="22"/>
                <w:shd w:val="clear" w:color="auto" w:fill="FFFFFF"/>
              </w:rPr>
              <w:t>Demonstrates mastery of some learning outcomes; understanding of some core concepts could be improved.</w:t>
            </w:r>
          </w:p>
        </w:tc>
      </w:tr>
      <w:tr w:rsidR="006F7B00" w:rsidRPr="006F7B00" w14:paraId="20FE0610" w14:textId="77777777" w:rsidTr="006F7B00">
        <w:tc>
          <w:tcPr>
            <w:tcW w:w="0" w:type="auto"/>
            <w:tcMar>
              <w:top w:w="100" w:type="dxa"/>
              <w:left w:w="100" w:type="dxa"/>
              <w:bottom w:w="100" w:type="dxa"/>
              <w:right w:w="100" w:type="dxa"/>
            </w:tcMar>
            <w:hideMark/>
          </w:tcPr>
          <w:p w14:paraId="48253295"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56125306"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80-82</w:t>
            </w:r>
          </w:p>
        </w:tc>
        <w:tc>
          <w:tcPr>
            <w:tcW w:w="0" w:type="auto"/>
            <w:tcMar>
              <w:top w:w="100" w:type="dxa"/>
              <w:left w:w="100" w:type="dxa"/>
              <w:bottom w:w="100" w:type="dxa"/>
              <w:right w:w="100" w:type="dxa"/>
            </w:tcMar>
            <w:hideMark/>
          </w:tcPr>
          <w:p w14:paraId="1807DF4E"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2.667</w:t>
            </w:r>
          </w:p>
        </w:tc>
        <w:tc>
          <w:tcPr>
            <w:tcW w:w="0" w:type="auto"/>
            <w:tcMar>
              <w:top w:w="100" w:type="dxa"/>
              <w:left w:w="100" w:type="dxa"/>
              <w:bottom w:w="100" w:type="dxa"/>
              <w:right w:w="100" w:type="dxa"/>
            </w:tcMar>
            <w:hideMark/>
          </w:tcPr>
          <w:p w14:paraId="010E69D0"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Somewhat Satisfactory; </w:t>
            </w:r>
            <w:r w:rsidRPr="006F7B00">
              <w:rPr>
                <w:rFonts w:ascii="Arial" w:eastAsia="Times New Roman" w:hAnsi="Arial"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6F7B00" w:rsidRPr="006F7B00" w14:paraId="6230FAEA" w14:textId="77777777" w:rsidTr="006F7B00">
        <w:tc>
          <w:tcPr>
            <w:tcW w:w="0" w:type="auto"/>
            <w:tcMar>
              <w:top w:w="100" w:type="dxa"/>
              <w:left w:w="100" w:type="dxa"/>
              <w:bottom w:w="100" w:type="dxa"/>
              <w:right w:w="100" w:type="dxa"/>
            </w:tcMar>
            <w:hideMark/>
          </w:tcPr>
          <w:p w14:paraId="4C3B61D0"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1D245147"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77-79</w:t>
            </w:r>
          </w:p>
        </w:tc>
        <w:tc>
          <w:tcPr>
            <w:tcW w:w="0" w:type="auto"/>
            <w:tcMar>
              <w:top w:w="100" w:type="dxa"/>
              <w:left w:w="100" w:type="dxa"/>
              <w:bottom w:w="100" w:type="dxa"/>
              <w:right w:w="100" w:type="dxa"/>
            </w:tcMar>
            <w:hideMark/>
          </w:tcPr>
          <w:p w14:paraId="154ED162"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2.333</w:t>
            </w:r>
          </w:p>
        </w:tc>
        <w:tc>
          <w:tcPr>
            <w:tcW w:w="0" w:type="auto"/>
            <w:tcMar>
              <w:top w:w="100" w:type="dxa"/>
              <w:left w:w="100" w:type="dxa"/>
              <w:bottom w:w="100" w:type="dxa"/>
              <w:right w:w="100" w:type="dxa"/>
            </w:tcMar>
            <w:hideMark/>
          </w:tcPr>
          <w:p w14:paraId="0BC3661C"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Less than Satisfactory; requires significant improvement:</w:t>
            </w:r>
            <w:r w:rsidRPr="006F7B00">
              <w:rPr>
                <w:rFonts w:ascii="Arial" w:eastAsia="Times New Roman" w:hAnsi="Arial" w:cs="Arial"/>
                <w:color w:val="000000"/>
                <w:sz w:val="22"/>
                <w:szCs w:val="22"/>
                <w:shd w:val="clear" w:color="auto" w:fill="FFFFFF"/>
              </w:rPr>
              <w:t xml:space="preserve"> Demonstrates partial understanding of all learning outcomes and core concepts; requires significant improvement.</w:t>
            </w:r>
          </w:p>
        </w:tc>
      </w:tr>
      <w:tr w:rsidR="006F7B00" w:rsidRPr="006F7B00" w14:paraId="672EC79B" w14:textId="77777777" w:rsidTr="006F7B00">
        <w:tc>
          <w:tcPr>
            <w:tcW w:w="0" w:type="auto"/>
            <w:tcMar>
              <w:top w:w="100" w:type="dxa"/>
              <w:left w:w="100" w:type="dxa"/>
              <w:bottom w:w="100" w:type="dxa"/>
              <w:right w:w="100" w:type="dxa"/>
            </w:tcMar>
            <w:hideMark/>
          </w:tcPr>
          <w:p w14:paraId="0C16CC6F"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61AD879A"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73-76</w:t>
            </w:r>
          </w:p>
        </w:tc>
        <w:tc>
          <w:tcPr>
            <w:tcW w:w="0" w:type="auto"/>
            <w:tcMar>
              <w:top w:w="100" w:type="dxa"/>
              <w:left w:w="100" w:type="dxa"/>
              <w:bottom w:w="100" w:type="dxa"/>
              <w:right w:w="100" w:type="dxa"/>
            </w:tcMar>
            <w:hideMark/>
          </w:tcPr>
          <w:p w14:paraId="59381182"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2.000</w:t>
            </w:r>
          </w:p>
        </w:tc>
        <w:tc>
          <w:tcPr>
            <w:tcW w:w="0" w:type="auto"/>
            <w:tcMar>
              <w:top w:w="100" w:type="dxa"/>
              <w:left w:w="100" w:type="dxa"/>
              <w:bottom w:w="100" w:type="dxa"/>
              <w:right w:w="100" w:type="dxa"/>
            </w:tcMar>
            <w:hideMark/>
          </w:tcPr>
          <w:p w14:paraId="57049E03"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Unsatisfactory; requires substantial improvement: </w:t>
            </w:r>
            <w:r w:rsidRPr="006F7B00">
              <w:rPr>
                <w:rFonts w:ascii="Arial" w:eastAsia="Times New Roman" w:hAnsi="Arial" w:cs="Arial"/>
                <w:color w:val="000000"/>
                <w:sz w:val="22"/>
                <w:szCs w:val="22"/>
                <w:shd w:val="clear" w:color="auto" w:fill="FFFFFF"/>
              </w:rPr>
              <w:t>Demonstrates partial understanding of some learning outcomes and core concepts; requires substantial improvement.</w:t>
            </w:r>
          </w:p>
        </w:tc>
      </w:tr>
      <w:tr w:rsidR="006F7B00" w:rsidRPr="006F7B00" w14:paraId="49028585" w14:textId="77777777" w:rsidTr="006F7B00">
        <w:tc>
          <w:tcPr>
            <w:tcW w:w="0" w:type="auto"/>
            <w:tcMar>
              <w:top w:w="100" w:type="dxa"/>
              <w:left w:w="100" w:type="dxa"/>
              <w:bottom w:w="100" w:type="dxa"/>
              <w:right w:w="100" w:type="dxa"/>
            </w:tcMar>
            <w:hideMark/>
          </w:tcPr>
          <w:p w14:paraId="08AC8271"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5D14E990"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70-72</w:t>
            </w:r>
          </w:p>
        </w:tc>
        <w:tc>
          <w:tcPr>
            <w:tcW w:w="0" w:type="auto"/>
            <w:tcMar>
              <w:top w:w="100" w:type="dxa"/>
              <w:left w:w="100" w:type="dxa"/>
              <w:bottom w:w="100" w:type="dxa"/>
              <w:right w:w="100" w:type="dxa"/>
            </w:tcMar>
            <w:hideMark/>
          </w:tcPr>
          <w:p w14:paraId="06512237"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rPr>
              <w:t>1.667</w:t>
            </w:r>
          </w:p>
        </w:tc>
        <w:tc>
          <w:tcPr>
            <w:tcW w:w="0" w:type="auto"/>
            <w:tcMar>
              <w:top w:w="100" w:type="dxa"/>
              <w:left w:w="100" w:type="dxa"/>
              <w:bottom w:w="100" w:type="dxa"/>
              <w:right w:w="100" w:type="dxa"/>
            </w:tcMar>
            <w:hideMark/>
          </w:tcPr>
          <w:p w14:paraId="719A56D8"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Unsatisfactory; requires extensive improvement: </w:t>
            </w:r>
            <w:r w:rsidRPr="006F7B00">
              <w:rPr>
                <w:rFonts w:ascii="Arial" w:eastAsia="Times New Roman" w:hAnsi="Arial" w:cs="Arial"/>
                <w:color w:val="000000"/>
                <w:sz w:val="22"/>
                <w:szCs w:val="22"/>
                <w:shd w:val="clear" w:color="auto" w:fill="FFFFFF"/>
              </w:rPr>
              <w:t>Demonstrates poor understanding of all learning outcomes and core concepts; requires extensive improvement.</w:t>
            </w:r>
          </w:p>
        </w:tc>
      </w:tr>
      <w:tr w:rsidR="006F7B00" w:rsidRPr="006F7B00" w14:paraId="3448091A" w14:textId="77777777" w:rsidTr="006F7B00">
        <w:tc>
          <w:tcPr>
            <w:tcW w:w="0" w:type="auto"/>
            <w:tcMar>
              <w:top w:w="100" w:type="dxa"/>
              <w:left w:w="100" w:type="dxa"/>
              <w:bottom w:w="100" w:type="dxa"/>
              <w:right w:w="100" w:type="dxa"/>
            </w:tcMar>
            <w:hideMark/>
          </w:tcPr>
          <w:p w14:paraId="00C90C46"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F</w:t>
            </w:r>
          </w:p>
        </w:tc>
        <w:tc>
          <w:tcPr>
            <w:tcW w:w="0" w:type="auto"/>
            <w:tcMar>
              <w:top w:w="100" w:type="dxa"/>
              <w:left w:w="100" w:type="dxa"/>
              <w:bottom w:w="100" w:type="dxa"/>
              <w:right w:w="100" w:type="dxa"/>
            </w:tcMar>
            <w:hideMark/>
          </w:tcPr>
          <w:p w14:paraId="3BE87B73" w14:textId="77777777" w:rsidR="006F7B00" w:rsidRPr="006F7B00" w:rsidRDefault="006F7B00" w:rsidP="006F7B00">
            <w:pPr>
              <w:jc w:val="center"/>
              <w:rPr>
                <w:rFonts w:ascii="Times New Roman" w:eastAsia="Times New Roman" w:hAnsi="Times New Roman" w:cs="Times New Roman"/>
              </w:rPr>
            </w:pPr>
            <w:r w:rsidRPr="006F7B00">
              <w:rPr>
                <w:rFonts w:ascii="Arial" w:eastAsia="Times New Roman" w:hAnsi="Arial" w:cs="Arial"/>
                <w:color w:val="000000"/>
                <w:sz w:val="22"/>
                <w:szCs w:val="22"/>
                <w:shd w:val="clear" w:color="auto" w:fill="FFFFFF"/>
              </w:rPr>
              <w:t>Below 70</w:t>
            </w:r>
          </w:p>
        </w:tc>
        <w:tc>
          <w:tcPr>
            <w:tcW w:w="0" w:type="auto"/>
            <w:tcMar>
              <w:top w:w="100" w:type="dxa"/>
              <w:left w:w="100" w:type="dxa"/>
              <w:bottom w:w="100" w:type="dxa"/>
              <w:right w:w="100" w:type="dxa"/>
            </w:tcMar>
            <w:hideMark/>
          </w:tcPr>
          <w:p w14:paraId="60D4B016" w14:textId="77777777" w:rsidR="006F7B00" w:rsidRPr="006F7B00" w:rsidRDefault="006F7B00" w:rsidP="006F7B0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5A7421F8"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 xml:space="preserve">Fail: </w:t>
            </w:r>
            <w:r w:rsidRPr="006F7B00">
              <w:rPr>
                <w:rFonts w:ascii="Arial" w:eastAsia="Times New Roman" w:hAnsi="Arial" w:cs="Arial"/>
                <w:color w:val="000000"/>
                <w:sz w:val="22"/>
                <w:szCs w:val="22"/>
                <w:shd w:val="clear" w:color="auto" w:fill="FFFFFF"/>
              </w:rPr>
              <w:t>Demonstrates minimal to no understanding of all key learning outcomes and core concepts; work is unworthy of course credit towards the degree.</w:t>
            </w:r>
          </w:p>
        </w:tc>
      </w:tr>
      <w:tr w:rsidR="006F7B00" w:rsidRPr="006F7B00" w14:paraId="49B0D311" w14:textId="77777777" w:rsidTr="006F7B00">
        <w:tc>
          <w:tcPr>
            <w:tcW w:w="0" w:type="auto"/>
            <w:tcMar>
              <w:top w:w="100" w:type="dxa"/>
              <w:left w:w="100" w:type="dxa"/>
              <w:bottom w:w="100" w:type="dxa"/>
              <w:right w:w="100" w:type="dxa"/>
            </w:tcMar>
            <w:hideMark/>
          </w:tcPr>
          <w:p w14:paraId="4A91F466"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rPr>
              <w:t>P</w:t>
            </w:r>
          </w:p>
        </w:tc>
        <w:tc>
          <w:tcPr>
            <w:tcW w:w="0" w:type="auto"/>
            <w:tcMar>
              <w:top w:w="100" w:type="dxa"/>
              <w:left w:w="100" w:type="dxa"/>
              <w:bottom w:w="100" w:type="dxa"/>
              <w:right w:w="100" w:type="dxa"/>
            </w:tcMar>
            <w:hideMark/>
          </w:tcPr>
          <w:p w14:paraId="5C59D19B" w14:textId="77777777" w:rsidR="006F7B00" w:rsidRPr="006F7B00" w:rsidRDefault="006F7B00" w:rsidP="006F7B0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7CCB1E5E" w14:textId="77777777" w:rsidR="006F7B00" w:rsidRPr="006F7B00" w:rsidRDefault="006F7B00" w:rsidP="006F7B0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1758EE0B" w14:textId="77777777" w:rsidR="006F7B00" w:rsidRPr="006F7B00" w:rsidRDefault="006F7B00" w:rsidP="006F7B00">
            <w:pPr>
              <w:rPr>
                <w:rFonts w:ascii="Times New Roman" w:eastAsia="Times New Roman" w:hAnsi="Times New Roman" w:cs="Times New Roman"/>
              </w:rPr>
            </w:pPr>
            <w:r w:rsidRPr="006F7B00">
              <w:rPr>
                <w:rFonts w:ascii="Arial" w:eastAsia="Times New Roman" w:hAnsi="Arial" w:cs="Arial"/>
                <w:b/>
                <w:bCs/>
                <w:color w:val="000000"/>
                <w:sz w:val="22"/>
                <w:szCs w:val="22"/>
                <w:shd w:val="clear" w:color="auto" w:fill="FFFFFF"/>
              </w:rPr>
              <w:t>Passing:</w:t>
            </w:r>
            <w:r w:rsidRPr="006F7B00">
              <w:rPr>
                <w:rFonts w:ascii="Arial" w:eastAsia="Times New Roman" w:hAnsi="Arial" w:cs="Arial"/>
                <w:color w:val="000000"/>
                <w:sz w:val="22"/>
                <w:szCs w:val="22"/>
                <w:shd w:val="clear" w:color="auto" w:fill="FFFFFF"/>
              </w:rPr>
              <w:t xml:space="preserve"> If a Pass/Fail grade is allowed, the choice of pass/fail must be made prior to the completion of the fifth week of the term. </w:t>
            </w:r>
          </w:p>
        </w:tc>
      </w:tr>
    </w:tbl>
    <w:p w14:paraId="00000079" w14:textId="77777777" w:rsidR="005E7829" w:rsidRDefault="005E7829" w:rsidP="006F7B00">
      <w:pPr>
        <w:ind w:right="-360"/>
        <w:rPr>
          <w:rFonts w:ascii="Arial" w:eastAsia="Arial" w:hAnsi="Arial" w:cs="Arial"/>
          <w:color w:val="57068C"/>
        </w:rPr>
      </w:pPr>
    </w:p>
    <w:p w14:paraId="0000007A" w14:textId="77777777" w:rsidR="005E7829" w:rsidRDefault="001A28BC">
      <w:pPr>
        <w:ind w:left="-360" w:right="-360"/>
        <w:rPr>
          <w:rFonts w:ascii="Arial" w:eastAsia="Arial" w:hAnsi="Arial" w:cs="Arial"/>
          <w:b/>
        </w:rPr>
      </w:pPr>
      <w:bookmarkStart w:id="17" w:name="bookmark=id.lnxbz9" w:colFirst="0" w:colLast="0"/>
      <w:bookmarkEnd w:id="17"/>
      <w:r>
        <w:rPr>
          <w:rFonts w:ascii="Arial" w:eastAsia="Arial" w:hAnsi="Arial" w:cs="Arial"/>
          <w:b/>
        </w:rPr>
        <w:t>Course Outline</w:t>
      </w:r>
    </w:p>
    <w:p w14:paraId="0000007B" w14:textId="77777777" w:rsidR="005E7829" w:rsidRDefault="005E7829">
      <w:pPr>
        <w:ind w:left="-360" w:right="-360"/>
        <w:rPr>
          <w:rFonts w:ascii="Arial" w:eastAsia="Arial" w:hAnsi="Arial" w:cs="Arial"/>
          <w:color w:val="000000"/>
        </w:rPr>
      </w:pPr>
    </w:p>
    <w:p w14:paraId="0000007C" w14:textId="77777777" w:rsidR="005E7829" w:rsidRDefault="001A28BC">
      <w:pPr>
        <w:ind w:left="-360" w:right="-360"/>
        <w:rPr>
          <w:rFonts w:ascii="Arial" w:eastAsia="Arial" w:hAnsi="Arial" w:cs="Arial"/>
        </w:rPr>
      </w:pPr>
      <w:bookmarkStart w:id="18" w:name="_heading=h.35nkun2" w:colFirst="0" w:colLast="0"/>
      <w:bookmarkEnd w:id="18"/>
      <w:r>
        <w:rPr>
          <w:rFonts w:ascii="Arial" w:eastAsia="Arial" w:hAnsi="Arial" w:cs="Arial"/>
          <w:b/>
        </w:rPr>
        <w:t>Start/End Dates</w:t>
      </w:r>
      <w:r>
        <w:rPr>
          <w:rFonts w:ascii="Arial" w:eastAsia="Arial" w:hAnsi="Arial" w:cs="Arial"/>
        </w:rPr>
        <w:t>: 09/03/2024 - 12/10/2024 / Tuesdays</w:t>
      </w:r>
    </w:p>
    <w:p w14:paraId="0000007D" w14:textId="77777777" w:rsidR="005E7829" w:rsidRDefault="001A28BC">
      <w:pPr>
        <w:ind w:left="-360" w:right="-360"/>
        <w:rPr>
          <w:rFonts w:ascii="Arial" w:eastAsia="Arial" w:hAnsi="Arial" w:cs="Arial"/>
        </w:rPr>
      </w:pPr>
      <w:r>
        <w:rPr>
          <w:rFonts w:ascii="Arial" w:eastAsia="Arial" w:hAnsi="Arial" w:cs="Arial"/>
          <w:b/>
        </w:rPr>
        <w:t>Time</w:t>
      </w:r>
      <w:r>
        <w:rPr>
          <w:rFonts w:ascii="Arial" w:eastAsia="Arial" w:hAnsi="Arial" w:cs="Arial"/>
        </w:rPr>
        <w:t>: 07:00pm -- 09:35pm</w:t>
      </w:r>
    </w:p>
    <w:p w14:paraId="0000007E" w14:textId="77777777" w:rsidR="005E7829" w:rsidRDefault="001A28BC">
      <w:pPr>
        <w:ind w:left="-360" w:right="-360"/>
        <w:rPr>
          <w:rFonts w:ascii="Arial" w:eastAsia="Arial" w:hAnsi="Arial" w:cs="Arial"/>
        </w:rPr>
      </w:pPr>
      <w:r>
        <w:rPr>
          <w:rFonts w:ascii="Arial" w:eastAsia="Arial" w:hAnsi="Arial" w:cs="Arial"/>
          <w:b/>
        </w:rPr>
        <w:t>No Class Date(s)</w:t>
      </w:r>
      <w:r>
        <w:rPr>
          <w:rFonts w:ascii="Arial" w:eastAsia="Arial" w:hAnsi="Arial" w:cs="Arial"/>
        </w:rPr>
        <w:t>: Tuesday – 10/15/2024</w:t>
      </w:r>
    </w:p>
    <w:p w14:paraId="0000007F" w14:textId="77777777" w:rsidR="005E7829" w:rsidRDefault="001A28BC">
      <w:pPr>
        <w:ind w:left="-360" w:right="-360"/>
        <w:rPr>
          <w:rFonts w:ascii="Arial" w:eastAsia="Arial" w:hAnsi="Arial" w:cs="Arial"/>
          <w:color w:val="000000"/>
        </w:rPr>
      </w:pPr>
      <w:r>
        <w:rPr>
          <w:rFonts w:ascii="Arial" w:eastAsia="Arial" w:hAnsi="Arial" w:cs="Arial"/>
          <w:b/>
          <w:color w:val="000000"/>
        </w:rPr>
        <w:t>Special Notes</w:t>
      </w:r>
      <w:r>
        <w:rPr>
          <w:rFonts w:ascii="Arial" w:eastAsia="Arial" w:hAnsi="Arial" w:cs="Arial"/>
          <w:color w:val="000000"/>
        </w:rPr>
        <w:t>: N/A</w:t>
      </w:r>
    </w:p>
    <w:p w14:paraId="00000080" w14:textId="77777777" w:rsidR="005E7829" w:rsidRDefault="005E7829">
      <w:pPr>
        <w:ind w:left="-360" w:right="-360"/>
        <w:rPr>
          <w:rFonts w:ascii="Arial" w:eastAsia="Arial" w:hAnsi="Arial" w:cs="Arial"/>
        </w:rPr>
      </w:pPr>
    </w:p>
    <w:p w14:paraId="00000081" w14:textId="77777777" w:rsidR="005E7829" w:rsidRDefault="001A28BC">
      <w:pPr>
        <w:ind w:left="-360" w:right="-360"/>
        <w:rPr>
          <w:rFonts w:ascii="Arial" w:eastAsia="Arial" w:hAnsi="Arial" w:cs="Arial"/>
          <w:b/>
        </w:rPr>
      </w:pPr>
      <w:sdt>
        <w:sdtPr>
          <w:tag w:val="goog_rdk_5"/>
          <w:id w:val="-601645479"/>
        </w:sdtPr>
        <w:sdtEndPr/>
        <w:sdtContent/>
      </w:sdt>
      <w:r>
        <w:rPr>
          <w:rFonts w:ascii="Arial" w:eastAsia="Arial" w:hAnsi="Arial" w:cs="Arial"/>
          <w:b/>
        </w:rPr>
        <w:t>Session 1, 09/03/202</w:t>
      </w:r>
      <w:r>
        <w:rPr>
          <w:rFonts w:ascii="Arial" w:eastAsia="Arial" w:hAnsi="Arial" w:cs="Arial"/>
          <w:b/>
        </w:rPr>
        <w:t>4</w:t>
      </w:r>
    </w:p>
    <w:p w14:paraId="00000082" w14:textId="77777777" w:rsidR="005E7829" w:rsidRDefault="005E7829">
      <w:pPr>
        <w:rPr>
          <w:rFonts w:ascii="Arial" w:eastAsia="Arial" w:hAnsi="Arial" w:cs="Arial"/>
          <w:b/>
          <w:sz w:val="22"/>
          <w:szCs w:val="22"/>
        </w:rPr>
      </w:pPr>
    </w:p>
    <w:p w14:paraId="00000083" w14:textId="77777777" w:rsidR="005E7829" w:rsidRDefault="001A28BC">
      <w:pPr>
        <w:rPr>
          <w:rFonts w:ascii="Arial" w:eastAsia="Arial" w:hAnsi="Arial" w:cs="Arial"/>
          <w:b/>
          <w:sz w:val="22"/>
          <w:szCs w:val="22"/>
        </w:rPr>
      </w:pPr>
      <w:r>
        <w:rPr>
          <w:rFonts w:ascii="Arial" w:eastAsia="Arial" w:hAnsi="Arial" w:cs="Arial"/>
          <w:b/>
          <w:sz w:val="22"/>
          <w:szCs w:val="22"/>
        </w:rPr>
        <w:t>Topic: Introduction and Overview</w:t>
      </w:r>
    </w:p>
    <w:p w14:paraId="00000084" w14:textId="23E3AE6F"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Module</w:t>
      </w:r>
      <w:proofErr w:type="gramEnd"/>
      <w:r>
        <w:rPr>
          <w:rFonts w:ascii="Arial" w:eastAsia="Arial" w:hAnsi="Arial" w:cs="Arial"/>
          <w:b/>
          <w:sz w:val="22"/>
          <w:szCs w:val="22"/>
        </w:rPr>
        <w:t xml:space="preserve"> 1- Introduction to Research</w:t>
      </w:r>
    </w:p>
    <w:p w14:paraId="00000085" w14:textId="6718443A"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Introduction</w:t>
      </w:r>
      <w:proofErr w:type="gramEnd"/>
      <w:r>
        <w:rPr>
          <w:rFonts w:ascii="Arial" w:eastAsia="Arial" w:hAnsi="Arial" w:cs="Arial"/>
          <w:b/>
          <w:sz w:val="22"/>
          <w:szCs w:val="22"/>
        </w:rPr>
        <w:t>, Review Syllabus, &amp; Course Overview.</w:t>
      </w:r>
    </w:p>
    <w:p w14:paraId="00000086" w14:textId="70A78EA5"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lastRenderedPageBreak/>
        <w:t>●</w:t>
      </w:r>
      <w:r>
        <w:rPr>
          <w:rFonts w:ascii="Times New Roman" w:eastAsia="Times New Roman" w:hAnsi="Times New Roman" w:cs="Times New Roman"/>
          <w:b/>
          <w:sz w:val="14"/>
          <w:szCs w:val="14"/>
        </w:rPr>
        <w:t xml:space="preserve">  </w:t>
      </w:r>
      <w:r>
        <w:rPr>
          <w:rFonts w:ascii="Arial" w:eastAsia="Arial" w:hAnsi="Arial" w:cs="Arial"/>
          <w:b/>
          <w:sz w:val="22"/>
          <w:szCs w:val="22"/>
        </w:rPr>
        <w:t>Discuss</w:t>
      </w:r>
      <w:proofErr w:type="gramEnd"/>
      <w:r>
        <w:rPr>
          <w:rFonts w:ascii="Arial" w:eastAsia="Arial" w:hAnsi="Arial" w:cs="Arial"/>
          <w:b/>
          <w:sz w:val="22"/>
          <w:szCs w:val="22"/>
        </w:rPr>
        <w:t xml:space="preserve"> University Committee on Activities Involving Human Subjects (UCAIHS) Human Subjects Certification Exam: CITI</w:t>
      </w:r>
    </w:p>
    <w:p w14:paraId="00000087" w14:textId="28FE61AE"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Overview</w:t>
      </w:r>
      <w:proofErr w:type="gramEnd"/>
      <w:r>
        <w:rPr>
          <w:rFonts w:ascii="Arial" w:eastAsia="Arial" w:hAnsi="Arial" w:cs="Arial"/>
          <w:b/>
          <w:sz w:val="22"/>
          <w:szCs w:val="22"/>
        </w:rPr>
        <w:t xml:space="preserve"> of the research process</w:t>
      </w:r>
    </w:p>
    <w:p w14:paraId="00000088" w14:textId="41F6064F"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Discuss</w:t>
      </w:r>
      <w:proofErr w:type="gramEnd"/>
      <w:r>
        <w:rPr>
          <w:rFonts w:ascii="Arial" w:eastAsia="Arial" w:hAnsi="Arial" w:cs="Arial"/>
          <w:b/>
          <w:sz w:val="22"/>
          <w:szCs w:val="22"/>
        </w:rPr>
        <w:t>: Thesis Requirements for RPM and RPT Courses</w:t>
      </w:r>
    </w:p>
    <w:p w14:paraId="00000089" w14:textId="165CE416"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Exercise</w:t>
      </w:r>
      <w:proofErr w:type="gramEnd"/>
      <w:r>
        <w:rPr>
          <w:rFonts w:ascii="Arial" w:eastAsia="Arial" w:hAnsi="Arial" w:cs="Arial"/>
          <w:b/>
          <w:sz w:val="22"/>
          <w:szCs w:val="22"/>
        </w:rPr>
        <w:t>: Illustrate an Interest</w:t>
      </w:r>
    </w:p>
    <w:p w14:paraId="0000008A" w14:textId="04A6DC3D"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Arial" w:eastAsia="Arial" w:hAnsi="Arial" w:cs="Arial"/>
          <w:b/>
          <w:sz w:val="22"/>
          <w:szCs w:val="22"/>
        </w:rPr>
        <w:t>Disc</w:t>
      </w:r>
      <w:r>
        <w:rPr>
          <w:rFonts w:ascii="Arial" w:eastAsia="Arial" w:hAnsi="Arial" w:cs="Arial"/>
          <w:b/>
          <w:sz w:val="22"/>
          <w:szCs w:val="22"/>
        </w:rPr>
        <w:t>uss</w:t>
      </w:r>
      <w:proofErr w:type="gramEnd"/>
      <w:r>
        <w:rPr>
          <w:rFonts w:ascii="Arial" w:eastAsia="Arial" w:hAnsi="Arial" w:cs="Arial"/>
          <w:b/>
          <w:sz w:val="22"/>
          <w:szCs w:val="22"/>
        </w:rPr>
        <w:t xml:space="preserve"> Assignment 1</w:t>
      </w:r>
    </w:p>
    <w:p w14:paraId="0000008B"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8C"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8D"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1 (textbook)</w:t>
      </w:r>
    </w:p>
    <w:p w14:paraId="0000008E"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1&amp;2 (textbook)</w:t>
      </w:r>
    </w:p>
    <w:p w14:paraId="0000008F" w14:textId="77777777" w:rsidR="005E7829" w:rsidRDefault="005E7829">
      <w:pPr>
        <w:ind w:left="-360" w:right="-360"/>
        <w:rPr>
          <w:rFonts w:ascii="Arial" w:eastAsia="Arial" w:hAnsi="Arial" w:cs="Arial"/>
          <w:b/>
        </w:rPr>
      </w:pPr>
    </w:p>
    <w:p w14:paraId="00000090" w14:textId="77777777" w:rsidR="005E7829" w:rsidRDefault="005E7829">
      <w:pPr>
        <w:ind w:left="-360" w:right="-360"/>
        <w:rPr>
          <w:rFonts w:ascii="Arial" w:eastAsia="Arial" w:hAnsi="Arial" w:cs="Arial"/>
        </w:rPr>
      </w:pPr>
    </w:p>
    <w:p w14:paraId="00000091" w14:textId="77777777" w:rsidR="005E7829" w:rsidRDefault="001A28BC">
      <w:pPr>
        <w:ind w:left="-360" w:right="-360"/>
        <w:rPr>
          <w:rFonts w:ascii="Arial" w:eastAsia="Arial" w:hAnsi="Arial" w:cs="Arial"/>
          <w:b/>
        </w:rPr>
      </w:pPr>
      <w:r>
        <w:rPr>
          <w:rFonts w:ascii="Arial" w:eastAsia="Arial" w:hAnsi="Arial" w:cs="Arial"/>
          <w:b/>
        </w:rPr>
        <w:t>Session 2, 09/10/2024</w:t>
      </w:r>
    </w:p>
    <w:p w14:paraId="00000092" w14:textId="77777777" w:rsidR="005E7829" w:rsidRDefault="005E7829">
      <w:pPr>
        <w:rPr>
          <w:rFonts w:ascii="Arial" w:eastAsia="Arial" w:hAnsi="Arial" w:cs="Arial"/>
          <w:b/>
          <w:sz w:val="22"/>
          <w:szCs w:val="22"/>
        </w:rPr>
      </w:pPr>
    </w:p>
    <w:p w14:paraId="00000093" w14:textId="77777777" w:rsidR="005E7829" w:rsidRDefault="001A28BC">
      <w:pPr>
        <w:rPr>
          <w:rFonts w:ascii="Arial" w:eastAsia="Arial" w:hAnsi="Arial" w:cs="Arial"/>
          <w:b/>
          <w:sz w:val="22"/>
          <w:szCs w:val="22"/>
        </w:rPr>
      </w:pPr>
      <w:r>
        <w:rPr>
          <w:rFonts w:ascii="Arial" w:eastAsia="Arial" w:hAnsi="Arial" w:cs="Arial"/>
          <w:b/>
          <w:sz w:val="22"/>
          <w:szCs w:val="22"/>
        </w:rPr>
        <w:t xml:space="preserve">Topic:  Preliminary Information Gathering and Defining </w:t>
      </w:r>
      <w:proofErr w:type="gramStart"/>
      <w:r>
        <w:rPr>
          <w:rFonts w:ascii="Arial" w:eastAsia="Arial" w:hAnsi="Arial" w:cs="Arial"/>
          <w:b/>
          <w:sz w:val="22"/>
          <w:szCs w:val="22"/>
        </w:rPr>
        <w:t>The</w:t>
      </w:r>
      <w:proofErr w:type="gramEnd"/>
      <w:r>
        <w:rPr>
          <w:rFonts w:ascii="Arial" w:eastAsia="Arial" w:hAnsi="Arial" w:cs="Arial"/>
          <w:b/>
          <w:sz w:val="22"/>
          <w:szCs w:val="22"/>
        </w:rPr>
        <w:t xml:space="preserve"> Problem</w:t>
      </w:r>
    </w:p>
    <w:p w14:paraId="0000009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2 - The Research Process</w:t>
      </w:r>
    </w:p>
    <w:p w14:paraId="00000095"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 xml:space="preserve">Review </w:t>
      </w:r>
      <w:proofErr w:type="spellStart"/>
      <w:r>
        <w:rPr>
          <w:rFonts w:ascii="Arial" w:eastAsia="Arial" w:hAnsi="Arial" w:cs="Arial"/>
          <w:b/>
          <w:sz w:val="22"/>
          <w:szCs w:val="22"/>
        </w:rPr>
        <w:t>Sekeran</w:t>
      </w:r>
      <w:proofErr w:type="spellEnd"/>
      <w:r>
        <w:rPr>
          <w:rFonts w:ascii="Arial" w:eastAsia="Arial" w:hAnsi="Arial" w:cs="Arial"/>
          <w:b/>
          <w:sz w:val="22"/>
          <w:szCs w:val="22"/>
        </w:rPr>
        <w:t xml:space="preserve"> &amp; APA readings vi</w:t>
      </w:r>
      <w:r>
        <w:rPr>
          <w:rFonts w:ascii="Arial" w:eastAsia="Arial" w:hAnsi="Arial" w:cs="Arial"/>
          <w:b/>
          <w:sz w:val="22"/>
          <w:szCs w:val="22"/>
        </w:rPr>
        <w:t>a slides, lecture notes, and websites</w:t>
      </w:r>
    </w:p>
    <w:p w14:paraId="00000096"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Choose and narrow a researchable topic</w:t>
      </w:r>
    </w:p>
    <w:p w14:paraId="00000097"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 xml:space="preserve">Discuss Assignment 2: Identify and propose a topic for further research, along with the background or reasons why it is an important area to research, the significance of it (including those who would benefit from your research), and the ways it would add </w:t>
      </w:r>
      <w:r>
        <w:rPr>
          <w:rFonts w:ascii="Arial" w:eastAsia="Arial" w:hAnsi="Arial" w:cs="Arial"/>
          <w:b/>
          <w:sz w:val="22"/>
          <w:szCs w:val="22"/>
        </w:rPr>
        <w:t xml:space="preserve">to the body of existing knowledge. </w:t>
      </w:r>
    </w:p>
    <w:p w14:paraId="00000098" w14:textId="77777777" w:rsidR="005E7829" w:rsidRDefault="001A28BC">
      <w:pPr>
        <w:rPr>
          <w:rFonts w:ascii="Arial" w:eastAsia="Arial" w:hAnsi="Arial" w:cs="Arial"/>
          <w:b/>
          <w:sz w:val="22"/>
          <w:szCs w:val="22"/>
        </w:rPr>
      </w:pPr>
      <w:r>
        <w:rPr>
          <w:rFonts w:ascii="Arial" w:eastAsia="Arial" w:hAnsi="Arial" w:cs="Arial"/>
          <w:b/>
          <w:sz w:val="22"/>
          <w:szCs w:val="22"/>
        </w:rPr>
        <w:t>This should be 2-4 pages long. Submit via Brightspace. Follow APA 7 for all formatting. Attempt to write in the third person (try to avoid use of I, me, my, mine, or we).</w:t>
      </w:r>
    </w:p>
    <w:p w14:paraId="00000099"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9A"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9B"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2</w:t>
      </w:r>
    </w:p>
    <w:p w14:paraId="0000009C"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3</w:t>
      </w:r>
    </w:p>
    <w:p w14:paraId="0000009D" w14:textId="77777777" w:rsidR="005E7829" w:rsidRDefault="005E7829">
      <w:pPr>
        <w:ind w:left="-360" w:right="-360"/>
        <w:rPr>
          <w:rFonts w:ascii="Arial" w:eastAsia="Arial" w:hAnsi="Arial" w:cs="Arial"/>
          <w:b/>
        </w:rPr>
      </w:pPr>
    </w:p>
    <w:p w14:paraId="0000009E" w14:textId="77777777" w:rsidR="005E7829" w:rsidRDefault="005E7829">
      <w:pPr>
        <w:ind w:left="-360" w:right="-360"/>
        <w:rPr>
          <w:rFonts w:ascii="Arial" w:eastAsia="Arial" w:hAnsi="Arial" w:cs="Arial"/>
          <w:b/>
        </w:rPr>
      </w:pPr>
    </w:p>
    <w:p w14:paraId="0000009F" w14:textId="77777777" w:rsidR="005E7829" w:rsidRDefault="001A28BC">
      <w:pPr>
        <w:ind w:left="-360" w:right="-360"/>
        <w:rPr>
          <w:rFonts w:ascii="Arial" w:eastAsia="Arial" w:hAnsi="Arial" w:cs="Arial"/>
          <w:b/>
        </w:rPr>
      </w:pPr>
      <w:r>
        <w:rPr>
          <w:rFonts w:ascii="Arial" w:eastAsia="Arial" w:hAnsi="Arial" w:cs="Arial"/>
          <w:b/>
        </w:rPr>
        <w:t>Session 3, 09/27/2024</w:t>
      </w:r>
    </w:p>
    <w:p w14:paraId="000000A0" w14:textId="77777777" w:rsidR="005E7829" w:rsidRDefault="005E7829">
      <w:pPr>
        <w:rPr>
          <w:rFonts w:ascii="Arial" w:eastAsia="Arial" w:hAnsi="Arial" w:cs="Arial"/>
          <w:b/>
          <w:sz w:val="22"/>
          <w:szCs w:val="22"/>
        </w:rPr>
      </w:pPr>
    </w:p>
    <w:p w14:paraId="000000A1" w14:textId="77777777" w:rsidR="005E7829" w:rsidRDefault="001A28BC">
      <w:pPr>
        <w:rPr>
          <w:rFonts w:ascii="Arial" w:eastAsia="Arial" w:hAnsi="Arial" w:cs="Arial"/>
          <w:b/>
          <w:sz w:val="22"/>
          <w:szCs w:val="22"/>
        </w:rPr>
      </w:pPr>
      <w:r>
        <w:rPr>
          <w:rFonts w:ascii="Arial" w:eastAsia="Arial" w:hAnsi="Arial" w:cs="Arial"/>
          <w:b/>
          <w:sz w:val="22"/>
          <w:szCs w:val="22"/>
        </w:rPr>
        <w:t xml:space="preserve">Topic: Defining </w:t>
      </w:r>
      <w:proofErr w:type="gramStart"/>
      <w:r>
        <w:rPr>
          <w:rFonts w:ascii="Arial" w:eastAsia="Arial" w:hAnsi="Arial" w:cs="Arial"/>
          <w:b/>
          <w:sz w:val="22"/>
          <w:szCs w:val="22"/>
        </w:rPr>
        <w:t>The</w:t>
      </w:r>
      <w:proofErr w:type="gramEnd"/>
      <w:r>
        <w:rPr>
          <w:rFonts w:ascii="Arial" w:eastAsia="Arial" w:hAnsi="Arial" w:cs="Arial"/>
          <w:b/>
          <w:sz w:val="22"/>
          <w:szCs w:val="22"/>
        </w:rPr>
        <w:t xml:space="preserve"> Problem</w:t>
      </w:r>
    </w:p>
    <w:p w14:paraId="000000A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3: The Introduction</w:t>
      </w:r>
    </w:p>
    <w:p w14:paraId="000000A3"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Assignment 1 in class</w:t>
      </w:r>
    </w:p>
    <w:p w14:paraId="000000A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Plagiarism</w:t>
      </w:r>
    </w:p>
    <w:p w14:paraId="000000A5"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Citations, Referencing and Bibliographies</w:t>
      </w:r>
    </w:p>
    <w:p w14:paraId="000000A6"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Clarify problem statement and research questions</w:t>
      </w:r>
    </w:p>
    <w:p w14:paraId="000000A7"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Assignment 3</w:t>
      </w:r>
    </w:p>
    <w:p w14:paraId="000000A8" w14:textId="77777777" w:rsidR="005E7829" w:rsidRDefault="001A28BC">
      <w:pPr>
        <w:ind w:left="720"/>
        <w:rPr>
          <w:rFonts w:ascii="Arial" w:eastAsia="Arial" w:hAnsi="Arial" w:cs="Arial"/>
          <w:b/>
          <w:sz w:val="22"/>
          <w:szCs w:val="22"/>
        </w:rPr>
      </w:pPr>
      <w:r>
        <w:rPr>
          <w:rFonts w:ascii="Arial" w:eastAsia="Arial" w:hAnsi="Arial" w:cs="Arial"/>
          <w:b/>
          <w:sz w:val="22"/>
          <w:szCs w:val="22"/>
        </w:rPr>
        <w:t xml:space="preserve"> </w:t>
      </w:r>
    </w:p>
    <w:p w14:paraId="000000A9"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AA"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3</w:t>
      </w:r>
    </w:p>
    <w:p w14:paraId="000000AB"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4</w:t>
      </w:r>
    </w:p>
    <w:p w14:paraId="000000AC" w14:textId="77777777" w:rsidR="005E7829" w:rsidRDefault="005E7829">
      <w:pPr>
        <w:ind w:left="-360" w:right="-360"/>
        <w:rPr>
          <w:rFonts w:ascii="Arial" w:eastAsia="Arial" w:hAnsi="Arial" w:cs="Arial"/>
          <w:b/>
        </w:rPr>
      </w:pPr>
    </w:p>
    <w:p w14:paraId="000000AD" w14:textId="77777777" w:rsidR="005E7829" w:rsidRDefault="005E7829">
      <w:pPr>
        <w:ind w:left="-360" w:right="-360"/>
        <w:rPr>
          <w:rFonts w:ascii="Arial" w:eastAsia="Arial" w:hAnsi="Arial" w:cs="Arial"/>
          <w:b/>
        </w:rPr>
      </w:pPr>
    </w:p>
    <w:p w14:paraId="000000AE" w14:textId="77777777" w:rsidR="005E7829" w:rsidRDefault="001A28BC">
      <w:pPr>
        <w:ind w:left="-360" w:right="-360"/>
        <w:rPr>
          <w:rFonts w:ascii="Arial" w:eastAsia="Arial" w:hAnsi="Arial" w:cs="Arial"/>
          <w:b/>
        </w:rPr>
      </w:pPr>
      <w:r>
        <w:rPr>
          <w:rFonts w:ascii="Arial" w:eastAsia="Arial" w:hAnsi="Arial" w:cs="Arial"/>
          <w:b/>
        </w:rPr>
        <w:t>Session 4, 09/24/2024</w:t>
      </w:r>
    </w:p>
    <w:p w14:paraId="000000AF" w14:textId="77777777" w:rsidR="005E7829" w:rsidRDefault="005E7829">
      <w:pPr>
        <w:rPr>
          <w:rFonts w:ascii="Arial" w:eastAsia="Arial" w:hAnsi="Arial" w:cs="Arial"/>
          <w:b/>
          <w:sz w:val="22"/>
          <w:szCs w:val="22"/>
        </w:rPr>
      </w:pPr>
    </w:p>
    <w:p w14:paraId="000000B0" w14:textId="77777777" w:rsidR="005E7829" w:rsidRDefault="001A28BC">
      <w:pPr>
        <w:rPr>
          <w:rFonts w:ascii="Arial" w:eastAsia="Arial" w:hAnsi="Arial" w:cs="Arial"/>
          <w:b/>
          <w:sz w:val="22"/>
          <w:szCs w:val="22"/>
        </w:rPr>
      </w:pPr>
      <w:r>
        <w:rPr>
          <w:rFonts w:ascii="Arial" w:eastAsia="Arial" w:hAnsi="Arial" w:cs="Arial"/>
          <w:b/>
          <w:sz w:val="22"/>
          <w:szCs w:val="22"/>
        </w:rPr>
        <w:t>Topic: Literature Review</w:t>
      </w:r>
    </w:p>
    <w:p w14:paraId="000000B1"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4: Evidence and Literature Search</w:t>
      </w:r>
    </w:p>
    <w:p w14:paraId="000000B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Assignment 3 in class</w:t>
      </w:r>
    </w:p>
    <w:p w14:paraId="000000B3"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lastRenderedPageBreak/>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library database 5: Emerald</w:t>
      </w:r>
    </w:p>
    <w:p w14:paraId="000000B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The Introduction</w:t>
      </w:r>
    </w:p>
    <w:p w14:paraId="000000B5"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mechanics of style &amp; crediting sources</w:t>
      </w:r>
    </w:p>
    <w:p w14:paraId="000000B6"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Assignment 3: Identify 15 high quality references (a mixture of academic and other high-quality, credible resources is encouraged) for your proposal. Have them on a formatted Reference list. Submit via</w:t>
      </w:r>
      <w:r>
        <w:rPr>
          <w:rFonts w:ascii="Arial" w:eastAsia="Arial" w:hAnsi="Arial" w:cs="Arial"/>
          <w:b/>
          <w:sz w:val="22"/>
          <w:szCs w:val="22"/>
        </w:rPr>
        <w:t xml:space="preserve"> Brightspace. Have access to your 15 articles in class for discussion.</w:t>
      </w:r>
    </w:p>
    <w:p w14:paraId="000000B7"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B8" w14:textId="77777777" w:rsidR="005E7829" w:rsidRDefault="001A28BC">
      <w:pPr>
        <w:ind w:left="720"/>
        <w:rPr>
          <w:rFonts w:ascii="Arial" w:eastAsia="Arial" w:hAnsi="Arial" w:cs="Arial"/>
          <w:b/>
          <w:sz w:val="22"/>
          <w:szCs w:val="22"/>
        </w:rPr>
      </w:pPr>
      <w:r>
        <w:rPr>
          <w:rFonts w:ascii="Arial" w:eastAsia="Arial" w:hAnsi="Arial" w:cs="Arial"/>
          <w:b/>
          <w:sz w:val="22"/>
          <w:szCs w:val="22"/>
        </w:rPr>
        <w:t xml:space="preserve"> </w:t>
      </w:r>
    </w:p>
    <w:p w14:paraId="000000B9"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BA"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4</w:t>
      </w:r>
    </w:p>
    <w:p w14:paraId="000000BB"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4</w:t>
      </w:r>
    </w:p>
    <w:p w14:paraId="000000BC" w14:textId="77777777" w:rsidR="005E7829" w:rsidRDefault="005E7829">
      <w:pPr>
        <w:ind w:left="-360" w:right="-360"/>
        <w:rPr>
          <w:rFonts w:ascii="Arial" w:eastAsia="Arial" w:hAnsi="Arial" w:cs="Arial"/>
          <w:b/>
        </w:rPr>
      </w:pPr>
    </w:p>
    <w:p w14:paraId="000000BD" w14:textId="77777777" w:rsidR="005E7829" w:rsidRDefault="005E7829">
      <w:pPr>
        <w:ind w:left="-360" w:right="-360"/>
        <w:rPr>
          <w:rFonts w:ascii="Arial" w:eastAsia="Arial" w:hAnsi="Arial" w:cs="Arial"/>
        </w:rPr>
      </w:pPr>
    </w:p>
    <w:p w14:paraId="000000BE" w14:textId="77777777" w:rsidR="005E7829" w:rsidRDefault="001A28BC">
      <w:pPr>
        <w:ind w:left="-360" w:right="-360"/>
        <w:rPr>
          <w:rFonts w:ascii="Arial" w:eastAsia="Arial" w:hAnsi="Arial" w:cs="Arial"/>
          <w:b/>
        </w:rPr>
      </w:pPr>
      <w:r>
        <w:rPr>
          <w:rFonts w:ascii="Arial" w:eastAsia="Arial" w:hAnsi="Arial" w:cs="Arial"/>
          <w:b/>
        </w:rPr>
        <w:t>Session 5, 10/01/2024</w:t>
      </w:r>
    </w:p>
    <w:p w14:paraId="000000BF" w14:textId="77777777" w:rsidR="005E7829" w:rsidRDefault="005E7829">
      <w:pPr>
        <w:rPr>
          <w:rFonts w:ascii="Arial" w:eastAsia="Arial" w:hAnsi="Arial" w:cs="Arial"/>
          <w:b/>
          <w:sz w:val="22"/>
          <w:szCs w:val="22"/>
        </w:rPr>
      </w:pPr>
    </w:p>
    <w:p w14:paraId="000000C0" w14:textId="77777777" w:rsidR="005E7829" w:rsidRDefault="001A28BC">
      <w:pPr>
        <w:rPr>
          <w:rFonts w:ascii="Arial" w:eastAsia="Arial" w:hAnsi="Arial" w:cs="Arial"/>
          <w:b/>
          <w:sz w:val="22"/>
          <w:szCs w:val="22"/>
        </w:rPr>
      </w:pPr>
      <w:r>
        <w:rPr>
          <w:rFonts w:ascii="Arial" w:eastAsia="Arial" w:hAnsi="Arial" w:cs="Arial"/>
          <w:b/>
          <w:sz w:val="22"/>
          <w:szCs w:val="22"/>
        </w:rPr>
        <w:t>Topic: Theoretical Framework</w:t>
      </w:r>
    </w:p>
    <w:p w14:paraId="000000C1"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5 – Reframing the Question</w:t>
      </w:r>
    </w:p>
    <w:p w14:paraId="000000C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The purpose statement</w:t>
      </w:r>
    </w:p>
    <w:p w14:paraId="000000C3"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the literature review</w:t>
      </w:r>
    </w:p>
    <w:p w14:paraId="000000C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Literature review exercise</w:t>
      </w:r>
    </w:p>
    <w:p w14:paraId="000000C5"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Assignment 4</w:t>
      </w:r>
    </w:p>
    <w:p w14:paraId="000000C6"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C7"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C8"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5</w:t>
      </w:r>
    </w:p>
    <w:p w14:paraId="000000C9"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7</w:t>
      </w:r>
    </w:p>
    <w:p w14:paraId="000000CA" w14:textId="77777777" w:rsidR="005E7829" w:rsidRDefault="005E7829">
      <w:pPr>
        <w:ind w:left="-360" w:right="-360"/>
        <w:rPr>
          <w:rFonts w:ascii="Arial" w:eastAsia="Arial" w:hAnsi="Arial" w:cs="Arial"/>
          <w:b/>
        </w:rPr>
      </w:pPr>
    </w:p>
    <w:p w14:paraId="000000CB" w14:textId="77777777" w:rsidR="005E7829" w:rsidRDefault="005E7829">
      <w:pPr>
        <w:ind w:left="-360" w:right="-360"/>
        <w:rPr>
          <w:rFonts w:ascii="Arial" w:eastAsia="Arial" w:hAnsi="Arial" w:cs="Arial"/>
          <w:b/>
        </w:rPr>
      </w:pPr>
    </w:p>
    <w:p w14:paraId="000000CC" w14:textId="77777777" w:rsidR="005E7829" w:rsidRDefault="001A28BC">
      <w:pPr>
        <w:ind w:left="-360" w:right="-360"/>
        <w:rPr>
          <w:rFonts w:ascii="Arial" w:eastAsia="Arial" w:hAnsi="Arial" w:cs="Arial"/>
          <w:b/>
        </w:rPr>
      </w:pPr>
      <w:r>
        <w:rPr>
          <w:rFonts w:ascii="Arial" w:eastAsia="Arial" w:hAnsi="Arial" w:cs="Arial"/>
          <w:b/>
        </w:rPr>
        <w:t>Session 6, 10/08/2024</w:t>
      </w:r>
    </w:p>
    <w:p w14:paraId="000000CD" w14:textId="77777777" w:rsidR="005E7829" w:rsidRDefault="005E7829">
      <w:pPr>
        <w:rPr>
          <w:rFonts w:ascii="Arial" w:eastAsia="Arial" w:hAnsi="Arial" w:cs="Arial"/>
          <w:b/>
          <w:sz w:val="22"/>
          <w:szCs w:val="22"/>
        </w:rPr>
      </w:pPr>
    </w:p>
    <w:p w14:paraId="000000CE" w14:textId="77777777" w:rsidR="005E7829" w:rsidRDefault="001A28BC">
      <w:pPr>
        <w:rPr>
          <w:rFonts w:ascii="Arial" w:eastAsia="Arial" w:hAnsi="Arial" w:cs="Arial"/>
          <w:b/>
          <w:sz w:val="22"/>
          <w:szCs w:val="22"/>
        </w:rPr>
      </w:pPr>
      <w:r>
        <w:rPr>
          <w:rFonts w:ascii="Arial" w:eastAsia="Arial" w:hAnsi="Arial" w:cs="Arial"/>
          <w:b/>
          <w:sz w:val="22"/>
          <w:szCs w:val="22"/>
        </w:rPr>
        <w:t>Topic: Theoretical Framework</w:t>
      </w:r>
    </w:p>
    <w:p w14:paraId="000000CF"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6 - The Literature Review</w:t>
      </w:r>
    </w:p>
    <w:p w14:paraId="000000D0"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3 Capstone Options—Thesis, Applied Project, Business Plan</w:t>
      </w:r>
    </w:p>
    <w:p w14:paraId="000000D1"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Use of theory</w:t>
      </w:r>
    </w:p>
    <w:p w14:paraId="000000D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sdt>
        <w:sdtPr>
          <w:tag w:val="goog_rdk_6"/>
          <w:id w:val="-576131361"/>
        </w:sdtPr>
        <w:sdtEndPr/>
        <w:sdtContent>
          <w:r>
            <w:rPr>
              <w:rFonts w:ascii="Arial Unicode MS" w:eastAsia="Arial Unicode MS" w:hAnsi="Arial Unicode MS" w:cs="Arial Unicode MS"/>
              <w:b/>
              <w:sz w:val="22"/>
              <w:szCs w:val="22"/>
            </w:rPr>
            <w:t>Literature review strategy: Literature review ≠ article summary</w:t>
          </w:r>
        </w:sdtContent>
      </w:sdt>
    </w:p>
    <w:p w14:paraId="000000D3"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Literature review exercise</w:t>
      </w:r>
    </w:p>
    <w:p w14:paraId="000000D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Assignment 4: Draft Introduction. This involves reworking yo</w:t>
      </w:r>
      <w:r>
        <w:rPr>
          <w:rFonts w:ascii="Arial" w:eastAsia="Arial" w:hAnsi="Arial" w:cs="Arial"/>
          <w:b/>
          <w:sz w:val="22"/>
          <w:szCs w:val="22"/>
        </w:rPr>
        <w:t>ur initial topic proposal and drafting a short background of the problem, its significance, and identifying the research gap (Problem). There should be a clear problem statement within 1.2. That section should transition into section 1.3, which should have</w:t>
      </w:r>
      <w:r>
        <w:rPr>
          <w:rFonts w:ascii="Arial" w:eastAsia="Arial" w:hAnsi="Arial" w:cs="Arial"/>
          <w:b/>
          <w:sz w:val="22"/>
          <w:szCs w:val="22"/>
        </w:rPr>
        <w:t xml:space="preserve"> a clear Purpose statement and be worded as “The purpose of this study is to…. “There should be at least one clear research question in 1.4. Submit via Brightspace. Have access to copies of your proposal to class. This should include the abstract, keywords</w:t>
      </w:r>
      <w:r>
        <w:rPr>
          <w:rFonts w:ascii="Arial" w:eastAsia="Arial" w:hAnsi="Arial" w:cs="Arial"/>
          <w:b/>
          <w:sz w:val="22"/>
          <w:szCs w:val="22"/>
        </w:rPr>
        <w:t>, table of contents, sections 1, part of 2, and the References. Have only the heading title for 1.5.</w:t>
      </w:r>
    </w:p>
    <w:p w14:paraId="000000D5"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D6"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D7"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4</w:t>
      </w:r>
    </w:p>
    <w:p w14:paraId="000000D8"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APA chap 8</w:t>
      </w:r>
    </w:p>
    <w:p w14:paraId="000000D9" w14:textId="77777777" w:rsidR="005E7829" w:rsidRDefault="005E7829">
      <w:pPr>
        <w:ind w:right="-360"/>
        <w:rPr>
          <w:rFonts w:ascii="Arial" w:eastAsia="Arial" w:hAnsi="Arial" w:cs="Arial"/>
          <w:b/>
        </w:rPr>
      </w:pPr>
    </w:p>
    <w:p w14:paraId="000000DA" w14:textId="77777777" w:rsidR="005E7829" w:rsidRDefault="005E7829">
      <w:pPr>
        <w:ind w:left="-360" w:right="-360"/>
        <w:rPr>
          <w:rFonts w:ascii="Arial" w:eastAsia="Arial" w:hAnsi="Arial" w:cs="Arial"/>
          <w:b/>
        </w:rPr>
      </w:pPr>
    </w:p>
    <w:p w14:paraId="000000DB" w14:textId="77777777" w:rsidR="005E7829" w:rsidRDefault="001A28BC">
      <w:pPr>
        <w:ind w:left="-360" w:right="-360"/>
        <w:rPr>
          <w:rFonts w:ascii="Arial" w:eastAsia="Arial" w:hAnsi="Arial" w:cs="Arial"/>
          <w:b/>
        </w:rPr>
      </w:pPr>
      <w:r>
        <w:rPr>
          <w:rFonts w:ascii="Arial" w:eastAsia="Arial" w:hAnsi="Arial" w:cs="Arial"/>
          <w:b/>
        </w:rPr>
        <w:t>Session 7, 10/22/2024</w:t>
      </w:r>
    </w:p>
    <w:p w14:paraId="000000DC" w14:textId="77777777" w:rsidR="005E7829" w:rsidRDefault="005E7829">
      <w:pPr>
        <w:rPr>
          <w:rFonts w:ascii="Arial" w:eastAsia="Arial" w:hAnsi="Arial" w:cs="Arial"/>
          <w:b/>
          <w:sz w:val="22"/>
          <w:szCs w:val="22"/>
        </w:rPr>
      </w:pPr>
    </w:p>
    <w:p w14:paraId="000000DD" w14:textId="77777777" w:rsidR="005E7829" w:rsidRDefault="001A28BC">
      <w:pPr>
        <w:rPr>
          <w:rFonts w:ascii="Arial" w:eastAsia="Arial" w:hAnsi="Arial" w:cs="Arial"/>
          <w:b/>
          <w:sz w:val="22"/>
          <w:szCs w:val="22"/>
        </w:rPr>
      </w:pPr>
      <w:r>
        <w:rPr>
          <w:rFonts w:ascii="Arial" w:eastAsia="Arial" w:hAnsi="Arial" w:cs="Arial"/>
          <w:b/>
          <w:sz w:val="22"/>
          <w:szCs w:val="22"/>
        </w:rPr>
        <w:t>Topic: Data Collection Methods</w:t>
      </w:r>
    </w:p>
    <w:p w14:paraId="000000DE"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7 – Evidenced Based Practice</w:t>
      </w:r>
    </w:p>
    <w:p w14:paraId="000000DF"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Assignment 5 in class</w:t>
      </w:r>
    </w:p>
    <w:p w14:paraId="000000E0" w14:textId="77777777" w:rsidR="005E7829" w:rsidRDefault="005E7829">
      <w:pPr>
        <w:ind w:left="720"/>
        <w:rPr>
          <w:rFonts w:ascii="Arial" w:eastAsia="Arial" w:hAnsi="Arial" w:cs="Arial"/>
          <w:b/>
          <w:sz w:val="22"/>
          <w:szCs w:val="22"/>
        </w:rPr>
      </w:pPr>
    </w:p>
    <w:p w14:paraId="000000E1" w14:textId="77777777" w:rsidR="005E7829" w:rsidRDefault="001A28BC">
      <w:pPr>
        <w:ind w:left="720"/>
        <w:rPr>
          <w:rFonts w:ascii="Arial" w:eastAsia="Arial" w:hAnsi="Arial" w:cs="Arial"/>
          <w:b/>
          <w:sz w:val="22"/>
          <w:szCs w:val="22"/>
        </w:rPr>
      </w:pPr>
      <w:r>
        <w:rPr>
          <w:rFonts w:ascii="Arial" w:eastAsia="Arial" w:hAnsi="Arial" w:cs="Arial"/>
          <w:b/>
          <w:sz w:val="22"/>
          <w:szCs w:val="22"/>
        </w:rPr>
        <w:t xml:space="preserve"> </w:t>
      </w:r>
    </w:p>
    <w:p w14:paraId="000000E2" w14:textId="77777777" w:rsidR="005E7829" w:rsidRDefault="001A28BC">
      <w:pPr>
        <w:rPr>
          <w:rFonts w:ascii="Arial" w:eastAsia="Arial" w:hAnsi="Arial" w:cs="Arial"/>
          <w:b/>
          <w:sz w:val="22"/>
          <w:szCs w:val="22"/>
        </w:rPr>
      </w:pPr>
      <w:r>
        <w:rPr>
          <w:rFonts w:ascii="Arial" w:eastAsia="Arial" w:hAnsi="Arial" w:cs="Arial"/>
          <w:b/>
          <w:sz w:val="22"/>
          <w:szCs w:val="22"/>
        </w:rPr>
        <w:t>Assignments Due:</w:t>
      </w:r>
    </w:p>
    <w:p w14:paraId="000000E3" w14:textId="77777777" w:rsidR="005E7829" w:rsidRDefault="001A28BC">
      <w:pPr>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Assignment 5 UCAIHS CITI Exam Passing by 10/20/2024 Post your passing reports to NYU Classes under Assignment 5. (REQUIRED TO PASS COURSE).</w:t>
      </w:r>
    </w:p>
    <w:p w14:paraId="000000E4" w14:textId="77777777" w:rsidR="005E7829" w:rsidRDefault="001A28BC">
      <w:pPr>
        <w:spacing w:before="280" w:after="280"/>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These are the options to select to get you to the require</w:t>
      </w:r>
      <w:r>
        <w:rPr>
          <w:rFonts w:ascii="Arial" w:eastAsia="Arial" w:hAnsi="Arial" w:cs="Arial"/>
          <w:b/>
          <w:sz w:val="22"/>
          <w:szCs w:val="22"/>
        </w:rPr>
        <w:t>d 16 sections in the Citi online training:</w:t>
      </w:r>
    </w:p>
    <w:p w14:paraId="000000E5"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Conflicts of Interest</w:t>
      </w:r>
    </w:p>
    <w:p w14:paraId="000000E6"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No</w:t>
      </w:r>
    </w:p>
    <w:p w14:paraId="000000E7"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Human Subjects Research</w:t>
      </w:r>
    </w:p>
    <w:p w14:paraId="000000E8"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Social &amp; Behavioral Research Investigators: Choose this group to satisfy CITI training requirements for Investigators and staff involved primarily in Soci</w:t>
      </w:r>
      <w:r>
        <w:rPr>
          <w:rFonts w:ascii="Arial" w:eastAsia="Arial" w:hAnsi="Arial" w:cs="Arial"/>
          <w:b/>
          <w:sz w:val="22"/>
          <w:szCs w:val="22"/>
        </w:rPr>
        <w:t>al and Behavioral research with human subjects.</w:t>
      </w:r>
    </w:p>
    <w:p w14:paraId="000000E9"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CITI US Export Control Regulations course</w:t>
      </w:r>
    </w:p>
    <w:p w14:paraId="000000EA" w14:textId="77777777" w:rsidR="005E7829" w:rsidRDefault="001A28BC">
      <w:pPr>
        <w:spacing w:after="280"/>
        <w:ind w:left="1080"/>
        <w:rPr>
          <w:rFonts w:ascii="Arial" w:eastAsia="Arial" w:hAnsi="Arial" w:cs="Arial"/>
          <w:b/>
          <w:sz w:val="22"/>
          <w:szCs w:val="22"/>
        </w:rPr>
      </w:pPr>
      <w:r>
        <w:rPr>
          <w:rFonts w:ascii="Arial" w:eastAsia="Arial" w:hAnsi="Arial" w:cs="Arial"/>
          <w:b/>
          <w:sz w:val="22"/>
          <w:szCs w:val="22"/>
        </w:rPr>
        <w:t>Not at this time.</w:t>
      </w:r>
    </w:p>
    <w:p w14:paraId="000000EB" w14:textId="77777777" w:rsidR="005E7829" w:rsidRDefault="001A28BC">
      <w:pPr>
        <w:ind w:left="1080"/>
        <w:rPr>
          <w:rFonts w:ascii="Arial" w:eastAsia="Arial" w:hAnsi="Arial" w:cs="Arial"/>
          <w:b/>
          <w:sz w:val="22"/>
          <w:szCs w:val="22"/>
        </w:rPr>
      </w:pPr>
      <w:r>
        <w:rPr>
          <w:rFonts w:ascii="Arial" w:eastAsia="Arial" w:hAnsi="Arial" w:cs="Arial"/>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Arial" w:eastAsia="Arial" w:hAnsi="Arial" w:cs="Arial"/>
          <w:b/>
          <w:sz w:val="22"/>
          <w:szCs w:val="22"/>
        </w:rPr>
        <w:t>Responsible Conduct of Research</w:t>
      </w:r>
    </w:p>
    <w:p w14:paraId="000000EC" w14:textId="77777777" w:rsidR="005E7829" w:rsidRDefault="001A28BC">
      <w:pPr>
        <w:ind w:left="1080"/>
        <w:rPr>
          <w:rFonts w:ascii="Arial" w:eastAsia="Arial" w:hAnsi="Arial" w:cs="Arial"/>
          <w:b/>
          <w:sz w:val="22"/>
          <w:szCs w:val="22"/>
        </w:rPr>
      </w:pPr>
      <w:r>
        <w:rPr>
          <w:rFonts w:ascii="Arial" w:eastAsia="Arial" w:hAnsi="Arial" w:cs="Arial"/>
          <w:b/>
          <w:sz w:val="22"/>
          <w:szCs w:val="22"/>
        </w:rPr>
        <w:t>Not at this time</w:t>
      </w:r>
    </w:p>
    <w:p w14:paraId="000000ED"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0EE"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0EF"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6</w:t>
      </w:r>
    </w:p>
    <w:p w14:paraId="000000F0" w14:textId="77777777" w:rsidR="005E7829" w:rsidRDefault="005E7829">
      <w:pPr>
        <w:ind w:left="-360" w:right="-360"/>
        <w:rPr>
          <w:rFonts w:ascii="Arial" w:eastAsia="Arial" w:hAnsi="Arial" w:cs="Arial"/>
          <w:b/>
        </w:rPr>
      </w:pPr>
    </w:p>
    <w:p w14:paraId="000000F1" w14:textId="77777777" w:rsidR="005E7829" w:rsidRDefault="005E7829">
      <w:pPr>
        <w:ind w:left="-360" w:right="-360"/>
        <w:rPr>
          <w:rFonts w:ascii="Arial" w:eastAsia="Arial" w:hAnsi="Arial" w:cs="Arial"/>
          <w:b/>
        </w:rPr>
      </w:pPr>
    </w:p>
    <w:p w14:paraId="000000F2" w14:textId="77777777" w:rsidR="005E7829" w:rsidRDefault="001A28BC">
      <w:pPr>
        <w:ind w:left="-360" w:right="-360"/>
        <w:rPr>
          <w:rFonts w:ascii="Arial" w:eastAsia="Arial" w:hAnsi="Arial" w:cs="Arial"/>
          <w:b/>
        </w:rPr>
      </w:pPr>
      <w:r>
        <w:rPr>
          <w:rFonts w:ascii="Arial" w:eastAsia="Arial" w:hAnsi="Arial" w:cs="Arial"/>
          <w:b/>
        </w:rPr>
        <w:t>Session 8, 10/29/2024</w:t>
      </w:r>
    </w:p>
    <w:p w14:paraId="000000F3" w14:textId="77777777" w:rsidR="005E7829" w:rsidRDefault="005E7829">
      <w:pPr>
        <w:rPr>
          <w:rFonts w:ascii="Arial" w:eastAsia="Arial" w:hAnsi="Arial" w:cs="Arial"/>
          <w:b/>
          <w:sz w:val="22"/>
          <w:szCs w:val="22"/>
        </w:rPr>
      </w:pPr>
    </w:p>
    <w:p w14:paraId="000000F4" w14:textId="77777777" w:rsidR="005E7829" w:rsidRDefault="001A28BC">
      <w:pPr>
        <w:rPr>
          <w:rFonts w:ascii="Arial" w:eastAsia="Arial" w:hAnsi="Arial" w:cs="Arial"/>
          <w:b/>
          <w:sz w:val="22"/>
          <w:szCs w:val="22"/>
        </w:rPr>
      </w:pPr>
      <w:r>
        <w:rPr>
          <w:rFonts w:ascii="Arial" w:eastAsia="Arial" w:hAnsi="Arial" w:cs="Arial"/>
          <w:b/>
          <w:sz w:val="22"/>
          <w:szCs w:val="22"/>
        </w:rPr>
        <w:t>Topic: Data Collection Methods</w:t>
      </w:r>
    </w:p>
    <w:p w14:paraId="000000F5"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8 - Methodology I</w:t>
      </w:r>
    </w:p>
    <w:p w14:paraId="000000F6"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all elements of proposal to ensure flow into Literature Review</w:t>
      </w:r>
    </w:p>
    <w:p w14:paraId="000000F7"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Quantitative methods</w:t>
      </w:r>
    </w:p>
    <w:p w14:paraId="000000F8"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Qualitative methods</w:t>
      </w:r>
    </w:p>
    <w:p w14:paraId="000000F9"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Mixed methods</w:t>
      </w:r>
    </w:p>
    <w:p w14:paraId="000000FA"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Data Collection</w:t>
      </w:r>
    </w:p>
    <w:p w14:paraId="000000FB" w14:textId="77777777" w:rsidR="005E7829" w:rsidRDefault="005E7829">
      <w:pPr>
        <w:ind w:left="720"/>
        <w:rPr>
          <w:rFonts w:ascii="Arial" w:eastAsia="Arial" w:hAnsi="Arial" w:cs="Arial"/>
          <w:b/>
          <w:sz w:val="22"/>
          <w:szCs w:val="22"/>
        </w:rPr>
      </w:pPr>
    </w:p>
    <w:p w14:paraId="000000FC" w14:textId="77777777" w:rsidR="005E7829" w:rsidRDefault="001A28BC">
      <w:pPr>
        <w:ind w:left="720"/>
        <w:rPr>
          <w:rFonts w:ascii="Arial" w:eastAsia="Arial" w:hAnsi="Arial" w:cs="Arial"/>
          <w:b/>
          <w:sz w:val="22"/>
          <w:szCs w:val="22"/>
        </w:rPr>
      </w:pPr>
      <w:r>
        <w:rPr>
          <w:rFonts w:ascii="Arial" w:eastAsia="Arial" w:hAnsi="Arial" w:cs="Arial"/>
          <w:b/>
          <w:sz w:val="22"/>
          <w:szCs w:val="22"/>
        </w:rPr>
        <w:t>Readings Due:</w:t>
      </w:r>
    </w:p>
    <w:p w14:paraId="000000FD"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10</w:t>
      </w:r>
    </w:p>
    <w:p w14:paraId="000000FE" w14:textId="77777777" w:rsidR="005E7829" w:rsidRDefault="005E7829">
      <w:pPr>
        <w:ind w:left="-360" w:right="-360"/>
        <w:rPr>
          <w:rFonts w:ascii="Arial" w:eastAsia="Arial" w:hAnsi="Arial" w:cs="Arial"/>
        </w:rPr>
      </w:pPr>
    </w:p>
    <w:p w14:paraId="000000FF" w14:textId="77777777" w:rsidR="005E7829" w:rsidRDefault="001A28BC">
      <w:pPr>
        <w:ind w:left="-360" w:right="-360"/>
        <w:rPr>
          <w:rFonts w:ascii="Arial" w:eastAsia="Arial" w:hAnsi="Arial" w:cs="Arial"/>
          <w:b/>
        </w:rPr>
      </w:pPr>
      <w:r>
        <w:rPr>
          <w:rFonts w:ascii="Arial" w:eastAsia="Arial" w:hAnsi="Arial" w:cs="Arial"/>
          <w:b/>
        </w:rPr>
        <w:lastRenderedPageBreak/>
        <w:t>Session 9, 11/05/2024</w:t>
      </w:r>
    </w:p>
    <w:p w14:paraId="00000100" w14:textId="77777777" w:rsidR="005E7829" w:rsidRDefault="005E7829">
      <w:pPr>
        <w:rPr>
          <w:rFonts w:ascii="Arial" w:eastAsia="Arial" w:hAnsi="Arial" w:cs="Arial"/>
          <w:b/>
          <w:sz w:val="22"/>
          <w:szCs w:val="22"/>
        </w:rPr>
      </w:pPr>
    </w:p>
    <w:p w14:paraId="00000101" w14:textId="77777777" w:rsidR="005E7829" w:rsidRDefault="001A28BC">
      <w:pPr>
        <w:rPr>
          <w:rFonts w:ascii="Arial" w:eastAsia="Arial" w:hAnsi="Arial" w:cs="Arial"/>
          <w:b/>
          <w:sz w:val="22"/>
          <w:szCs w:val="22"/>
        </w:rPr>
      </w:pPr>
      <w:r>
        <w:rPr>
          <w:rFonts w:ascii="Arial" w:eastAsia="Arial" w:hAnsi="Arial" w:cs="Arial"/>
          <w:b/>
          <w:sz w:val="22"/>
          <w:szCs w:val="22"/>
        </w:rPr>
        <w:t>Topic: Research Considerations</w:t>
      </w:r>
    </w:p>
    <w:p w14:paraId="0000010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9 A – Methodology II</w:t>
      </w:r>
    </w:p>
    <w:p w14:paraId="00000103"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Methodology to analyze data</w:t>
      </w:r>
    </w:p>
    <w:p w14:paraId="00000104"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Assignment 8</w:t>
      </w:r>
    </w:p>
    <w:p w14:paraId="00000105"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106"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107"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11,12,14,16</w:t>
      </w:r>
    </w:p>
    <w:p w14:paraId="00000108" w14:textId="77777777" w:rsidR="005E7829" w:rsidRDefault="005E7829">
      <w:pPr>
        <w:ind w:left="-360" w:right="-360"/>
        <w:rPr>
          <w:rFonts w:ascii="Arial" w:eastAsia="Arial" w:hAnsi="Arial" w:cs="Arial"/>
          <w:b/>
        </w:rPr>
      </w:pPr>
    </w:p>
    <w:p w14:paraId="00000109" w14:textId="77777777" w:rsidR="005E7829" w:rsidRDefault="005E7829">
      <w:pPr>
        <w:ind w:left="-360" w:right="-360"/>
        <w:rPr>
          <w:rFonts w:ascii="Arial" w:eastAsia="Arial" w:hAnsi="Arial" w:cs="Arial"/>
          <w:b/>
        </w:rPr>
      </w:pPr>
    </w:p>
    <w:p w14:paraId="0000010A" w14:textId="77777777" w:rsidR="005E7829" w:rsidRDefault="001A28BC">
      <w:pPr>
        <w:ind w:left="-360" w:right="-360"/>
        <w:rPr>
          <w:rFonts w:ascii="Arial" w:eastAsia="Arial" w:hAnsi="Arial" w:cs="Arial"/>
          <w:b/>
        </w:rPr>
      </w:pPr>
      <w:r>
        <w:rPr>
          <w:rFonts w:ascii="Arial" w:eastAsia="Arial" w:hAnsi="Arial" w:cs="Arial"/>
          <w:b/>
        </w:rPr>
        <w:t>Session 10, 11/12/2024</w:t>
      </w:r>
    </w:p>
    <w:p w14:paraId="0000010B" w14:textId="77777777" w:rsidR="005E7829" w:rsidRDefault="005E7829">
      <w:pPr>
        <w:rPr>
          <w:rFonts w:ascii="Arial" w:eastAsia="Arial" w:hAnsi="Arial" w:cs="Arial"/>
          <w:b/>
          <w:sz w:val="22"/>
          <w:szCs w:val="22"/>
        </w:rPr>
      </w:pPr>
    </w:p>
    <w:p w14:paraId="0000010C" w14:textId="77777777" w:rsidR="005E7829" w:rsidRDefault="001A28BC">
      <w:pPr>
        <w:rPr>
          <w:rFonts w:ascii="Arial" w:eastAsia="Arial" w:hAnsi="Arial" w:cs="Arial"/>
          <w:b/>
          <w:sz w:val="22"/>
          <w:szCs w:val="22"/>
        </w:rPr>
      </w:pPr>
      <w:r>
        <w:rPr>
          <w:rFonts w:ascii="Arial" w:eastAsia="Arial" w:hAnsi="Arial" w:cs="Arial"/>
          <w:b/>
          <w:sz w:val="22"/>
          <w:szCs w:val="22"/>
        </w:rPr>
        <w:t>Topic: Experimental Designs and Measurements</w:t>
      </w:r>
    </w:p>
    <w:p w14:paraId="0000010D"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9 B – Methodology II</w:t>
      </w:r>
    </w:p>
    <w:p w14:paraId="0000010E"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Methodology to analyze data</w:t>
      </w:r>
    </w:p>
    <w:p w14:paraId="0000010F"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Discuss Assignment 8</w:t>
      </w:r>
    </w:p>
    <w:p w14:paraId="00000110"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111"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112"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11,12,14,16</w:t>
      </w:r>
    </w:p>
    <w:p w14:paraId="00000113" w14:textId="77777777" w:rsidR="005E7829" w:rsidRDefault="005E7829">
      <w:pPr>
        <w:ind w:left="-360" w:right="-360"/>
        <w:rPr>
          <w:rFonts w:ascii="Arial" w:eastAsia="Arial" w:hAnsi="Arial" w:cs="Arial"/>
          <w:b/>
        </w:rPr>
      </w:pPr>
    </w:p>
    <w:p w14:paraId="00000114" w14:textId="77777777" w:rsidR="005E7829" w:rsidRDefault="005E7829">
      <w:pPr>
        <w:ind w:left="-360" w:right="-360"/>
        <w:rPr>
          <w:rFonts w:ascii="Arial" w:eastAsia="Arial" w:hAnsi="Arial" w:cs="Arial"/>
        </w:rPr>
      </w:pPr>
    </w:p>
    <w:p w14:paraId="00000115" w14:textId="77777777" w:rsidR="005E7829" w:rsidRDefault="001A28BC">
      <w:pPr>
        <w:ind w:left="-360" w:right="-360"/>
        <w:rPr>
          <w:rFonts w:ascii="Arial" w:eastAsia="Arial" w:hAnsi="Arial" w:cs="Arial"/>
          <w:b/>
        </w:rPr>
      </w:pPr>
      <w:r>
        <w:rPr>
          <w:rFonts w:ascii="Arial" w:eastAsia="Arial" w:hAnsi="Arial" w:cs="Arial"/>
          <w:b/>
        </w:rPr>
        <w:t>Session 11, 11/19/2024</w:t>
      </w:r>
    </w:p>
    <w:p w14:paraId="00000116" w14:textId="77777777" w:rsidR="005E7829" w:rsidRDefault="005E7829">
      <w:pPr>
        <w:rPr>
          <w:rFonts w:ascii="Arial" w:eastAsia="Arial" w:hAnsi="Arial" w:cs="Arial"/>
          <w:b/>
          <w:sz w:val="22"/>
          <w:szCs w:val="22"/>
        </w:rPr>
      </w:pPr>
    </w:p>
    <w:p w14:paraId="00000117" w14:textId="77777777" w:rsidR="005E7829" w:rsidRDefault="001A28BC">
      <w:pPr>
        <w:rPr>
          <w:rFonts w:ascii="Arial" w:eastAsia="Arial" w:hAnsi="Arial" w:cs="Arial"/>
          <w:b/>
          <w:sz w:val="22"/>
          <w:szCs w:val="22"/>
        </w:rPr>
      </w:pPr>
      <w:r>
        <w:rPr>
          <w:rFonts w:ascii="Arial" w:eastAsia="Arial" w:hAnsi="Arial" w:cs="Arial"/>
          <w:b/>
          <w:sz w:val="22"/>
          <w:szCs w:val="22"/>
        </w:rPr>
        <w:t>Topic: Qualitative Data Analysis and The Research Report</w:t>
      </w:r>
    </w:p>
    <w:p w14:paraId="00000118"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Module 10 - Finalizing the Proposal</w:t>
      </w:r>
    </w:p>
    <w:p w14:paraId="00000119"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Review Assignment 8 in class</w:t>
      </w:r>
    </w:p>
    <w:p w14:paraId="0000011A" w14:textId="77777777" w:rsidR="005E7829" w:rsidRDefault="001A28BC">
      <w:pPr>
        <w:ind w:left="720"/>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Ethical considerations</w:t>
      </w:r>
    </w:p>
    <w:p w14:paraId="0000011B"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11C" w14:textId="77777777" w:rsidR="005E7829" w:rsidRDefault="001A28BC">
      <w:pPr>
        <w:rPr>
          <w:rFonts w:ascii="Arial" w:eastAsia="Arial" w:hAnsi="Arial" w:cs="Arial"/>
          <w:b/>
          <w:sz w:val="22"/>
          <w:szCs w:val="22"/>
        </w:rPr>
      </w:pPr>
      <w:r>
        <w:rPr>
          <w:rFonts w:ascii="Arial" w:eastAsia="Arial" w:hAnsi="Arial" w:cs="Arial"/>
          <w:b/>
          <w:sz w:val="22"/>
          <w:szCs w:val="22"/>
        </w:rPr>
        <w:t>Readings Due:</w:t>
      </w:r>
    </w:p>
    <w:p w14:paraId="0000011D" w14:textId="77777777" w:rsidR="005E7829" w:rsidRDefault="001A28BC">
      <w:pPr>
        <w:ind w:left="720"/>
        <w:rPr>
          <w:rFonts w:ascii="Arial" w:eastAsia="Arial" w:hAnsi="Arial" w:cs="Arial"/>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spellStart"/>
      <w:proofErr w:type="gramEnd"/>
      <w:r>
        <w:rPr>
          <w:rFonts w:ascii="Arial" w:eastAsia="Arial" w:hAnsi="Arial" w:cs="Arial"/>
          <w:b/>
          <w:sz w:val="22"/>
          <w:szCs w:val="22"/>
        </w:rPr>
        <w:t>Sekeran</w:t>
      </w:r>
      <w:proofErr w:type="spellEnd"/>
      <w:r>
        <w:rPr>
          <w:rFonts w:ascii="Arial" w:eastAsia="Arial" w:hAnsi="Arial" w:cs="Arial"/>
          <w:b/>
          <w:sz w:val="22"/>
          <w:szCs w:val="22"/>
        </w:rPr>
        <w:t xml:space="preserve"> chap 17</w:t>
      </w:r>
    </w:p>
    <w:p w14:paraId="0000011E" w14:textId="77777777" w:rsidR="005E7829" w:rsidRDefault="005E7829">
      <w:pPr>
        <w:ind w:left="-360" w:right="-360"/>
        <w:rPr>
          <w:rFonts w:ascii="Arial" w:eastAsia="Arial" w:hAnsi="Arial" w:cs="Arial"/>
          <w:b/>
        </w:rPr>
      </w:pPr>
    </w:p>
    <w:p w14:paraId="0000011F" w14:textId="77777777" w:rsidR="005E7829" w:rsidRDefault="001A28BC">
      <w:pPr>
        <w:ind w:left="-360" w:right="-360"/>
        <w:rPr>
          <w:rFonts w:ascii="Arial" w:eastAsia="Arial" w:hAnsi="Arial" w:cs="Arial"/>
          <w:b/>
        </w:rPr>
      </w:pPr>
      <w:r>
        <w:rPr>
          <w:rFonts w:ascii="Arial" w:eastAsia="Arial" w:hAnsi="Arial" w:cs="Arial"/>
          <w:b/>
        </w:rPr>
        <w:t>Session 12, 11/26/2024</w:t>
      </w:r>
    </w:p>
    <w:p w14:paraId="00000120" w14:textId="77777777" w:rsidR="005E7829" w:rsidRDefault="005E7829">
      <w:pPr>
        <w:rPr>
          <w:rFonts w:ascii="Arial" w:eastAsia="Arial" w:hAnsi="Arial" w:cs="Arial"/>
          <w:b/>
          <w:sz w:val="22"/>
          <w:szCs w:val="22"/>
        </w:rPr>
      </w:pPr>
    </w:p>
    <w:p w14:paraId="00000121" w14:textId="77777777" w:rsidR="005E7829" w:rsidRDefault="001A28BC">
      <w:pPr>
        <w:rPr>
          <w:rFonts w:ascii="Arial" w:eastAsia="Arial" w:hAnsi="Arial" w:cs="Arial"/>
          <w:b/>
          <w:sz w:val="22"/>
          <w:szCs w:val="22"/>
        </w:rPr>
      </w:pPr>
      <w:r>
        <w:rPr>
          <w:rFonts w:ascii="Arial" w:eastAsia="Arial" w:hAnsi="Arial" w:cs="Arial"/>
          <w:b/>
          <w:sz w:val="22"/>
          <w:szCs w:val="22"/>
        </w:rPr>
        <w:t xml:space="preserve">Topic: Quantitative Data Analysis and </w:t>
      </w:r>
      <w:r>
        <w:rPr>
          <w:rFonts w:ascii="Arial" w:eastAsia="Arial" w:hAnsi="Arial" w:cs="Arial"/>
          <w:b/>
          <w:sz w:val="22"/>
          <w:szCs w:val="22"/>
        </w:rPr>
        <w:t>The Hypothesis Testing</w:t>
      </w:r>
    </w:p>
    <w:p w14:paraId="00000122" w14:textId="77777777" w:rsidR="005E7829" w:rsidRDefault="001A28BC">
      <w:pPr>
        <w:rPr>
          <w:rFonts w:ascii="Arial" w:eastAsia="Arial" w:hAnsi="Arial" w:cs="Arial"/>
          <w:b/>
          <w:sz w:val="22"/>
          <w:szCs w:val="22"/>
        </w:rPr>
      </w:pPr>
      <w:r>
        <w:rPr>
          <w:rFonts w:ascii="Arial" w:eastAsia="Arial" w:hAnsi="Arial" w:cs="Arial"/>
          <w:b/>
          <w:sz w:val="22"/>
          <w:szCs w:val="22"/>
        </w:rPr>
        <w:t xml:space="preserve"> </w:t>
      </w:r>
    </w:p>
    <w:p w14:paraId="00000123" w14:textId="77777777" w:rsidR="005E7829" w:rsidRDefault="001A28BC">
      <w:pPr>
        <w:spacing w:before="60" w:after="60"/>
        <w:ind w:left="720"/>
        <w:jc w:val="both"/>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Getting data and preparing it for analysis – Chapter 14 and 15</w:t>
      </w:r>
    </w:p>
    <w:p w14:paraId="00000124" w14:textId="77777777" w:rsidR="005E7829" w:rsidRDefault="001A28BC">
      <w:pPr>
        <w:spacing w:before="60" w:after="60"/>
        <w:ind w:left="720"/>
        <w:jc w:val="both"/>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Assessing reliability and validity measures</w:t>
      </w:r>
    </w:p>
    <w:p w14:paraId="00000125" w14:textId="77777777" w:rsidR="005E7829" w:rsidRDefault="001A28BC">
      <w:pPr>
        <w:spacing w:before="60" w:after="60"/>
        <w:ind w:left="720"/>
        <w:jc w:val="both"/>
        <w:rPr>
          <w:rFonts w:ascii="Arial" w:eastAsia="Arial" w:hAnsi="Arial" w:cs="Arial"/>
          <w:b/>
          <w:sz w:val="22"/>
          <w:szCs w:val="22"/>
        </w:rPr>
      </w:pPr>
      <w:proofErr w:type="gramStart"/>
      <w:r>
        <w:rPr>
          <w:rFonts w:ascii="Noto Sans Symbols" w:eastAsia="Noto Sans Symbols" w:hAnsi="Noto Sans Symbols" w:cs="Noto Sans Symbols"/>
          <w:b/>
          <w:sz w:val="22"/>
          <w:szCs w:val="22"/>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Arial" w:eastAsia="Arial" w:hAnsi="Arial" w:cs="Arial"/>
          <w:b/>
          <w:sz w:val="22"/>
          <w:szCs w:val="22"/>
        </w:rPr>
        <w:t>Testing hypotheses</w:t>
      </w:r>
    </w:p>
    <w:p w14:paraId="00000126" w14:textId="77777777" w:rsidR="005E7829" w:rsidRDefault="001A28BC">
      <w:pPr>
        <w:rPr>
          <w:rFonts w:ascii="Arial" w:eastAsia="Arial" w:hAnsi="Arial" w:cs="Arial"/>
          <w:b/>
          <w:sz w:val="22"/>
          <w:szCs w:val="22"/>
        </w:rPr>
      </w:pPr>
      <w:r>
        <w:rPr>
          <w:rFonts w:ascii="Arial" w:eastAsia="Arial" w:hAnsi="Arial" w:cs="Arial"/>
          <w:b/>
          <w:sz w:val="22"/>
          <w:szCs w:val="22"/>
        </w:rPr>
        <w:t>Quantitative analysis</w:t>
      </w:r>
    </w:p>
    <w:p w14:paraId="00000127" w14:textId="77777777" w:rsidR="005E7829" w:rsidRDefault="005E7829">
      <w:pPr>
        <w:ind w:left="-360" w:right="-360"/>
        <w:rPr>
          <w:rFonts w:ascii="Arial" w:eastAsia="Arial" w:hAnsi="Arial" w:cs="Arial"/>
          <w:b/>
        </w:rPr>
      </w:pPr>
    </w:p>
    <w:p w14:paraId="00000128" w14:textId="77777777" w:rsidR="005E7829" w:rsidRDefault="005E7829">
      <w:pPr>
        <w:ind w:left="-360" w:right="-360"/>
        <w:rPr>
          <w:rFonts w:ascii="Arial" w:eastAsia="Arial" w:hAnsi="Arial" w:cs="Arial"/>
          <w:b/>
        </w:rPr>
      </w:pPr>
    </w:p>
    <w:p w14:paraId="00000129" w14:textId="77777777" w:rsidR="005E7829" w:rsidRDefault="001A28BC">
      <w:pPr>
        <w:ind w:left="-360" w:right="-360"/>
        <w:rPr>
          <w:rFonts w:ascii="Arial" w:eastAsia="Arial" w:hAnsi="Arial" w:cs="Arial"/>
          <w:b/>
        </w:rPr>
      </w:pPr>
      <w:r>
        <w:rPr>
          <w:rFonts w:ascii="Arial" w:eastAsia="Arial" w:hAnsi="Arial" w:cs="Arial"/>
          <w:b/>
        </w:rPr>
        <w:t>Session 13, 12/03/2024 (INDIVIDUAL COACHING SESSIONS)</w:t>
      </w:r>
    </w:p>
    <w:p w14:paraId="0000012A" w14:textId="77777777" w:rsidR="005E7829" w:rsidRDefault="005E7829">
      <w:pPr>
        <w:ind w:left="-360" w:right="-360"/>
        <w:rPr>
          <w:rFonts w:ascii="Arial" w:eastAsia="Arial" w:hAnsi="Arial" w:cs="Arial"/>
          <w:b/>
        </w:rPr>
      </w:pPr>
    </w:p>
    <w:p w14:paraId="0000012B" w14:textId="77777777" w:rsidR="005E7829" w:rsidRDefault="005E7829">
      <w:pPr>
        <w:ind w:left="-360" w:right="-360"/>
        <w:rPr>
          <w:rFonts w:ascii="Arial" w:eastAsia="Arial" w:hAnsi="Arial" w:cs="Arial"/>
          <w:b/>
        </w:rPr>
      </w:pPr>
    </w:p>
    <w:p w14:paraId="0000012C" w14:textId="77777777" w:rsidR="005E7829" w:rsidRDefault="001A28BC">
      <w:pPr>
        <w:ind w:left="-360" w:right="-360"/>
        <w:rPr>
          <w:rFonts w:ascii="Arial" w:eastAsia="Arial" w:hAnsi="Arial" w:cs="Arial"/>
          <w:b/>
        </w:rPr>
      </w:pPr>
      <w:r>
        <w:rPr>
          <w:rFonts w:ascii="Arial" w:eastAsia="Arial" w:hAnsi="Arial" w:cs="Arial"/>
          <w:b/>
        </w:rPr>
        <w:t>Session 14, 12/10/2024 (Assignment 11: IN CLASS PROPOSAL PRESENTATIONS)</w:t>
      </w:r>
    </w:p>
    <w:p w14:paraId="0000012D" w14:textId="77777777" w:rsidR="005E7829" w:rsidRDefault="005E7829">
      <w:pPr>
        <w:ind w:left="-360" w:right="-360"/>
        <w:rPr>
          <w:rFonts w:ascii="Arial" w:eastAsia="Arial" w:hAnsi="Arial" w:cs="Arial"/>
          <w:b/>
        </w:rPr>
      </w:pPr>
    </w:p>
    <w:p w14:paraId="0000012E" w14:textId="77777777" w:rsidR="005E7829" w:rsidRDefault="001A28BC">
      <w:pPr>
        <w:rPr>
          <w:rFonts w:ascii="Arial" w:eastAsia="Arial" w:hAnsi="Arial" w:cs="Arial"/>
          <w:b/>
          <w:sz w:val="22"/>
          <w:szCs w:val="22"/>
        </w:rPr>
      </w:pPr>
      <w:r>
        <w:rPr>
          <w:rFonts w:ascii="Arial" w:eastAsia="Arial" w:hAnsi="Arial" w:cs="Arial"/>
          <w:b/>
          <w:sz w:val="22"/>
          <w:szCs w:val="22"/>
        </w:rPr>
        <w:t>Assignment 10: Final Submission of Written Proposal (Due December 15, 2024)</w:t>
      </w:r>
    </w:p>
    <w:p w14:paraId="0000012F" w14:textId="77777777" w:rsidR="005E7829" w:rsidRDefault="001A28BC">
      <w:pPr>
        <w:ind w:left="-360" w:right="-360"/>
        <w:rPr>
          <w:rFonts w:ascii="Arial" w:eastAsia="Arial" w:hAnsi="Arial" w:cs="Arial"/>
          <w:b/>
        </w:rPr>
      </w:pPr>
      <w:r>
        <w:lastRenderedPageBreak/>
        <w:pict w14:anchorId="36E34E8D">
          <v:rect id="_x0000_i1025" style="width:0;height:1.5pt" o:hralign="center" o:hrstd="t" o:hr="t" fillcolor="#a0a0a0" stroked="f"/>
        </w:pict>
      </w:r>
    </w:p>
    <w:p w14:paraId="00000130" w14:textId="77777777" w:rsidR="005E7829" w:rsidRDefault="005E7829">
      <w:pPr>
        <w:ind w:left="-360" w:right="-360"/>
        <w:rPr>
          <w:rFonts w:ascii="Arial" w:eastAsia="Arial" w:hAnsi="Arial" w:cs="Arial"/>
          <w:b/>
        </w:rPr>
      </w:pPr>
    </w:p>
    <w:p w14:paraId="00000131" w14:textId="77777777" w:rsidR="005E7829" w:rsidRDefault="001A28BC">
      <w:pPr>
        <w:ind w:left="-360" w:right="-360"/>
        <w:rPr>
          <w:rFonts w:ascii="Arial" w:eastAsia="Arial" w:hAnsi="Arial" w:cs="Arial"/>
        </w:rPr>
      </w:pPr>
      <w:r>
        <w:rPr>
          <w:rFonts w:ascii="Arial" w:eastAsia="Arial" w:hAnsi="Arial" w:cs="Arial"/>
          <w:b/>
        </w:rPr>
        <w:t>NOTES:</w:t>
      </w:r>
      <w:r>
        <w:rPr>
          <w:rFonts w:ascii="Arial" w:eastAsia="Arial" w:hAnsi="Arial" w:cs="Arial"/>
        </w:rPr>
        <w:t xml:space="preserve"> </w:t>
      </w:r>
    </w:p>
    <w:p w14:paraId="00000132" w14:textId="77777777" w:rsidR="005E7829" w:rsidRDefault="005E7829">
      <w:pPr>
        <w:ind w:left="-360" w:right="-360"/>
        <w:rPr>
          <w:rFonts w:ascii="Arial" w:eastAsia="Arial" w:hAnsi="Arial" w:cs="Arial"/>
        </w:rPr>
      </w:pPr>
    </w:p>
    <w:p w14:paraId="00000133" w14:textId="77777777" w:rsidR="005E7829" w:rsidRDefault="001A28BC">
      <w:pPr>
        <w:ind w:left="-360" w:right="-360"/>
        <w:rPr>
          <w:rFonts w:ascii="Arial" w:eastAsia="Arial" w:hAnsi="Arial" w:cs="Arial"/>
        </w:rPr>
      </w:pPr>
      <w:r>
        <w:rPr>
          <w:rFonts w:ascii="Arial" w:eastAsia="Arial" w:hAnsi="Arial" w:cs="Arial"/>
        </w:rPr>
        <w:t>The syllabus may be modified to better meet the needs of students and to achieve the learning o</w:t>
      </w:r>
      <w:r>
        <w:rPr>
          <w:rFonts w:ascii="Arial" w:eastAsia="Arial" w:hAnsi="Arial" w:cs="Arial"/>
        </w:rPr>
        <w:t xml:space="preserve">utcomes. </w:t>
      </w:r>
    </w:p>
    <w:p w14:paraId="00000134" w14:textId="77777777" w:rsidR="005E7829" w:rsidRDefault="005E7829">
      <w:pPr>
        <w:ind w:left="-360" w:right="-360"/>
        <w:rPr>
          <w:rFonts w:ascii="Arial" w:eastAsia="Arial" w:hAnsi="Arial" w:cs="Arial"/>
        </w:rPr>
      </w:pPr>
    </w:p>
    <w:p w14:paraId="00000135" w14:textId="77777777" w:rsidR="005E7829" w:rsidRDefault="001A28BC">
      <w:pPr>
        <w:ind w:left="-360" w:right="-360"/>
        <w:rPr>
          <w:rFonts w:ascii="Arial" w:eastAsia="Arial" w:hAnsi="Arial" w:cs="Arial"/>
        </w:rPr>
      </w:pPr>
      <w:bookmarkStart w:id="19" w:name="bookmark=id.1ksv4uv" w:colFirst="0" w:colLast="0"/>
      <w:bookmarkEnd w:id="19"/>
      <w:r>
        <w:rPr>
          <w:rFonts w:ascii="Arial" w:eastAsia="Arial" w:hAnsi="Arial" w:cs="Arial"/>
        </w:rPr>
        <w:t>The School of Professional Studies (SPS) and its faculty celebrate and are committed to inclusion, diversity, belonging, equity, and accessibility (IDBEA), and seek to embody the IDBEA values. The School of Professional Studies (SPS), its facult</w:t>
      </w:r>
      <w:r>
        <w:rPr>
          <w:rFonts w:ascii="Arial" w:eastAsia="Arial" w:hAnsi="Arial" w:cs="Arial"/>
        </w:rPr>
        <w:t>y, staff, and students are committed to creating a mutually respectful and safe environment (</w:t>
      </w:r>
      <w:r>
        <w:rPr>
          <w:rFonts w:ascii="Arial" w:eastAsia="Arial" w:hAnsi="Arial" w:cs="Arial"/>
          <w:i/>
        </w:rPr>
        <w:t xml:space="preserve">from the </w:t>
      </w:r>
      <w:hyperlink r:id="rId20">
        <w:r>
          <w:rPr>
            <w:rFonts w:ascii="Arial" w:eastAsia="Arial" w:hAnsi="Arial" w:cs="Arial"/>
            <w:i/>
            <w:color w:val="1155CC"/>
            <w:u w:val="single"/>
          </w:rPr>
          <w:t>SPS IDBEA Committee</w:t>
        </w:r>
      </w:hyperlink>
      <w:r>
        <w:rPr>
          <w:rFonts w:ascii="Arial" w:eastAsia="Arial" w:hAnsi="Arial" w:cs="Arial"/>
        </w:rPr>
        <w:t xml:space="preserve">). </w:t>
      </w:r>
    </w:p>
    <w:p w14:paraId="00000136" w14:textId="77777777" w:rsidR="005E7829" w:rsidRDefault="005E7829">
      <w:pPr>
        <w:ind w:left="-360" w:right="-360"/>
        <w:rPr>
          <w:rFonts w:ascii="Arial" w:eastAsia="Arial" w:hAnsi="Arial" w:cs="Arial"/>
          <w:i/>
          <w:color w:val="8900E1"/>
        </w:rPr>
      </w:pPr>
    </w:p>
    <w:p w14:paraId="00000137" w14:textId="77777777" w:rsidR="005E7829" w:rsidRDefault="001A28BC">
      <w:pPr>
        <w:ind w:left="-360" w:right="-360"/>
        <w:rPr>
          <w:rFonts w:ascii="Arial" w:eastAsia="Arial" w:hAnsi="Arial" w:cs="Arial"/>
        </w:rPr>
      </w:pPr>
      <w:r>
        <w:br w:type="page"/>
      </w:r>
    </w:p>
    <w:p w14:paraId="00000138" w14:textId="77777777" w:rsidR="005E7829" w:rsidRDefault="001A28BC">
      <w:pPr>
        <w:ind w:left="-360" w:right="-360"/>
        <w:jc w:val="center"/>
        <w:rPr>
          <w:rFonts w:ascii="Arial" w:eastAsia="Arial" w:hAnsi="Arial" w:cs="Arial"/>
          <w:b/>
          <w:color w:val="2079C7"/>
          <w:sz w:val="21"/>
          <w:szCs w:val="21"/>
        </w:rPr>
      </w:pPr>
      <w:bookmarkStart w:id="20" w:name="bookmark=id.44sinio" w:colFirst="0" w:colLast="0"/>
      <w:bookmarkEnd w:id="20"/>
      <w:r>
        <w:rPr>
          <w:rFonts w:ascii="Arial" w:eastAsia="Arial" w:hAnsi="Arial" w:cs="Arial"/>
          <w:b/>
          <w:sz w:val="21"/>
          <w:szCs w:val="21"/>
        </w:rPr>
        <w:lastRenderedPageBreak/>
        <w:t>New York University School of Professional S</w:t>
      </w:r>
      <w:r>
        <w:rPr>
          <w:rFonts w:ascii="Arial" w:eastAsia="Arial" w:hAnsi="Arial" w:cs="Arial"/>
          <w:b/>
          <w:sz w:val="21"/>
          <w:szCs w:val="21"/>
        </w:rPr>
        <w:t xml:space="preserve">tudies Policies </w:t>
      </w:r>
    </w:p>
    <w:p w14:paraId="00000139" w14:textId="77777777" w:rsidR="005E7829" w:rsidRDefault="001A28BC">
      <w:pPr>
        <w:widowControl w:val="0"/>
        <w:spacing w:before="240" w:after="240"/>
        <w:rPr>
          <w:rFonts w:ascii="Arial" w:eastAsia="Arial" w:hAnsi="Arial" w:cs="Arial"/>
          <w:sz w:val="21"/>
          <w:szCs w:val="21"/>
        </w:rPr>
      </w:pPr>
      <w:r>
        <w:rPr>
          <w:rFonts w:ascii="Arial" w:eastAsia="Arial" w:hAnsi="Arial" w:cs="Arial"/>
          <w:sz w:val="21"/>
          <w:szCs w:val="21"/>
        </w:rPr>
        <w:t xml:space="preserve">1. </w:t>
      </w:r>
      <w:r>
        <w:rPr>
          <w:rFonts w:ascii="Arial" w:eastAsia="Arial" w:hAnsi="Arial" w:cs="Arial"/>
          <w:color w:val="212121"/>
          <w:sz w:val="21"/>
          <w:szCs w:val="21"/>
          <w:u w:val="single"/>
        </w:rPr>
        <w:t>Policies</w:t>
      </w:r>
      <w:r>
        <w:rPr>
          <w:rFonts w:ascii="Arial" w:eastAsia="Arial" w:hAnsi="Arial" w:cs="Arial"/>
          <w:color w:val="212121"/>
          <w:sz w:val="21"/>
          <w:szCs w:val="21"/>
        </w:rPr>
        <w:t xml:space="preserve"> - You are responsible for reading, understanding, and complying with </w:t>
      </w:r>
      <w:hyperlink r:id="rId21">
        <w:r>
          <w:rPr>
            <w:rFonts w:ascii="Arial" w:eastAsia="Arial" w:hAnsi="Arial" w:cs="Arial"/>
            <w:color w:val="1155CC"/>
            <w:sz w:val="21"/>
            <w:szCs w:val="21"/>
          </w:rPr>
          <w:t>University Policies and Guidelines</w:t>
        </w:r>
      </w:hyperlink>
      <w:r>
        <w:rPr>
          <w:rFonts w:ascii="Arial" w:eastAsia="Arial" w:hAnsi="Arial" w:cs="Arial"/>
          <w:sz w:val="21"/>
          <w:szCs w:val="21"/>
        </w:rPr>
        <w:t xml:space="preserve">, </w:t>
      </w:r>
      <w:hyperlink r:id="rId22">
        <w:r>
          <w:rPr>
            <w:rFonts w:ascii="Arial" w:eastAsia="Arial" w:hAnsi="Arial" w:cs="Arial"/>
            <w:color w:val="1155CC"/>
            <w:sz w:val="21"/>
            <w:szCs w:val="21"/>
          </w:rPr>
          <w:t>NYU SPS Policies and Procedures</w:t>
        </w:r>
      </w:hyperlink>
      <w:r>
        <w:rPr>
          <w:rFonts w:ascii="Arial" w:eastAsia="Arial" w:hAnsi="Arial" w:cs="Arial"/>
          <w:sz w:val="21"/>
          <w:szCs w:val="21"/>
        </w:rPr>
        <w:t xml:space="preserve">, </w:t>
      </w:r>
      <w:r>
        <w:rPr>
          <w:rFonts w:ascii="Arial" w:eastAsia="Arial" w:hAnsi="Arial" w:cs="Arial"/>
          <w:color w:val="666666"/>
          <w:sz w:val="21"/>
          <w:szCs w:val="21"/>
        </w:rPr>
        <w:t>and</w:t>
      </w:r>
      <w:r>
        <w:rPr>
          <w:rFonts w:ascii="Arial" w:eastAsia="Arial" w:hAnsi="Arial" w:cs="Arial"/>
          <w:sz w:val="21"/>
          <w:szCs w:val="21"/>
        </w:rPr>
        <w:t xml:space="preserve"> </w:t>
      </w:r>
      <w:hyperlink r:id="rId23">
        <w:r>
          <w:rPr>
            <w:rFonts w:ascii="Arial" w:eastAsia="Arial" w:hAnsi="Arial" w:cs="Arial"/>
            <w:color w:val="1155CC"/>
            <w:sz w:val="21"/>
            <w:szCs w:val="21"/>
          </w:rPr>
          <w:t>Student Affai</w:t>
        </w:r>
        <w:r>
          <w:rPr>
            <w:rFonts w:ascii="Arial" w:eastAsia="Arial" w:hAnsi="Arial" w:cs="Arial"/>
            <w:color w:val="1155CC"/>
            <w:sz w:val="21"/>
            <w:szCs w:val="21"/>
          </w:rPr>
          <w:t>rs and Reporting</w:t>
        </w:r>
      </w:hyperlink>
      <w:r>
        <w:rPr>
          <w:rFonts w:ascii="Arial" w:eastAsia="Arial" w:hAnsi="Arial" w:cs="Arial"/>
          <w:sz w:val="21"/>
          <w:szCs w:val="21"/>
        </w:rPr>
        <w:t xml:space="preserve">. </w:t>
      </w:r>
    </w:p>
    <w:p w14:paraId="0000013A" w14:textId="77777777" w:rsidR="005E7829" w:rsidRDefault="001A28BC">
      <w:pPr>
        <w:widowControl w:val="0"/>
        <w:spacing w:before="240" w:after="240"/>
        <w:rPr>
          <w:rFonts w:ascii="Arial" w:eastAsia="Arial" w:hAnsi="Arial" w:cs="Arial"/>
          <w:sz w:val="21"/>
          <w:szCs w:val="21"/>
        </w:rPr>
      </w:pPr>
      <w:r>
        <w:rPr>
          <w:rFonts w:ascii="Arial" w:eastAsia="Arial" w:hAnsi="Arial" w:cs="Arial"/>
          <w:color w:val="212121"/>
          <w:sz w:val="21"/>
          <w:szCs w:val="21"/>
        </w:rPr>
        <w:t xml:space="preserve">2. </w:t>
      </w:r>
      <w:r>
        <w:rPr>
          <w:rFonts w:ascii="Arial" w:eastAsia="Arial" w:hAnsi="Arial" w:cs="Arial"/>
          <w:color w:val="212121"/>
          <w:sz w:val="21"/>
          <w:szCs w:val="21"/>
          <w:u w:val="single"/>
        </w:rPr>
        <w:t>Learning/Academic Accommodations</w:t>
      </w:r>
      <w:r>
        <w:rPr>
          <w:rFonts w:ascii="Arial" w:eastAsia="Arial" w:hAnsi="Arial" w:cs="Arial"/>
          <w:color w:val="212121"/>
          <w:sz w:val="21"/>
          <w:szCs w:val="21"/>
        </w:rPr>
        <w:t xml:space="preserve"> - New York University is committed to providing equal educational opportunity and participation for students who disclose their dis/ability to the </w:t>
      </w:r>
      <w:hyperlink r:id="rId24">
        <w:r>
          <w:rPr>
            <w:rFonts w:ascii="Arial" w:eastAsia="Arial" w:hAnsi="Arial" w:cs="Arial"/>
            <w:color w:val="1155CC"/>
            <w:sz w:val="21"/>
            <w:szCs w:val="21"/>
          </w:rPr>
          <w:t>Moses Center for Student Accessibility</w:t>
        </w:r>
      </w:hyperlink>
      <w:r>
        <w:rPr>
          <w:rFonts w:ascii="Arial" w:eastAsia="Arial" w:hAnsi="Arial" w:cs="Arial"/>
          <w:color w:val="666666"/>
          <w:sz w:val="21"/>
          <w:szCs w:val="21"/>
        </w:rPr>
        <w:t xml:space="preserve">. </w:t>
      </w:r>
      <w:r>
        <w:rPr>
          <w:rFonts w:ascii="Arial" w:eastAsia="Arial" w:hAnsi="Arial" w:cs="Arial"/>
          <w:color w:val="212121"/>
          <w:sz w:val="21"/>
          <w:szCs w:val="21"/>
        </w:rPr>
        <w:t xml:space="preserve">If you are interested in applying for academic accommodations, contact the </w:t>
      </w:r>
      <w:hyperlink r:id="rId25">
        <w:r>
          <w:rPr>
            <w:rFonts w:ascii="Arial" w:eastAsia="Arial" w:hAnsi="Arial" w:cs="Arial"/>
            <w:color w:val="1155CC"/>
            <w:sz w:val="21"/>
            <w:szCs w:val="21"/>
          </w:rPr>
          <w:t>Moses Center</w:t>
        </w:r>
      </w:hyperlink>
      <w:r>
        <w:rPr>
          <w:rFonts w:ascii="Arial" w:eastAsia="Arial" w:hAnsi="Arial" w:cs="Arial"/>
          <w:color w:val="666666"/>
          <w:sz w:val="21"/>
          <w:szCs w:val="21"/>
        </w:rPr>
        <w:t xml:space="preserve"> </w:t>
      </w:r>
      <w:r>
        <w:rPr>
          <w:rFonts w:ascii="Arial" w:eastAsia="Arial" w:hAnsi="Arial" w:cs="Arial"/>
          <w:color w:val="212121"/>
          <w:sz w:val="21"/>
          <w:szCs w:val="21"/>
        </w:rPr>
        <w:t xml:space="preserve">as early as possible in the semester. If you already receive accommodations through the Moses Center, request your accommodation letters through the </w:t>
      </w:r>
      <w:hyperlink r:id="rId26">
        <w:r>
          <w:rPr>
            <w:rFonts w:ascii="Arial" w:eastAsia="Arial" w:hAnsi="Arial" w:cs="Arial"/>
            <w:color w:val="212121"/>
            <w:sz w:val="21"/>
            <w:szCs w:val="21"/>
          </w:rPr>
          <w:t>Moses Center Portal</w:t>
        </w:r>
      </w:hyperlink>
      <w:r>
        <w:rPr>
          <w:rFonts w:ascii="Arial" w:eastAsia="Arial" w:hAnsi="Arial" w:cs="Arial"/>
          <w:color w:val="212121"/>
          <w:sz w:val="21"/>
          <w:szCs w:val="21"/>
        </w:rPr>
        <w:t xml:space="preserve"> as soon as possible</w:t>
      </w:r>
      <w:r>
        <w:rPr>
          <w:rFonts w:ascii="Arial" w:eastAsia="Arial" w:hAnsi="Arial" w:cs="Arial"/>
          <w:color w:val="666666"/>
          <w:sz w:val="21"/>
          <w:szCs w:val="21"/>
        </w:rPr>
        <w:t xml:space="preserve"> (</w:t>
      </w:r>
      <w:hyperlink r:id="rId27">
        <w:r>
          <w:rPr>
            <w:rFonts w:ascii="Arial" w:eastAsia="Arial" w:hAnsi="Arial" w:cs="Arial"/>
            <w:color w:val="1155CC"/>
            <w:sz w:val="21"/>
            <w:szCs w:val="21"/>
          </w:rPr>
          <w:t>mosescsa@nyu.edu</w:t>
        </w:r>
      </w:hyperlink>
      <w:r>
        <w:rPr>
          <w:rFonts w:ascii="Arial" w:eastAsia="Arial" w:hAnsi="Arial" w:cs="Arial"/>
          <w:color w:val="1155CC"/>
          <w:sz w:val="21"/>
          <w:szCs w:val="21"/>
        </w:rPr>
        <w:t xml:space="preserve"> | </w:t>
      </w:r>
      <w:r>
        <w:rPr>
          <w:rFonts w:ascii="Arial" w:eastAsia="Arial" w:hAnsi="Arial" w:cs="Arial"/>
          <w:sz w:val="21"/>
          <w:szCs w:val="21"/>
        </w:rPr>
        <w:t>212-998-4980).</w:t>
      </w:r>
    </w:p>
    <w:p w14:paraId="0000013B" w14:textId="77777777" w:rsidR="005E7829" w:rsidRDefault="001A28BC">
      <w:pPr>
        <w:rPr>
          <w:rFonts w:ascii="Arial" w:eastAsia="Arial" w:hAnsi="Arial" w:cs="Arial"/>
          <w:sz w:val="21"/>
          <w:szCs w:val="21"/>
        </w:rPr>
      </w:pPr>
      <w:r>
        <w:rPr>
          <w:rFonts w:ascii="Arial" w:eastAsia="Arial" w:hAnsi="Arial" w:cs="Arial"/>
          <w:sz w:val="21"/>
          <w:szCs w:val="21"/>
        </w:rPr>
        <w:t xml:space="preserve">3. </w:t>
      </w:r>
      <w:r>
        <w:rPr>
          <w:rFonts w:ascii="Arial" w:eastAsia="Arial" w:hAnsi="Arial" w:cs="Arial"/>
          <w:sz w:val="21"/>
          <w:szCs w:val="21"/>
          <w:u w:val="single"/>
        </w:rPr>
        <w:t>Health and Wellness</w:t>
      </w:r>
      <w:r>
        <w:rPr>
          <w:rFonts w:ascii="Arial" w:eastAsia="Arial" w:hAnsi="Arial" w:cs="Arial"/>
          <w:sz w:val="21"/>
          <w:szCs w:val="21"/>
        </w:rPr>
        <w:t xml:space="preserve"> - </w:t>
      </w:r>
      <w:r>
        <w:rPr>
          <w:rFonts w:ascii="Arial" w:eastAsia="Arial" w:hAnsi="Arial" w:cs="Arial"/>
          <w:color w:val="212121"/>
          <w:sz w:val="21"/>
          <w:szCs w:val="21"/>
        </w:rPr>
        <w:t>To access the University's extensive health and mental health resources, contact the</w:t>
      </w:r>
      <w:r>
        <w:rPr>
          <w:rFonts w:ascii="Arial" w:eastAsia="Arial" w:hAnsi="Arial" w:cs="Arial"/>
          <w:color w:val="666666"/>
          <w:sz w:val="21"/>
          <w:szCs w:val="21"/>
        </w:rPr>
        <w:t xml:space="preserve"> </w:t>
      </w:r>
      <w:hyperlink r:id="rId28">
        <w:r>
          <w:rPr>
            <w:rFonts w:ascii="Arial" w:eastAsia="Arial" w:hAnsi="Arial" w:cs="Arial"/>
            <w:color w:val="1155CC"/>
            <w:sz w:val="21"/>
            <w:szCs w:val="21"/>
          </w:rPr>
          <w:t>NYU Wellness Exchange</w:t>
        </w:r>
      </w:hyperlink>
      <w:r>
        <w:rPr>
          <w:rFonts w:ascii="Arial" w:eastAsia="Arial" w:hAnsi="Arial" w:cs="Arial"/>
          <w:color w:val="666666"/>
          <w:sz w:val="21"/>
          <w:szCs w:val="21"/>
        </w:rPr>
        <w:t xml:space="preserve">. </w:t>
      </w:r>
      <w:r>
        <w:rPr>
          <w:rFonts w:ascii="Arial" w:eastAsia="Arial" w:hAnsi="Arial" w:cs="Arial"/>
          <w:sz w:val="21"/>
          <w:szCs w:val="21"/>
        </w:rPr>
        <w:t>You can call its private hotline (212-443-9999), available 24 hours a day, seven days a week, to reach out to a professional who can help to add</w:t>
      </w:r>
      <w:r>
        <w:rPr>
          <w:rFonts w:ascii="Arial" w:eastAsia="Arial" w:hAnsi="Arial" w:cs="Arial"/>
          <w:sz w:val="21"/>
          <w:szCs w:val="21"/>
        </w:rPr>
        <w:t>ress day-to-day challenges as well as other health-related concerns.</w:t>
      </w:r>
    </w:p>
    <w:p w14:paraId="0000013C" w14:textId="77777777" w:rsidR="005E7829" w:rsidRDefault="005E7829">
      <w:pPr>
        <w:rPr>
          <w:rFonts w:ascii="Arial" w:eastAsia="Arial" w:hAnsi="Arial" w:cs="Arial"/>
          <w:color w:val="666666"/>
          <w:sz w:val="21"/>
          <w:szCs w:val="21"/>
        </w:rPr>
      </w:pPr>
    </w:p>
    <w:p w14:paraId="0000013D" w14:textId="77777777" w:rsidR="005E7829" w:rsidRDefault="001A28BC">
      <w:pPr>
        <w:widowControl w:val="0"/>
        <w:rPr>
          <w:rFonts w:ascii="Arial" w:eastAsia="Arial" w:hAnsi="Arial" w:cs="Arial"/>
          <w:sz w:val="21"/>
          <w:szCs w:val="21"/>
        </w:rPr>
      </w:pPr>
      <w:r>
        <w:rPr>
          <w:rFonts w:ascii="Arial" w:eastAsia="Arial" w:hAnsi="Arial" w:cs="Arial"/>
          <w:sz w:val="21"/>
          <w:szCs w:val="21"/>
        </w:rPr>
        <w:t xml:space="preserve">4. </w:t>
      </w:r>
      <w:r>
        <w:rPr>
          <w:rFonts w:ascii="Arial" w:eastAsia="Arial" w:hAnsi="Arial" w:cs="Arial"/>
          <w:sz w:val="21"/>
          <w:szCs w:val="21"/>
          <w:u w:val="single"/>
        </w:rPr>
        <w:t>Student Support Resources</w:t>
      </w:r>
      <w:r>
        <w:rPr>
          <w:rFonts w:ascii="Arial" w:eastAsia="Arial" w:hAnsi="Arial" w:cs="Arial"/>
          <w:sz w:val="21"/>
          <w:szCs w:val="21"/>
        </w:rPr>
        <w:t xml:space="preserve"> - There are a range of resources at SPS and NYU to support your learning and professional growth. For a complete list of resources and services available to SPS students, visit the</w:t>
      </w:r>
      <w:r>
        <w:rPr>
          <w:rFonts w:ascii="Arial" w:eastAsia="Arial" w:hAnsi="Arial" w:cs="Arial"/>
          <w:color w:val="666666"/>
          <w:sz w:val="21"/>
          <w:szCs w:val="21"/>
        </w:rPr>
        <w:t xml:space="preserve"> </w:t>
      </w:r>
      <w:hyperlink r:id="rId29">
        <w:r>
          <w:rPr>
            <w:rFonts w:ascii="Arial" w:eastAsia="Arial" w:hAnsi="Arial" w:cs="Arial"/>
            <w:color w:val="1155CC"/>
            <w:sz w:val="21"/>
            <w:szCs w:val="21"/>
          </w:rPr>
          <w:t>NYU SPS Office of Student Affairs site</w:t>
        </w:r>
      </w:hyperlink>
      <w:r>
        <w:rPr>
          <w:rFonts w:ascii="Arial" w:eastAsia="Arial" w:hAnsi="Arial" w:cs="Arial"/>
          <w:sz w:val="21"/>
          <w:szCs w:val="21"/>
        </w:rPr>
        <w:t xml:space="preserve">. </w:t>
      </w:r>
    </w:p>
    <w:p w14:paraId="0000013E" w14:textId="77777777" w:rsidR="005E7829" w:rsidRDefault="001A28BC">
      <w:pPr>
        <w:widowControl w:val="0"/>
        <w:rPr>
          <w:rFonts w:ascii="Arial" w:eastAsia="Arial" w:hAnsi="Arial" w:cs="Arial"/>
          <w:color w:val="212121"/>
          <w:sz w:val="21"/>
          <w:szCs w:val="21"/>
        </w:rPr>
      </w:pPr>
      <w:r>
        <w:rPr>
          <w:rFonts w:ascii="Arial" w:eastAsia="Arial" w:hAnsi="Arial" w:cs="Arial"/>
          <w:color w:val="666666"/>
          <w:sz w:val="21"/>
          <w:szCs w:val="21"/>
        </w:rPr>
        <w:br/>
      </w:r>
      <w:r>
        <w:rPr>
          <w:rFonts w:ascii="Arial" w:eastAsia="Arial" w:hAnsi="Arial" w:cs="Arial"/>
          <w:sz w:val="21"/>
          <w:szCs w:val="21"/>
        </w:rPr>
        <w:t xml:space="preserve">5. </w:t>
      </w:r>
      <w:r>
        <w:rPr>
          <w:rFonts w:ascii="Arial" w:eastAsia="Arial" w:hAnsi="Arial" w:cs="Arial"/>
          <w:sz w:val="21"/>
          <w:szCs w:val="21"/>
          <w:u w:val="single"/>
        </w:rPr>
        <w:t>Religious Observance</w:t>
      </w:r>
      <w:r>
        <w:rPr>
          <w:rFonts w:ascii="Arial" w:eastAsia="Arial" w:hAnsi="Arial" w:cs="Arial"/>
          <w:sz w:val="21"/>
          <w:szCs w:val="21"/>
        </w:rPr>
        <w:t xml:space="preserve"> - As a nonsectarian, inclusive institution, NYU policy permits members of any religious group to absent themselves from classes without penalty when required for com</w:t>
      </w:r>
      <w:r>
        <w:rPr>
          <w:rFonts w:ascii="Arial" w:eastAsia="Arial" w:hAnsi="Arial" w:cs="Arial"/>
          <w:sz w:val="21"/>
          <w:szCs w:val="21"/>
        </w:rPr>
        <w:t>pliance with their religious obligations. Refer to the</w:t>
      </w:r>
      <w:r>
        <w:rPr>
          <w:rFonts w:ascii="Arial" w:eastAsia="Arial" w:hAnsi="Arial" w:cs="Arial"/>
          <w:color w:val="666666"/>
          <w:sz w:val="21"/>
          <w:szCs w:val="21"/>
        </w:rPr>
        <w:t xml:space="preserve"> </w:t>
      </w:r>
      <w:hyperlink r:id="rId30">
        <w:r>
          <w:rPr>
            <w:rFonts w:ascii="Arial" w:eastAsia="Arial" w:hAnsi="Arial" w:cs="Arial"/>
            <w:color w:val="1155CC"/>
            <w:sz w:val="21"/>
            <w:szCs w:val="21"/>
          </w:rPr>
          <w:t>University Calendar Policy on Religious Holiday</w:t>
        </w:r>
        <w:r>
          <w:rPr>
            <w:rFonts w:ascii="Arial" w:eastAsia="Arial" w:hAnsi="Arial" w:cs="Arial"/>
            <w:color w:val="1155CC"/>
            <w:sz w:val="21"/>
            <w:szCs w:val="21"/>
          </w:rPr>
          <w:t>s</w:t>
        </w:r>
      </w:hyperlink>
      <w:r>
        <w:rPr>
          <w:rFonts w:ascii="Arial" w:eastAsia="Arial" w:hAnsi="Arial" w:cs="Arial"/>
          <w:color w:val="212121"/>
          <w:sz w:val="21"/>
          <w:szCs w:val="21"/>
        </w:rPr>
        <w:t xml:space="preserve"> for the complete policy. </w:t>
      </w:r>
    </w:p>
    <w:p w14:paraId="0000013F" w14:textId="77777777" w:rsidR="005E7829" w:rsidRDefault="005E7829">
      <w:pPr>
        <w:widowControl w:val="0"/>
        <w:rPr>
          <w:rFonts w:ascii="Arial" w:eastAsia="Arial" w:hAnsi="Arial" w:cs="Arial"/>
          <w:color w:val="337AB7"/>
          <w:sz w:val="21"/>
          <w:szCs w:val="21"/>
        </w:rPr>
      </w:pPr>
    </w:p>
    <w:p w14:paraId="00000140" w14:textId="77777777" w:rsidR="005E7829" w:rsidRDefault="001A28BC">
      <w:pPr>
        <w:rPr>
          <w:rFonts w:ascii="Arial" w:eastAsia="Arial" w:hAnsi="Arial" w:cs="Arial"/>
          <w:sz w:val="21"/>
          <w:szCs w:val="21"/>
        </w:rPr>
      </w:pPr>
      <w:r>
        <w:rPr>
          <w:rFonts w:ascii="Arial" w:eastAsia="Arial" w:hAnsi="Arial" w:cs="Arial"/>
          <w:sz w:val="21"/>
          <w:szCs w:val="21"/>
        </w:rPr>
        <w:t xml:space="preserve">6. </w:t>
      </w:r>
      <w:r>
        <w:rPr>
          <w:rFonts w:ascii="Arial" w:eastAsia="Arial" w:hAnsi="Arial" w:cs="Arial"/>
          <w:sz w:val="21"/>
          <w:szCs w:val="21"/>
          <w:u w:val="single"/>
        </w:rPr>
        <w:t>Academic Integrity and Plagiarism</w:t>
      </w:r>
      <w:r>
        <w:rPr>
          <w:rFonts w:ascii="Arial" w:eastAsia="Arial"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rFonts w:ascii="Arial" w:eastAsia="Arial" w:hAnsi="Arial" w:cs="Arial"/>
          <w:sz w:val="21"/>
          <w:szCs w:val="21"/>
        </w:rPr>
        <w:t>thus</w:t>
      </w:r>
      <w:proofErr w:type="gramEnd"/>
      <w:r>
        <w:rPr>
          <w:rFonts w:ascii="Arial" w:eastAsia="Arial" w:hAnsi="Arial" w:cs="Arial"/>
          <w:sz w:val="21"/>
          <w:szCs w:val="21"/>
        </w:rPr>
        <w:t xml:space="preserve"> recognizi</w:t>
      </w:r>
      <w:r>
        <w:rPr>
          <w:rFonts w:ascii="Arial" w:eastAsia="Arial" w:hAnsi="Arial" w:cs="Arial"/>
          <w:sz w:val="21"/>
          <w:szCs w:val="21"/>
        </w:rPr>
        <w:t xml:space="preserve">ng others' published work or teachings—whether that of authors, lecturers, or one's peers—is a required practice in all academic projects.  </w:t>
      </w:r>
    </w:p>
    <w:p w14:paraId="00000141" w14:textId="77777777" w:rsidR="005E7829" w:rsidRDefault="005E7829">
      <w:pPr>
        <w:rPr>
          <w:rFonts w:ascii="Arial" w:eastAsia="Arial" w:hAnsi="Arial" w:cs="Arial"/>
          <w:sz w:val="21"/>
          <w:szCs w:val="21"/>
        </w:rPr>
      </w:pPr>
    </w:p>
    <w:p w14:paraId="00000142" w14:textId="77777777" w:rsidR="005E7829" w:rsidRDefault="001A28BC">
      <w:pPr>
        <w:rPr>
          <w:rFonts w:ascii="Arial" w:eastAsia="Arial" w:hAnsi="Arial" w:cs="Arial"/>
          <w:sz w:val="21"/>
          <w:szCs w:val="21"/>
        </w:rPr>
      </w:pPr>
      <w:r>
        <w:rPr>
          <w:rFonts w:ascii="Arial" w:eastAsia="Arial" w:hAnsi="Arial" w:cs="Arial"/>
          <w:sz w:val="21"/>
          <w:szCs w:val="21"/>
        </w:rPr>
        <w:t>Plagiarism involves borrowing or using information from other sources without proper and full credit. You are subj</w:t>
      </w:r>
      <w:r>
        <w:rPr>
          <w:rFonts w:ascii="Arial" w:eastAsia="Arial" w:hAnsi="Arial" w:cs="Arial"/>
          <w:sz w:val="21"/>
          <w:szCs w:val="21"/>
        </w:rPr>
        <w:t>ect to disciplinary actions for the following offenses which include but are not limited to cheating, plagiarism, forgery or unauthorized use of documents, and false form of identification</w:t>
      </w:r>
    </w:p>
    <w:p w14:paraId="00000143" w14:textId="77777777" w:rsidR="005E7829" w:rsidRDefault="005E7829">
      <w:pPr>
        <w:rPr>
          <w:rFonts w:ascii="Arial" w:eastAsia="Arial" w:hAnsi="Arial" w:cs="Arial"/>
          <w:color w:val="666666"/>
          <w:sz w:val="21"/>
          <w:szCs w:val="21"/>
        </w:rPr>
      </w:pPr>
    </w:p>
    <w:p w14:paraId="00000144" w14:textId="77777777" w:rsidR="005E7829" w:rsidRDefault="001A28BC">
      <w:pPr>
        <w:rPr>
          <w:rFonts w:ascii="Arial" w:eastAsia="Arial" w:hAnsi="Arial" w:cs="Arial"/>
          <w:sz w:val="21"/>
          <w:szCs w:val="21"/>
        </w:rPr>
      </w:pPr>
      <w:hyperlink r:id="rId31">
        <w:r>
          <w:rPr>
            <w:rFonts w:ascii="Arial" w:eastAsia="Arial" w:hAnsi="Arial" w:cs="Arial"/>
            <w:color w:val="1155CC"/>
            <w:sz w:val="21"/>
            <w:szCs w:val="21"/>
          </w:rPr>
          <w:t>Turni</w:t>
        </w:r>
        <w:r>
          <w:rPr>
            <w:rFonts w:ascii="Arial" w:eastAsia="Arial" w:hAnsi="Arial" w:cs="Arial"/>
            <w:color w:val="1155CC"/>
            <w:sz w:val="21"/>
            <w:szCs w:val="21"/>
          </w:rPr>
          <w:t>tin</w:t>
        </w:r>
      </w:hyperlink>
      <w:r>
        <w:rPr>
          <w:rFonts w:ascii="Arial" w:eastAsia="Arial" w:hAnsi="Arial" w:cs="Arial"/>
          <w:color w:val="666666"/>
          <w:sz w:val="21"/>
          <w:szCs w:val="21"/>
        </w:rPr>
        <w:t xml:space="preserve">, </w:t>
      </w:r>
      <w:r>
        <w:rPr>
          <w:rFonts w:ascii="Arial" w:eastAsia="Arial" w:hAnsi="Arial" w:cs="Arial"/>
          <w:sz w:val="21"/>
          <w:szCs w:val="21"/>
        </w:rPr>
        <w:t xml:space="preserve">an originality detection service in NYU Brightspace, may be used in this course to check your work for plagiarism. </w:t>
      </w:r>
    </w:p>
    <w:p w14:paraId="00000145" w14:textId="77777777" w:rsidR="005E7829" w:rsidRDefault="005E7829">
      <w:pPr>
        <w:rPr>
          <w:rFonts w:ascii="Arial" w:eastAsia="Arial" w:hAnsi="Arial" w:cs="Arial"/>
          <w:color w:val="666666"/>
          <w:sz w:val="21"/>
          <w:szCs w:val="21"/>
        </w:rPr>
      </w:pPr>
    </w:p>
    <w:p w14:paraId="00000146" w14:textId="77777777" w:rsidR="005E7829" w:rsidRDefault="001A28BC">
      <w:pPr>
        <w:rPr>
          <w:rFonts w:ascii="Arial" w:eastAsia="Arial" w:hAnsi="Arial" w:cs="Arial"/>
          <w:color w:val="212121"/>
          <w:sz w:val="21"/>
          <w:szCs w:val="21"/>
        </w:rPr>
      </w:pPr>
      <w:r>
        <w:rPr>
          <w:rFonts w:ascii="Arial" w:eastAsia="Arial" w:hAnsi="Arial" w:cs="Arial"/>
          <w:sz w:val="21"/>
          <w:szCs w:val="21"/>
        </w:rPr>
        <w:t xml:space="preserve">Read more about academic integrity policies at the NYU School of Professional Studies on the </w:t>
      </w:r>
      <w:hyperlink r:id="rId32">
        <w:r>
          <w:rPr>
            <w:rFonts w:ascii="Arial" w:eastAsia="Arial" w:hAnsi="Arial" w:cs="Arial"/>
            <w:color w:val="1155CC"/>
            <w:sz w:val="21"/>
            <w:szCs w:val="21"/>
          </w:rPr>
          <w:t>Academic Policies for NYU SPS Students</w:t>
        </w:r>
      </w:hyperlink>
      <w:r>
        <w:rPr>
          <w:rFonts w:ascii="Arial" w:eastAsia="Arial" w:hAnsi="Arial" w:cs="Arial"/>
          <w:color w:val="666666"/>
          <w:sz w:val="21"/>
          <w:szCs w:val="21"/>
        </w:rPr>
        <w:t xml:space="preserve"> </w:t>
      </w:r>
      <w:r>
        <w:rPr>
          <w:rFonts w:ascii="Arial" w:eastAsia="Arial" w:hAnsi="Arial" w:cs="Arial"/>
          <w:color w:val="212121"/>
          <w:sz w:val="21"/>
          <w:szCs w:val="21"/>
        </w:rPr>
        <w:t>page.</w:t>
      </w:r>
    </w:p>
    <w:p w14:paraId="00000147" w14:textId="77777777" w:rsidR="005E7829" w:rsidRDefault="005E7829">
      <w:pPr>
        <w:rPr>
          <w:rFonts w:ascii="Arial" w:eastAsia="Arial" w:hAnsi="Arial" w:cs="Arial"/>
          <w:color w:val="666666"/>
          <w:sz w:val="21"/>
          <w:szCs w:val="21"/>
        </w:rPr>
      </w:pPr>
    </w:p>
    <w:p w14:paraId="00000148" w14:textId="77777777" w:rsidR="005E7829" w:rsidRDefault="001A28BC">
      <w:pPr>
        <w:rPr>
          <w:rFonts w:ascii="Arial" w:eastAsia="Arial" w:hAnsi="Arial" w:cs="Arial"/>
          <w:color w:val="212121"/>
          <w:sz w:val="21"/>
          <w:szCs w:val="21"/>
        </w:rPr>
      </w:pPr>
      <w:r>
        <w:rPr>
          <w:rFonts w:ascii="Arial" w:eastAsia="Arial" w:hAnsi="Arial" w:cs="Arial"/>
          <w:sz w:val="21"/>
          <w:szCs w:val="21"/>
        </w:rPr>
        <w:t xml:space="preserve">7. </w:t>
      </w:r>
      <w:r>
        <w:rPr>
          <w:rFonts w:ascii="Arial" w:eastAsia="Arial" w:hAnsi="Arial" w:cs="Arial"/>
          <w:sz w:val="21"/>
          <w:szCs w:val="21"/>
          <w:u w:val="single"/>
        </w:rPr>
        <w:t>Use of Third-Party Tools</w:t>
      </w:r>
      <w:r>
        <w:rPr>
          <w:rFonts w:ascii="Arial" w:eastAsia="Arial" w:hAnsi="Arial" w:cs="Arial"/>
          <w:sz w:val="21"/>
          <w:szCs w:val="21"/>
        </w:rPr>
        <w:t xml:space="preserve"> </w:t>
      </w:r>
      <w:r>
        <w:rPr>
          <w:rFonts w:ascii="Arial" w:eastAsia="Arial" w:hAnsi="Arial" w:cs="Arial"/>
          <w:color w:val="212121"/>
          <w:sz w:val="21"/>
          <w:szCs w:val="21"/>
        </w:rPr>
        <w:t>- During this class, you may be required to use non-NYU apps/platforms/software as a part of course studies, and thus, will</w:t>
      </w:r>
      <w:r>
        <w:rPr>
          <w:rFonts w:ascii="Arial" w:eastAsia="Arial" w:hAnsi="Arial" w:cs="Arial"/>
          <w:color w:val="212121"/>
          <w:sz w:val="21"/>
          <w:szCs w:val="21"/>
        </w:rPr>
        <w:t xml:space="preserve"> be required to agree to the “Terms of Use” (TOU) associated with such apps/platforms/software. </w:t>
      </w:r>
    </w:p>
    <w:p w14:paraId="00000149" w14:textId="77777777" w:rsidR="005E7829" w:rsidRDefault="005E7829">
      <w:pPr>
        <w:rPr>
          <w:rFonts w:ascii="Arial" w:eastAsia="Arial" w:hAnsi="Arial" w:cs="Arial"/>
          <w:color w:val="212121"/>
          <w:sz w:val="21"/>
          <w:szCs w:val="21"/>
        </w:rPr>
      </w:pPr>
    </w:p>
    <w:p w14:paraId="0000014A" w14:textId="77777777" w:rsidR="005E7829" w:rsidRDefault="001A28BC">
      <w:pPr>
        <w:rPr>
          <w:rFonts w:ascii="Arial" w:eastAsia="Arial" w:hAnsi="Arial" w:cs="Arial"/>
          <w:color w:val="212121"/>
          <w:sz w:val="21"/>
          <w:szCs w:val="21"/>
        </w:rPr>
      </w:pPr>
      <w:r>
        <w:rPr>
          <w:rFonts w:ascii="Arial" w:eastAsia="Arial" w:hAnsi="Arial" w:cs="Arial"/>
          <w:color w:val="212121"/>
          <w:sz w:val="21"/>
          <w:szCs w:val="21"/>
        </w:rPr>
        <w:t>These services may require you to create an account but you can use a pseudonym (which may not identify you to the public community, but which may still ident</w:t>
      </w:r>
      <w:r>
        <w:rPr>
          <w:rFonts w:ascii="Arial" w:eastAsia="Arial" w:hAnsi="Arial" w:cs="Arial"/>
          <w:color w:val="212121"/>
          <w:sz w:val="21"/>
          <w:szCs w:val="21"/>
        </w:rPr>
        <w:t xml:space="preserve">ify you by IP address to the company and companies with whom it shares data). </w:t>
      </w:r>
    </w:p>
    <w:p w14:paraId="0000014B" w14:textId="77777777" w:rsidR="005E7829" w:rsidRDefault="005E7829">
      <w:pPr>
        <w:rPr>
          <w:rFonts w:ascii="Arial" w:eastAsia="Arial" w:hAnsi="Arial" w:cs="Arial"/>
          <w:color w:val="212121"/>
          <w:sz w:val="21"/>
          <w:szCs w:val="21"/>
        </w:rPr>
      </w:pPr>
    </w:p>
    <w:p w14:paraId="0000014C" w14:textId="77777777" w:rsidR="005E7829" w:rsidRDefault="001A28BC">
      <w:pPr>
        <w:rPr>
          <w:rFonts w:ascii="Arial" w:eastAsia="Arial" w:hAnsi="Arial" w:cs="Arial"/>
          <w:color w:val="212121"/>
          <w:sz w:val="21"/>
          <w:szCs w:val="21"/>
        </w:rPr>
      </w:pPr>
      <w:r>
        <w:rPr>
          <w:rFonts w:ascii="Arial" w:eastAsia="Arial" w:hAnsi="Arial" w:cs="Arial"/>
          <w:color w:val="212121"/>
          <w:sz w:val="21"/>
          <w:szCs w:val="21"/>
        </w:rPr>
        <w:t>You should carefully read those terms of use regarding the impact on your privacy rights and intellectual property rights. If you have any questions regarding those terms of us</w:t>
      </w:r>
      <w:r>
        <w:rPr>
          <w:rFonts w:ascii="Arial" w:eastAsia="Arial" w:hAnsi="Arial" w:cs="Arial"/>
          <w:color w:val="212121"/>
          <w:sz w:val="21"/>
          <w:szCs w:val="21"/>
        </w:rPr>
        <w:t>e or the impact on the class, you are encouraged to ask the instructor prior to the add/drop deadline.</w:t>
      </w:r>
    </w:p>
    <w:sectPr w:rsidR="005E7829">
      <w:headerReference w:type="even" r:id="rId33"/>
      <w:headerReference w:type="default" r:id="rId34"/>
      <w:footerReference w:type="even"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A901" w14:textId="77777777" w:rsidR="001A28BC" w:rsidRDefault="001A28BC">
      <w:r>
        <w:separator/>
      </w:r>
    </w:p>
  </w:endnote>
  <w:endnote w:type="continuationSeparator" w:id="0">
    <w:p w14:paraId="70F6E4F4" w14:textId="77777777" w:rsidR="001A28BC" w:rsidRDefault="001A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0" w14:textId="77777777" w:rsidR="005E7829" w:rsidRDefault="001A28B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151" w14:textId="77777777" w:rsidR="005E7829" w:rsidRDefault="005E7829">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2" w14:textId="77777777" w:rsidR="005E7829" w:rsidRDefault="005E782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730E6" w14:textId="77777777" w:rsidR="001A28BC" w:rsidRDefault="001A28BC">
      <w:r>
        <w:separator/>
      </w:r>
    </w:p>
  </w:footnote>
  <w:footnote w:type="continuationSeparator" w:id="0">
    <w:p w14:paraId="272953C0" w14:textId="77777777" w:rsidR="001A28BC" w:rsidRDefault="001A2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D" w14:textId="77777777" w:rsidR="005E7829" w:rsidRDefault="005E782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E" w14:textId="77777777" w:rsidR="005E7829" w:rsidRDefault="001A28BC">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7F48A6F0" wp14:editId="213954D4">
          <wp:simplePos x="0" y="0"/>
          <wp:positionH relativeFrom="column">
            <wp:posOffset>13</wp:posOffset>
          </wp:positionH>
          <wp:positionV relativeFrom="paragraph">
            <wp:posOffset>-47615</wp:posOffset>
          </wp:positionV>
          <wp:extent cx="2009775" cy="266700"/>
          <wp:effectExtent l="0" t="0" r="0" b="0"/>
          <wp:wrapSquare wrapText="bothSides" distT="0" distB="0" distL="114300" distR="114300"/>
          <wp:docPr id="3"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F" w14:textId="77777777" w:rsidR="005E7829" w:rsidRDefault="005E782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76714"/>
    <w:multiLevelType w:val="multilevel"/>
    <w:tmpl w:val="5462C1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29"/>
    <w:rsid w:val="001A28BC"/>
    <w:rsid w:val="001E189C"/>
    <w:rsid w:val="00326EFC"/>
    <w:rsid w:val="00383ECE"/>
    <w:rsid w:val="005E7829"/>
    <w:rsid w:val="006F7B00"/>
    <w:rsid w:val="008F69EB"/>
    <w:rsid w:val="00E3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8BA"/>
  <w15:docId w15:val="{D8A346A0-72D2-4B94-9ED6-643B473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qFormat/>
    <w:rsid w:val="00B65993"/>
    <w:rPr>
      <w:color w:val="0000FF" w:themeColor="hyperlink"/>
      <w:u w:val="single"/>
    </w:rPr>
  </w:style>
  <w:style w:type="character" w:styleId="UnresolvedMention">
    <w:name w:val="Unresolved Mention"/>
    <w:basedOn w:val="DefaultParagraphFont"/>
    <w:uiPriority w:val="99"/>
    <w:semiHidden/>
    <w:unhideWhenUsed/>
    <w:rsid w:val="00B65993"/>
    <w:rPr>
      <w:color w:val="605E5C"/>
      <w:shd w:val="clear" w:color="auto" w:fill="E1DFDD"/>
    </w:rPr>
  </w:style>
  <w:style w:type="character" w:styleId="CommentReference">
    <w:name w:val="annotation reference"/>
    <w:basedOn w:val="DefaultParagraphFont"/>
    <w:uiPriority w:val="99"/>
    <w:semiHidden/>
    <w:unhideWhenUsed/>
    <w:rsid w:val="00F22C50"/>
    <w:rPr>
      <w:sz w:val="16"/>
      <w:szCs w:val="16"/>
    </w:rPr>
  </w:style>
  <w:style w:type="paragraph" w:styleId="CommentText">
    <w:name w:val="annotation text"/>
    <w:basedOn w:val="Normal"/>
    <w:link w:val="CommentTextChar"/>
    <w:uiPriority w:val="99"/>
    <w:semiHidden/>
    <w:unhideWhenUsed/>
    <w:rsid w:val="00F22C50"/>
    <w:rPr>
      <w:sz w:val="20"/>
      <w:szCs w:val="20"/>
    </w:rPr>
  </w:style>
  <w:style w:type="character" w:customStyle="1" w:styleId="CommentTextChar">
    <w:name w:val="Comment Text Char"/>
    <w:basedOn w:val="DefaultParagraphFont"/>
    <w:link w:val="CommentText"/>
    <w:uiPriority w:val="99"/>
    <w:semiHidden/>
    <w:rsid w:val="00F22C50"/>
    <w:rPr>
      <w:sz w:val="20"/>
      <w:szCs w:val="20"/>
    </w:rPr>
  </w:style>
  <w:style w:type="paragraph" w:styleId="CommentSubject">
    <w:name w:val="annotation subject"/>
    <w:basedOn w:val="CommentText"/>
    <w:next w:val="CommentText"/>
    <w:link w:val="CommentSubjectChar"/>
    <w:uiPriority w:val="99"/>
    <w:semiHidden/>
    <w:unhideWhenUsed/>
    <w:rsid w:val="00F22C50"/>
    <w:rPr>
      <w:b/>
      <w:bCs/>
    </w:rPr>
  </w:style>
  <w:style w:type="character" w:customStyle="1" w:styleId="CommentSubjectChar">
    <w:name w:val="Comment Subject Char"/>
    <w:basedOn w:val="CommentTextChar"/>
    <w:link w:val="CommentSubject"/>
    <w:uiPriority w:val="99"/>
    <w:semiHidden/>
    <w:rsid w:val="00F22C50"/>
    <w:rPr>
      <w:b/>
      <w:bCs/>
      <w:sz w:val="20"/>
      <w:szCs w:val="20"/>
    </w:rPr>
  </w:style>
  <w:style w:type="paragraph" w:styleId="BalloonText">
    <w:name w:val="Balloon Text"/>
    <w:basedOn w:val="Normal"/>
    <w:link w:val="BalloonTextChar"/>
    <w:uiPriority w:val="99"/>
    <w:semiHidden/>
    <w:unhideWhenUsed/>
    <w:rsid w:val="00F22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50"/>
    <w:rPr>
      <w:rFonts w:ascii="Segoe UI" w:hAnsi="Segoe UI" w:cs="Segoe UI"/>
      <w:sz w:val="18"/>
      <w:szCs w:val="18"/>
    </w:rPr>
  </w:style>
  <w:style w:type="paragraph" w:styleId="NormalWeb">
    <w:name w:val="Normal (Web)"/>
    <w:basedOn w:val="Normal"/>
    <w:uiPriority w:val="99"/>
    <w:semiHidden/>
    <w:unhideWhenUsed/>
    <w:rsid w:val="006F7B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70682">
      <w:bodyDiv w:val="1"/>
      <w:marLeft w:val="0"/>
      <w:marRight w:val="0"/>
      <w:marTop w:val="0"/>
      <w:marBottom w:val="0"/>
      <w:divBdr>
        <w:top w:val="none" w:sz="0" w:space="0" w:color="auto"/>
        <w:left w:val="none" w:sz="0" w:space="0" w:color="auto"/>
        <w:bottom w:val="none" w:sz="0" w:space="0" w:color="auto"/>
        <w:right w:val="none" w:sz="0" w:space="0" w:color="auto"/>
      </w:divBdr>
      <w:divsChild>
        <w:div w:id="695041475">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nyu.edu/about/policies-guidelines-compliance/policies-and-guidelines/university-calendar-policy-on-religious-holidays.html" TargetMode="External"/><Relationship Id="rId18" Type="http://schemas.openxmlformats.org/officeDocument/2006/relationships/hyperlink" Target="https://www.nyu.edu/research/resources-and-support-offices/getting-started-withyourresearch/human-subjects-research/tutorial.html"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owl.english.purdue.edu/owl/resource/560/01/"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pastyle.org/manua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header" Target="header3.xml"/><Relationship Id="rId10" Type="http://schemas.openxmlformats.org/officeDocument/2006/relationships/hyperlink" Target="mailto:jo73@nyu.edu"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servicelink/KB0018471" TargetMode="Externa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2Sl65vaFZluOb2y9tzW5mk0mw==">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8402</TotalTime>
  <Pages>11</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6</cp:revision>
  <dcterms:created xsi:type="dcterms:W3CDTF">2024-06-07T01:26:00Z</dcterms:created>
  <dcterms:modified xsi:type="dcterms:W3CDTF">2024-07-29T15:30:00Z</dcterms:modified>
</cp:coreProperties>
</file>